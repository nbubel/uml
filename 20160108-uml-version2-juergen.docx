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15B" w:rsidRPr="00FF6550" w:rsidRDefault="00BF20BE" w:rsidP="00423845">
      <w:pPr>
        <w:jc w:val="center"/>
        <w:rPr>
          <w:rFonts w:ascii="Arial" w:hAnsi="Arial" w:cs="Arial"/>
          <w:b/>
          <w:bCs/>
          <w:sz w:val="50"/>
          <w:szCs w:val="50"/>
        </w:rPr>
      </w:pPr>
      <w:r w:rsidRPr="00FF6550">
        <w:rPr>
          <w:rFonts w:ascii="Arial" w:hAnsi="Arial" w:cs="Arial"/>
          <w:b/>
          <w:bCs/>
          <w:sz w:val="50"/>
          <w:szCs w:val="50"/>
        </w:rPr>
        <w:t>Die Unified Modeling Language</w:t>
      </w:r>
      <w:r w:rsidRPr="00FF6550">
        <w:rPr>
          <w:rFonts w:ascii="Arial" w:hAnsi="Arial" w:cs="Arial"/>
          <w:b/>
          <w:bCs/>
          <w:sz w:val="50"/>
          <w:szCs w:val="50"/>
        </w:rPr>
        <w:br/>
        <w:t xml:space="preserve">im Kontext </w:t>
      </w:r>
      <w:r w:rsidR="00847230" w:rsidRPr="00FF6550">
        <w:rPr>
          <w:rFonts w:ascii="Arial" w:hAnsi="Arial" w:cs="Arial"/>
          <w:b/>
          <w:bCs/>
          <w:sz w:val="50"/>
          <w:szCs w:val="50"/>
        </w:rPr>
        <w:t>des Projektmanagements</w:t>
      </w:r>
      <w:r w:rsidR="00870C11">
        <w:rPr>
          <w:rFonts w:ascii="Arial" w:hAnsi="Arial" w:cs="Arial"/>
          <w:b/>
          <w:bCs/>
          <w:sz w:val="50"/>
          <w:szCs w:val="50"/>
        </w:rPr>
        <w:t xml:space="preserve"> von Software-Systemen</w:t>
      </w:r>
    </w:p>
    <w:p w:rsidR="0060315B" w:rsidRPr="00FF6550" w:rsidRDefault="0060315B" w:rsidP="00423845">
      <w:pPr>
        <w:jc w:val="center"/>
        <w:rPr>
          <w:rFonts w:ascii="Arial" w:hAnsi="Arial" w:cs="Arial"/>
          <w:bCs/>
          <w:sz w:val="24"/>
          <w:szCs w:val="24"/>
        </w:rPr>
      </w:pPr>
    </w:p>
    <w:p w:rsidR="0060315B" w:rsidRPr="00FF6550" w:rsidRDefault="0060315B" w:rsidP="00423845">
      <w:pPr>
        <w:jc w:val="center"/>
        <w:rPr>
          <w:rFonts w:ascii="Arial" w:hAnsi="Arial" w:cs="Arial"/>
          <w:bCs/>
          <w:sz w:val="24"/>
          <w:szCs w:val="24"/>
        </w:rPr>
      </w:pPr>
      <w:r w:rsidRPr="00FF6550">
        <w:rPr>
          <w:rFonts w:ascii="Arial" w:hAnsi="Arial" w:cs="Arial"/>
          <w:bCs/>
          <w:sz w:val="24"/>
          <w:szCs w:val="24"/>
        </w:rPr>
        <w:br w:type="page"/>
      </w:r>
    </w:p>
    <w:p w:rsidR="002D3352" w:rsidRPr="00FF6550" w:rsidRDefault="002D3352" w:rsidP="00477F35">
      <w:pPr>
        <w:rPr>
          <w:rFonts w:ascii="Arial" w:hAnsi="Arial" w:cs="Arial"/>
          <w:bCs/>
          <w:sz w:val="24"/>
          <w:szCs w:val="24"/>
        </w:rPr>
      </w:pPr>
      <w:r w:rsidRPr="00FF6550">
        <w:rPr>
          <w:rFonts w:ascii="Arial" w:hAnsi="Arial" w:cs="Arial"/>
          <w:bCs/>
          <w:sz w:val="24"/>
          <w:szCs w:val="24"/>
        </w:rPr>
        <w:lastRenderedPageBreak/>
        <w:t>Gliederung</w:t>
      </w:r>
    </w:p>
    <w:p w:rsidR="008A1C79" w:rsidRPr="00FF6550" w:rsidRDefault="002D3352" w:rsidP="00477F35">
      <w:pPr>
        <w:pStyle w:val="Listenabsatz"/>
        <w:numPr>
          <w:ilvl w:val="0"/>
          <w:numId w:val="2"/>
        </w:numPr>
        <w:rPr>
          <w:rFonts w:ascii="Arial" w:hAnsi="Arial" w:cs="Arial"/>
          <w:bCs/>
          <w:sz w:val="24"/>
          <w:szCs w:val="24"/>
        </w:rPr>
      </w:pPr>
      <w:r w:rsidRPr="00FF6550">
        <w:rPr>
          <w:rFonts w:ascii="Arial" w:hAnsi="Arial" w:cs="Arial"/>
          <w:bCs/>
          <w:sz w:val="24"/>
          <w:szCs w:val="24"/>
        </w:rPr>
        <w:t>Einleitung</w:t>
      </w:r>
    </w:p>
    <w:p w:rsidR="00C20306" w:rsidRPr="00FF6550" w:rsidRDefault="00295474" w:rsidP="00C20306">
      <w:pPr>
        <w:pStyle w:val="Listenabsatz"/>
        <w:numPr>
          <w:ilvl w:val="1"/>
          <w:numId w:val="2"/>
        </w:numPr>
        <w:rPr>
          <w:rFonts w:ascii="Arial" w:hAnsi="Arial" w:cs="Arial"/>
          <w:bCs/>
          <w:sz w:val="24"/>
          <w:szCs w:val="24"/>
        </w:rPr>
      </w:pPr>
      <w:r w:rsidRPr="00FF6550">
        <w:rPr>
          <w:rFonts w:ascii="Arial" w:hAnsi="Arial" w:cs="Arial"/>
          <w:bCs/>
          <w:sz w:val="24"/>
          <w:szCs w:val="24"/>
        </w:rPr>
        <w:t xml:space="preserve">Grundlagen des </w:t>
      </w:r>
      <w:r w:rsidR="00C20306" w:rsidRPr="00FF6550">
        <w:rPr>
          <w:rFonts w:ascii="Arial" w:hAnsi="Arial" w:cs="Arial"/>
          <w:bCs/>
          <w:sz w:val="24"/>
          <w:szCs w:val="24"/>
        </w:rPr>
        <w:t>Projektmanagement</w:t>
      </w:r>
      <w:r w:rsidRPr="00FF6550">
        <w:rPr>
          <w:rFonts w:ascii="Arial" w:hAnsi="Arial" w:cs="Arial"/>
          <w:bCs/>
          <w:sz w:val="24"/>
          <w:szCs w:val="24"/>
        </w:rPr>
        <w:t>s</w:t>
      </w:r>
    </w:p>
    <w:p w:rsidR="00C20306" w:rsidRPr="003279F9" w:rsidRDefault="00C20306" w:rsidP="003279F9">
      <w:pPr>
        <w:pStyle w:val="Listenabsatz"/>
        <w:numPr>
          <w:ilvl w:val="2"/>
          <w:numId w:val="2"/>
        </w:numPr>
        <w:rPr>
          <w:rFonts w:ascii="Arial" w:hAnsi="Arial" w:cs="Arial"/>
          <w:bCs/>
          <w:sz w:val="24"/>
          <w:szCs w:val="24"/>
        </w:rPr>
      </w:pPr>
      <w:r w:rsidRPr="00FF6550">
        <w:rPr>
          <w:rFonts w:ascii="Arial" w:hAnsi="Arial" w:cs="Arial"/>
          <w:bCs/>
          <w:sz w:val="24"/>
          <w:szCs w:val="24"/>
        </w:rPr>
        <w:t>Definition</w:t>
      </w:r>
    </w:p>
    <w:p w:rsidR="00C20306" w:rsidRDefault="00C20306" w:rsidP="00C20306">
      <w:pPr>
        <w:pStyle w:val="Listenabsatz"/>
        <w:numPr>
          <w:ilvl w:val="2"/>
          <w:numId w:val="2"/>
        </w:numPr>
        <w:rPr>
          <w:rFonts w:ascii="Arial" w:hAnsi="Arial" w:cs="Arial"/>
          <w:bCs/>
          <w:sz w:val="24"/>
          <w:szCs w:val="24"/>
        </w:rPr>
      </w:pPr>
      <w:r w:rsidRPr="00FF6550">
        <w:rPr>
          <w:rFonts w:ascii="Arial" w:hAnsi="Arial" w:cs="Arial"/>
          <w:bCs/>
          <w:sz w:val="24"/>
          <w:szCs w:val="24"/>
        </w:rPr>
        <w:t>Modelle</w:t>
      </w:r>
    </w:p>
    <w:p w:rsidR="003279F9" w:rsidRDefault="003279F9" w:rsidP="00C20306">
      <w:pPr>
        <w:pStyle w:val="Listenabsatz"/>
        <w:numPr>
          <w:ilvl w:val="2"/>
          <w:numId w:val="2"/>
        </w:numPr>
        <w:rPr>
          <w:rFonts w:ascii="Arial" w:hAnsi="Arial" w:cs="Arial"/>
          <w:bCs/>
          <w:sz w:val="24"/>
          <w:szCs w:val="24"/>
        </w:rPr>
      </w:pPr>
      <w:r>
        <w:rPr>
          <w:rFonts w:ascii="Arial" w:hAnsi="Arial" w:cs="Arial"/>
          <w:bCs/>
          <w:sz w:val="24"/>
          <w:szCs w:val="24"/>
        </w:rPr>
        <w:t>Phasen</w:t>
      </w:r>
    </w:p>
    <w:p w:rsidR="003279F9" w:rsidRPr="00FF6550" w:rsidRDefault="003279F9" w:rsidP="00C20306">
      <w:pPr>
        <w:pStyle w:val="Listenabsatz"/>
        <w:numPr>
          <w:ilvl w:val="2"/>
          <w:numId w:val="2"/>
        </w:numPr>
        <w:rPr>
          <w:rFonts w:ascii="Arial" w:hAnsi="Arial" w:cs="Arial"/>
          <w:bCs/>
          <w:sz w:val="24"/>
          <w:szCs w:val="24"/>
        </w:rPr>
      </w:pPr>
      <w:r>
        <w:rPr>
          <w:rFonts w:ascii="Arial" w:hAnsi="Arial" w:cs="Arial"/>
          <w:bCs/>
          <w:sz w:val="24"/>
          <w:szCs w:val="24"/>
        </w:rPr>
        <w:t>Prozesse</w:t>
      </w:r>
    </w:p>
    <w:p w:rsidR="00C51B32" w:rsidRPr="00FF6550" w:rsidRDefault="00C51B32" w:rsidP="00477F35">
      <w:pPr>
        <w:pStyle w:val="Listenabsatz"/>
        <w:rPr>
          <w:rFonts w:ascii="Arial" w:hAnsi="Arial" w:cs="Arial"/>
          <w:bCs/>
          <w:sz w:val="24"/>
          <w:szCs w:val="24"/>
        </w:rPr>
      </w:pPr>
    </w:p>
    <w:p w:rsidR="008A1C79" w:rsidRPr="00FF6550" w:rsidRDefault="00295474" w:rsidP="00477F35">
      <w:pPr>
        <w:pStyle w:val="Listenabsatz"/>
        <w:numPr>
          <w:ilvl w:val="0"/>
          <w:numId w:val="2"/>
        </w:numPr>
        <w:rPr>
          <w:rFonts w:ascii="Arial" w:hAnsi="Arial" w:cs="Arial"/>
          <w:bCs/>
          <w:sz w:val="24"/>
          <w:szCs w:val="24"/>
        </w:rPr>
      </w:pPr>
      <w:r w:rsidRPr="00FF6550">
        <w:rPr>
          <w:rFonts w:ascii="Arial" w:hAnsi="Arial" w:cs="Arial"/>
          <w:bCs/>
          <w:sz w:val="24"/>
          <w:szCs w:val="24"/>
        </w:rPr>
        <w:t>UML</w:t>
      </w:r>
    </w:p>
    <w:p w:rsidR="00012344" w:rsidRPr="00FF6550" w:rsidRDefault="00012344" w:rsidP="00012344">
      <w:pPr>
        <w:pStyle w:val="Listenabsatz"/>
        <w:ind w:left="2160"/>
        <w:rPr>
          <w:rFonts w:ascii="Arial" w:hAnsi="Arial" w:cs="Arial"/>
          <w:bCs/>
          <w:sz w:val="24"/>
          <w:szCs w:val="24"/>
        </w:rPr>
      </w:pPr>
    </w:p>
    <w:p w:rsidR="00012344" w:rsidRPr="00FF6550" w:rsidRDefault="00012344" w:rsidP="00012344">
      <w:pPr>
        <w:pStyle w:val="Listenabsatz"/>
        <w:numPr>
          <w:ilvl w:val="2"/>
          <w:numId w:val="2"/>
        </w:numPr>
        <w:rPr>
          <w:rFonts w:ascii="Arial" w:hAnsi="Arial" w:cs="Arial"/>
          <w:bCs/>
          <w:sz w:val="24"/>
          <w:szCs w:val="24"/>
        </w:rPr>
      </w:pPr>
      <w:r w:rsidRPr="00FF6550">
        <w:rPr>
          <w:rFonts w:ascii="Arial" w:hAnsi="Arial" w:cs="Arial"/>
          <w:bCs/>
          <w:sz w:val="24"/>
          <w:szCs w:val="24"/>
        </w:rPr>
        <w:t>Definition</w:t>
      </w:r>
    </w:p>
    <w:p w:rsidR="00012344" w:rsidRPr="00FF6550" w:rsidRDefault="00012344" w:rsidP="00012344">
      <w:pPr>
        <w:pStyle w:val="Listenabsatz"/>
        <w:numPr>
          <w:ilvl w:val="2"/>
          <w:numId w:val="2"/>
        </w:numPr>
        <w:rPr>
          <w:rFonts w:ascii="Arial" w:hAnsi="Arial" w:cs="Arial"/>
          <w:bCs/>
          <w:sz w:val="24"/>
          <w:szCs w:val="24"/>
        </w:rPr>
      </w:pPr>
      <w:r w:rsidRPr="00FF6550">
        <w:rPr>
          <w:rFonts w:ascii="Arial" w:hAnsi="Arial" w:cs="Arial"/>
          <w:bCs/>
          <w:sz w:val="24"/>
          <w:szCs w:val="24"/>
        </w:rPr>
        <w:t>Historie</w:t>
      </w:r>
    </w:p>
    <w:p w:rsidR="00012344" w:rsidRPr="00FF6550" w:rsidRDefault="00196BA6" w:rsidP="00012344">
      <w:pPr>
        <w:pStyle w:val="Listenabsatz"/>
        <w:numPr>
          <w:ilvl w:val="2"/>
          <w:numId w:val="2"/>
        </w:numPr>
        <w:rPr>
          <w:rFonts w:ascii="Arial" w:hAnsi="Arial" w:cs="Arial"/>
          <w:bCs/>
          <w:sz w:val="24"/>
          <w:szCs w:val="24"/>
        </w:rPr>
      </w:pPr>
      <w:r w:rsidRPr="00FF6550">
        <w:rPr>
          <w:rFonts w:ascii="Arial" w:hAnsi="Arial" w:cs="Arial"/>
          <w:bCs/>
          <w:sz w:val="24"/>
          <w:szCs w:val="24"/>
        </w:rPr>
        <w:t>Struktur</w:t>
      </w:r>
    </w:p>
    <w:p w:rsidR="00295474" w:rsidRPr="00FF6550" w:rsidRDefault="00196BA6" w:rsidP="00295474">
      <w:pPr>
        <w:pStyle w:val="Listenabsatz"/>
        <w:numPr>
          <w:ilvl w:val="2"/>
          <w:numId w:val="2"/>
        </w:numPr>
        <w:rPr>
          <w:rFonts w:ascii="Arial" w:hAnsi="Arial" w:cs="Arial"/>
          <w:bCs/>
          <w:sz w:val="24"/>
          <w:szCs w:val="24"/>
        </w:rPr>
      </w:pPr>
      <w:r w:rsidRPr="00FF6550">
        <w:rPr>
          <w:rFonts w:ascii="Arial" w:hAnsi="Arial" w:cs="Arial"/>
          <w:bCs/>
          <w:sz w:val="24"/>
          <w:szCs w:val="24"/>
        </w:rPr>
        <w:t>Abstraktionsgrad</w:t>
      </w:r>
    </w:p>
    <w:p w:rsidR="00295474" w:rsidRPr="00FF6550" w:rsidRDefault="00196BA6" w:rsidP="00295474">
      <w:pPr>
        <w:pStyle w:val="Listenabsatz"/>
        <w:numPr>
          <w:ilvl w:val="2"/>
          <w:numId w:val="2"/>
        </w:numPr>
        <w:rPr>
          <w:rFonts w:ascii="Arial" w:hAnsi="Arial" w:cs="Arial"/>
          <w:bCs/>
          <w:sz w:val="24"/>
          <w:szCs w:val="24"/>
        </w:rPr>
      </w:pPr>
      <w:r w:rsidRPr="00FF6550">
        <w:rPr>
          <w:rFonts w:ascii="Arial" w:hAnsi="Arial" w:cs="Arial"/>
          <w:bCs/>
          <w:sz w:val="24"/>
          <w:szCs w:val="24"/>
        </w:rPr>
        <w:t>Strukturdiagramme</w:t>
      </w:r>
    </w:p>
    <w:p w:rsidR="00295474" w:rsidRPr="00FF6550" w:rsidRDefault="00196BA6" w:rsidP="00295474">
      <w:pPr>
        <w:pStyle w:val="Listenabsatz"/>
        <w:numPr>
          <w:ilvl w:val="3"/>
          <w:numId w:val="2"/>
        </w:numPr>
        <w:rPr>
          <w:rFonts w:ascii="Arial" w:hAnsi="Arial" w:cs="Arial"/>
          <w:bCs/>
          <w:sz w:val="24"/>
          <w:szCs w:val="24"/>
        </w:rPr>
      </w:pPr>
      <w:r w:rsidRPr="00FF6550">
        <w:rPr>
          <w:rFonts w:ascii="Arial" w:hAnsi="Arial" w:cs="Arial"/>
          <w:bCs/>
          <w:sz w:val="24"/>
          <w:szCs w:val="24"/>
        </w:rPr>
        <w:t>Verteilungsdiagramm</w:t>
      </w:r>
    </w:p>
    <w:p w:rsidR="00295474" w:rsidRPr="00FF6550" w:rsidRDefault="00196BA6" w:rsidP="00295474">
      <w:pPr>
        <w:pStyle w:val="Listenabsatz"/>
        <w:numPr>
          <w:ilvl w:val="3"/>
          <w:numId w:val="2"/>
        </w:numPr>
        <w:rPr>
          <w:rFonts w:ascii="Arial" w:hAnsi="Arial" w:cs="Arial"/>
          <w:bCs/>
          <w:sz w:val="24"/>
          <w:szCs w:val="24"/>
        </w:rPr>
      </w:pPr>
      <w:r w:rsidRPr="00FF6550">
        <w:rPr>
          <w:rFonts w:ascii="Arial" w:hAnsi="Arial" w:cs="Arial"/>
          <w:bCs/>
          <w:sz w:val="24"/>
          <w:szCs w:val="24"/>
        </w:rPr>
        <w:t>Komponentendiagramm</w:t>
      </w:r>
    </w:p>
    <w:p w:rsidR="00295474" w:rsidRPr="00FF6550" w:rsidRDefault="00196BA6" w:rsidP="00295474">
      <w:pPr>
        <w:pStyle w:val="Listenabsatz"/>
        <w:numPr>
          <w:ilvl w:val="3"/>
          <w:numId w:val="2"/>
        </w:numPr>
        <w:rPr>
          <w:rFonts w:ascii="Arial" w:hAnsi="Arial" w:cs="Arial"/>
          <w:bCs/>
          <w:sz w:val="24"/>
          <w:szCs w:val="24"/>
        </w:rPr>
      </w:pPr>
      <w:r w:rsidRPr="00FF6550">
        <w:rPr>
          <w:rFonts w:ascii="Arial" w:hAnsi="Arial" w:cs="Arial"/>
          <w:bCs/>
          <w:sz w:val="24"/>
          <w:szCs w:val="24"/>
        </w:rPr>
        <w:t>Paketdiagramm</w:t>
      </w:r>
    </w:p>
    <w:p w:rsidR="00295474" w:rsidRPr="00FF6550" w:rsidRDefault="00196BA6" w:rsidP="00295474">
      <w:pPr>
        <w:pStyle w:val="Listenabsatz"/>
        <w:numPr>
          <w:ilvl w:val="3"/>
          <w:numId w:val="2"/>
        </w:numPr>
        <w:rPr>
          <w:rFonts w:ascii="Arial" w:hAnsi="Arial" w:cs="Arial"/>
          <w:bCs/>
          <w:sz w:val="24"/>
          <w:szCs w:val="24"/>
        </w:rPr>
      </w:pPr>
      <w:r w:rsidRPr="00FF6550">
        <w:rPr>
          <w:rFonts w:ascii="Arial" w:hAnsi="Arial" w:cs="Arial"/>
          <w:bCs/>
          <w:sz w:val="24"/>
          <w:szCs w:val="24"/>
        </w:rPr>
        <w:t>Klassendiagramm</w:t>
      </w:r>
    </w:p>
    <w:p w:rsidR="00295474" w:rsidRPr="00FF6550" w:rsidRDefault="00295474" w:rsidP="00295474">
      <w:pPr>
        <w:pStyle w:val="Listenabsatz"/>
        <w:numPr>
          <w:ilvl w:val="2"/>
          <w:numId w:val="2"/>
        </w:numPr>
        <w:rPr>
          <w:rFonts w:ascii="Arial" w:hAnsi="Arial" w:cs="Arial"/>
          <w:bCs/>
          <w:sz w:val="24"/>
          <w:szCs w:val="24"/>
        </w:rPr>
      </w:pPr>
      <w:r w:rsidRPr="00FF6550">
        <w:rPr>
          <w:rFonts w:ascii="Arial" w:hAnsi="Arial" w:cs="Arial"/>
          <w:bCs/>
          <w:sz w:val="24"/>
          <w:szCs w:val="24"/>
        </w:rPr>
        <w:t xml:space="preserve"> </w:t>
      </w:r>
      <w:r w:rsidR="00196BA6" w:rsidRPr="00FF6550">
        <w:rPr>
          <w:rFonts w:ascii="Arial" w:hAnsi="Arial" w:cs="Arial"/>
          <w:bCs/>
          <w:sz w:val="24"/>
          <w:szCs w:val="24"/>
        </w:rPr>
        <w:t>Dynamische Diagramme</w:t>
      </w:r>
    </w:p>
    <w:p w:rsidR="00295474" w:rsidRPr="00FF6550" w:rsidRDefault="00196BA6" w:rsidP="00295474">
      <w:pPr>
        <w:pStyle w:val="Listenabsatz"/>
        <w:numPr>
          <w:ilvl w:val="3"/>
          <w:numId w:val="2"/>
        </w:numPr>
        <w:rPr>
          <w:rFonts w:ascii="Arial" w:hAnsi="Arial" w:cs="Arial"/>
          <w:bCs/>
          <w:sz w:val="24"/>
          <w:szCs w:val="24"/>
        </w:rPr>
      </w:pPr>
      <w:r w:rsidRPr="00FF6550">
        <w:rPr>
          <w:rFonts w:ascii="Arial" w:hAnsi="Arial" w:cs="Arial"/>
          <w:bCs/>
          <w:sz w:val="24"/>
          <w:szCs w:val="24"/>
        </w:rPr>
        <w:t>Anwendungsfalldiagramm</w:t>
      </w:r>
    </w:p>
    <w:p w:rsidR="00295474" w:rsidRPr="00FF6550" w:rsidRDefault="00196BA6" w:rsidP="00295474">
      <w:pPr>
        <w:pStyle w:val="Listenabsatz"/>
        <w:numPr>
          <w:ilvl w:val="3"/>
          <w:numId w:val="2"/>
        </w:numPr>
        <w:rPr>
          <w:rFonts w:ascii="Arial" w:hAnsi="Arial" w:cs="Arial"/>
          <w:bCs/>
          <w:sz w:val="24"/>
          <w:szCs w:val="24"/>
        </w:rPr>
      </w:pPr>
      <w:r w:rsidRPr="00FF6550">
        <w:rPr>
          <w:rFonts w:ascii="Arial" w:hAnsi="Arial" w:cs="Arial"/>
          <w:bCs/>
          <w:sz w:val="24"/>
          <w:szCs w:val="24"/>
        </w:rPr>
        <w:t>Aktivitätsdiagramm</w:t>
      </w:r>
    </w:p>
    <w:p w:rsidR="00602CB1" w:rsidRDefault="00196BA6" w:rsidP="00602CB1">
      <w:pPr>
        <w:pStyle w:val="Listenabsatz"/>
        <w:numPr>
          <w:ilvl w:val="3"/>
          <w:numId w:val="2"/>
        </w:numPr>
        <w:rPr>
          <w:rFonts w:ascii="Arial" w:hAnsi="Arial" w:cs="Arial"/>
          <w:bCs/>
          <w:sz w:val="24"/>
          <w:szCs w:val="24"/>
        </w:rPr>
      </w:pPr>
      <w:r w:rsidRPr="00FF6550">
        <w:rPr>
          <w:rFonts w:ascii="Arial" w:hAnsi="Arial" w:cs="Arial"/>
          <w:bCs/>
          <w:sz w:val="24"/>
          <w:szCs w:val="24"/>
        </w:rPr>
        <w:t>Zustandsdiagramm</w:t>
      </w:r>
    </w:p>
    <w:p w:rsidR="00602CB1" w:rsidRDefault="00602CB1" w:rsidP="00602CB1">
      <w:pPr>
        <w:pStyle w:val="Listenabsatz"/>
        <w:numPr>
          <w:ilvl w:val="2"/>
          <w:numId w:val="2"/>
        </w:numPr>
        <w:rPr>
          <w:rFonts w:ascii="Arial" w:hAnsi="Arial" w:cs="Arial"/>
          <w:bCs/>
          <w:sz w:val="24"/>
          <w:szCs w:val="24"/>
        </w:rPr>
      </w:pPr>
      <w:r w:rsidRPr="00FF6550">
        <w:rPr>
          <w:rFonts w:ascii="Arial" w:hAnsi="Arial" w:cs="Arial"/>
          <w:bCs/>
          <w:sz w:val="24"/>
          <w:szCs w:val="24"/>
        </w:rPr>
        <w:t>Anwendung</w:t>
      </w:r>
    </w:p>
    <w:p w:rsidR="00012344" w:rsidRPr="00602CB1" w:rsidRDefault="00012344" w:rsidP="00602CB1">
      <w:pPr>
        <w:pStyle w:val="Listenabsatz"/>
        <w:numPr>
          <w:ilvl w:val="2"/>
          <w:numId w:val="2"/>
        </w:numPr>
        <w:rPr>
          <w:rFonts w:ascii="Arial" w:hAnsi="Arial" w:cs="Arial"/>
          <w:bCs/>
          <w:sz w:val="24"/>
          <w:szCs w:val="24"/>
        </w:rPr>
      </w:pPr>
      <w:r w:rsidRPr="00602CB1">
        <w:rPr>
          <w:rFonts w:ascii="Arial" w:hAnsi="Arial" w:cs="Arial"/>
          <w:bCs/>
          <w:sz w:val="24"/>
          <w:szCs w:val="24"/>
        </w:rPr>
        <w:t>Werkzeuge</w:t>
      </w:r>
    </w:p>
    <w:p w:rsidR="00C51B32" w:rsidRPr="00FF6550" w:rsidRDefault="00C51B32" w:rsidP="00477F35">
      <w:pPr>
        <w:pStyle w:val="Listenabsatz"/>
        <w:ind w:left="1440"/>
        <w:rPr>
          <w:rFonts w:ascii="Arial" w:hAnsi="Arial" w:cs="Arial"/>
          <w:bCs/>
          <w:sz w:val="24"/>
          <w:szCs w:val="24"/>
        </w:rPr>
      </w:pPr>
    </w:p>
    <w:p w:rsidR="00BF20BE" w:rsidRPr="00FF6550" w:rsidRDefault="00BF20BE" w:rsidP="00BF20BE">
      <w:pPr>
        <w:pStyle w:val="Listenabsatz"/>
        <w:ind w:left="1440"/>
        <w:rPr>
          <w:rFonts w:ascii="Arial" w:hAnsi="Arial" w:cs="Arial"/>
          <w:bCs/>
          <w:sz w:val="24"/>
          <w:szCs w:val="24"/>
        </w:rPr>
      </w:pPr>
    </w:p>
    <w:p w:rsidR="00C20306" w:rsidRPr="00FF6550" w:rsidRDefault="00C20306" w:rsidP="00C20306">
      <w:pPr>
        <w:pStyle w:val="Listenabsatz"/>
        <w:numPr>
          <w:ilvl w:val="0"/>
          <w:numId w:val="2"/>
        </w:numPr>
        <w:rPr>
          <w:rFonts w:ascii="Arial" w:hAnsi="Arial" w:cs="Arial"/>
          <w:bCs/>
          <w:sz w:val="24"/>
          <w:szCs w:val="24"/>
        </w:rPr>
      </w:pPr>
      <w:r w:rsidRPr="00FF6550">
        <w:rPr>
          <w:rFonts w:ascii="Arial" w:hAnsi="Arial" w:cs="Arial"/>
          <w:bCs/>
          <w:sz w:val="24"/>
          <w:szCs w:val="24"/>
        </w:rPr>
        <w:t>Zusammenfassung</w:t>
      </w:r>
    </w:p>
    <w:p w:rsidR="00C20306" w:rsidRPr="00FF6550" w:rsidRDefault="00C20306" w:rsidP="00C20306">
      <w:pPr>
        <w:pStyle w:val="Listenabsatz"/>
        <w:rPr>
          <w:rFonts w:ascii="Arial" w:hAnsi="Arial" w:cs="Arial"/>
          <w:bCs/>
          <w:sz w:val="24"/>
          <w:szCs w:val="24"/>
        </w:rPr>
      </w:pPr>
    </w:p>
    <w:p w:rsidR="000D61BB" w:rsidRPr="00FF6550" w:rsidRDefault="00C20306" w:rsidP="000D61BB">
      <w:pPr>
        <w:pStyle w:val="Listenabsatz"/>
        <w:numPr>
          <w:ilvl w:val="1"/>
          <w:numId w:val="2"/>
        </w:numPr>
        <w:rPr>
          <w:rFonts w:ascii="Arial" w:hAnsi="Arial" w:cs="Arial"/>
          <w:bCs/>
          <w:sz w:val="24"/>
          <w:szCs w:val="24"/>
        </w:rPr>
      </w:pPr>
      <w:r w:rsidRPr="00FF6550">
        <w:rPr>
          <w:rFonts w:ascii="Arial" w:hAnsi="Arial" w:cs="Arial"/>
          <w:bCs/>
          <w:sz w:val="24"/>
          <w:szCs w:val="24"/>
        </w:rPr>
        <w:t>Fazit</w:t>
      </w:r>
    </w:p>
    <w:p w:rsidR="00C20306" w:rsidRDefault="004A0402" w:rsidP="000D61BB">
      <w:pPr>
        <w:pStyle w:val="Listenabsatz"/>
        <w:numPr>
          <w:ilvl w:val="1"/>
          <w:numId w:val="2"/>
        </w:numPr>
        <w:rPr>
          <w:rFonts w:ascii="Arial" w:hAnsi="Arial" w:cs="Arial"/>
          <w:bCs/>
          <w:sz w:val="24"/>
          <w:szCs w:val="24"/>
        </w:rPr>
      </w:pPr>
      <w:r>
        <w:rPr>
          <w:rFonts w:ascii="Arial" w:hAnsi="Arial" w:cs="Arial"/>
          <w:bCs/>
          <w:sz w:val="24"/>
          <w:szCs w:val="24"/>
        </w:rPr>
        <w:t>Kritische Betrachtung</w:t>
      </w:r>
    </w:p>
    <w:p w:rsidR="004A0402" w:rsidRPr="00FF6550" w:rsidRDefault="004A0402" w:rsidP="000D61BB">
      <w:pPr>
        <w:pStyle w:val="Listenabsatz"/>
        <w:numPr>
          <w:ilvl w:val="1"/>
          <w:numId w:val="2"/>
        </w:numPr>
        <w:rPr>
          <w:rFonts w:ascii="Arial" w:hAnsi="Arial" w:cs="Arial"/>
          <w:bCs/>
          <w:sz w:val="24"/>
          <w:szCs w:val="24"/>
        </w:rPr>
      </w:pPr>
      <w:r>
        <w:rPr>
          <w:rFonts w:ascii="Arial" w:hAnsi="Arial" w:cs="Arial"/>
          <w:bCs/>
          <w:sz w:val="24"/>
          <w:szCs w:val="24"/>
        </w:rPr>
        <w:t>Ausblick</w:t>
      </w:r>
    </w:p>
    <w:p w:rsidR="00295474" w:rsidRPr="007572D1" w:rsidRDefault="00C51B32" w:rsidP="007572D1">
      <w:pPr>
        <w:pStyle w:val="Listenabsatz"/>
        <w:numPr>
          <w:ilvl w:val="0"/>
          <w:numId w:val="10"/>
        </w:numPr>
        <w:ind w:left="0" w:hanging="709"/>
        <w:rPr>
          <w:rFonts w:ascii="Arial" w:hAnsi="Arial" w:cs="Arial"/>
          <w:bCs/>
          <w:sz w:val="24"/>
          <w:szCs w:val="24"/>
        </w:rPr>
      </w:pPr>
      <w:r w:rsidRPr="00FF6550">
        <w:rPr>
          <w:rFonts w:ascii="Arial" w:hAnsi="Arial" w:cs="Arial"/>
          <w:bCs/>
          <w:sz w:val="24"/>
          <w:szCs w:val="24"/>
        </w:rPr>
        <w:br w:type="page"/>
      </w:r>
      <w:r w:rsidR="003F28A3" w:rsidRPr="00FF6550">
        <w:rPr>
          <w:rFonts w:ascii="Arial" w:hAnsi="Arial" w:cs="Arial"/>
          <w:bCs/>
          <w:sz w:val="24"/>
          <w:szCs w:val="24"/>
        </w:rPr>
        <w:lastRenderedPageBreak/>
        <w:t>Einleitung</w:t>
      </w:r>
    </w:p>
    <w:p w:rsidR="000D61BB" w:rsidRPr="00FF6550" w:rsidRDefault="000D61BB" w:rsidP="000D61BB">
      <w:pPr>
        <w:pStyle w:val="Listenabsatz"/>
        <w:ind w:left="0"/>
        <w:rPr>
          <w:rFonts w:ascii="Arial" w:hAnsi="Arial" w:cs="Arial"/>
          <w:bCs/>
          <w:sz w:val="24"/>
          <w:szCs w:val="24"/>
        </w:rPr>
      </w:pPr>
    </w:p>
    <w:p w:rsidR="006E0EB0" w:rsidRDefault="000D61BB" w:rsidP="007572D1">
      <w:pPr>
        <w:pStyle w:val="Listenabsatz"/>
        <w:ind w:left="0"/>
        <w:rPr>
          <w:rFonts w:ascii="Arial" w:hAnsi="Arial" w:cs="Arial"/>
          <w:bCs/>
          <w:sz w:val="24"/>
          <w:szCs w:val="24"/>
        </w:rPr>
      </w:pPr>
      <w:r w:rsidRPr="00FF6550">
        <w:rPr>
          <w:rFonts w:ascii="Arial" w:hAnsi="Arial" w:cs="Arial"/>
          <w:bCs/>
          <w:sz w:val="24"/>
          <w:szCs w:val="24"/>
        </w:rPr>
        <w:t>Die Unified Modeling Language</w:t>
      </w:r>
      <w:r w:rsidR="00FF6550" w:rsidRPr="00FF6550">
        <w:rPr>
          <w:rFonts w:ascii="Arial" w:hAnsi="Arial" w:cs="Arial"/>
          <w:bCs/>
          <w:sz w:val="24"/>
          <w:szCs w:val="24"/>
        </w:rPr>
        <w:t xml:space="preserve"> (UML)</w:t>
      </w:r>
      <w:r w:rsidR="00FF6550">
        <w:rPr>
          <w:rFonts w:ascii="Arial" w:hAnsi="Arial" w:cs="Arial"/>
          <w:bCs/>
          <w:sz w:val="24"/>
          <w:szCs w:val="24"/>
        </w:rPr>
        <w:t xml:space="preserve"> ist einer der wichtigsten Me</w:t>
      </w:r>
      <w:r w:rsidRPr="00FF6550">
        <w:rPr>
          <w:rFonts w:ascii="Arial" w:hAnsi="Arial" w:cs="Arial"/>
          <w:bCs/>
          <w:sz w:val="24"/>
          <w:szCs w:val="24"/>
        </w:rPr>
        <w:t xml:space="preserve">thoden, um </w:t>
      </w:r>
      <w:ins w:id="0" w:author="Jürgen" w:date="2016-01-08T10:30:00Z">
        <w:r w:rsidR="00363272">
          <w:rPr>
            <w:rFonts w:ascii="Arial" w:hAnsi="Arial" w:cs="Arial"/>
            <w:bCs/>
            <w:sz w:val="24"/>
            <w:szCs w:val="24"/>
          </w:rPr>
          <w:t xml:space="preserve">das </w:t>
        </w:r>
        <w:r w:rsidR="00363272">
          <w:rPr>
            <w:rFonts w:ascii="Arial" w:hAnsi="Arial" w:cs="Arial"/>
            <w:bCs/>
            <w:sz w:val="24"/>
            <w:szCs w:val="24"/>
          </w:rPr>
          <w:t>Projektmanagement</w:t>
        </w:r>
        <w:r w:rsidR="00363272" w:rsidRPr="00FF6550">
          <w:rPr>
            <w:rFonts w:ascii="Arial" w:hAnsi="Arial" w:cs="Arial"/>
            <w:bCs/>
            <w:sz w:val="24"/>
            <w:szCs w:val="24"/>
          </w:rPr>
          <w:t xml:space="preserve"> </w:t>
        </w:r>
        <w:r w:rsidR="00363272">
          <w:rPr>
            <w:rFonts w:ascii="Arial" w:hAnsi="Arial" w:cs="Arial"/>
            <w:bCs/>
            <w:sz w:val="24"/>
            <w:szCs w:val="24"/>
          </w:rPr>
          <w:t xml:space="preserve">von </w:t>
        </w:r>
      </w:ins>
      <w:r w:rsidRPr="00FF6550">
        <w:rPr>
          <w:rFonts w:ascii="Arial" w:hAnsi="Arial" w:cs="Arial"/>
          <w:bCs/>
          <w:sz w:val="24"/>
          <w:szCs w:val="24"/>
        </w:rPr>
        <w:t>Software-Systeme</w:t>
      </w:r>
      <w:ins w:id="1" w:author="Jürgen" w:date="2016-01-08T10:30:00Z">
        <w:r w:rsidR="00363272">
          <w:rPr>
            <w:rFonts w:ascii="Arial" w:hAnsi="Arial" w:cs="Arial"/>
            <w:bCs/>
            <w:sz w:val="24"/>
            <w:szCs w:val="24"/>
          </w:rPr>
          <w:t>n</w:t>
        </w:r>
      </w:ins>
      <w:r w:rsidRPr="00FF6550">
        <w:rPr>
          <w:rFonts w:ascii="Arial" w:hAnsi="Arial" w:cs="Arial"/>
          <w:bCs/>
          <w:sz w:val="24"/>
          <w:szCs w:val="24"/>
        </w:rPr>
        <w:t xml:space="preserve"> </w:t>
      </w:r>
      <w:ins w:id="2" w:author="Jürgen" w:date="2016-01-08T10:30:00Z">
        <w:r w:rsidR="00363272">
          <w:rPr>
            <w:rFonts w:ascii="Arial" w:hAnsi="Arial" w:cs="Arial"/>
            <w:bCs/>
            <w:sz w:val="24"/>
            <w:szCs w:val="24"/>
          </w:rPr>
          <w:t>zu unterstützen</w:t>
        </w:r>
      </w:ins>
      <w:del w:id="3" w:author="Jürgen" w:date="2016-01-08T10:30:00Z">
        <w:r w:rsidR="007572D1" w:rsidDel="00363272">
          <w:rPr>
            <w:rFonts w:ascii="Arial" w:hAnsi="Arial" w:cs="Arial"/>
            <w:bCs/>
            <w:sz w:val="24"/>
            <w:szCs w:val="24"/>
          </w:rPr>
          <w:delText xml:space="preserve">in Modellen </w:delText>
        </w:r>
        <w:r w:rsidRPr="00FF6550" w:rsidDel="00363272">
          <w:rPr>
            <w:rFonts w:ascii="Arial" w:hAnsi="Arial" w:cs="Arial"/>
            <w:bCs/>
            <w:sz w:val="24"/>
            <w:szCs w:val="24"/>
          </w:rPr>
          <w:delText>zu bes</w:delText>
        </w:r>
      </w:del>
      <w:del w:id="4" w:author="Jürgen" w:date="2016-01-08T10:31:00Z">
        <w:r w:rsidRPr="00FF6550" w:rsidDel="00363272">
          <w:rPr>
            <w:rFonts w:ascii="Arial" w:hAnsi="Arial" w:cs="Arial"/>
            <w:bCs/>
            <w:sz w:val="24"/>
            <w:szCs w:val="24"/>
          </w:rPr>
          <w:delText>chreiben</w:delText>
        </w:r>
      </w:del>
      <w:r w:rsidRPr="00FF6550">
        <w:rPr>
          <w:rFonts w:ascii="Arial" w:hAnsi="Arial" w:cs="Arial"/>
          <w:bCs/>
          <w:sz w:val="24"/>
          <w:szCs w:val="24"/>
        </w:rPr>
        <w:t xml:space="preserve">. </w:t>
      </w:r>
      <w:r w:rsidR="00FF6550">
        <w:rPr>
          <w:rFonts w:ascii="Arial" w:hAnsi="Arial" w:cs="Arial"/>
          <w:bCs/>
          <w:sz w:val="24"/>
          <w:szCs w:val="24"/>
        </w:rPr>
        <w:t>Diese</w:t>
      </w:r>
      <w:r w:rsidR="00FF6550" w:rsidRPr="00FF6550">
        <w:rPr>
          <w:rFonts w:ascii="Arial" w:hAnsi="Arial" w:cs="Arial"/>
          <w:bCs/>
          <w:sz w:val="24"/>
          <w:szCs w:val="24"/>
        </w:rPr>
        <w:t xml:space="preserve"> Arbeit </w:t>
      </w:r>
      <w:r w:rsidR="00FF6550">
        <w:rPr>
          <w:rFonts w:ascii="Arial" w:hAnsi="Arial" w:cs="Arial"/>
          <w:bCs/>
          <w:sz w:val="24"/>
          <w:szCs w:val="24"/>
        </w:rPr>
        <w:t xml:space="preserve">soll </w:t>
      </w:r>
      <w:r w:rsidR="00FF6550" w:rsidRPr="00FF6550">
        <w:rPr>
          <w:rFonts w:ascii="Arial" w:hAnsi="Arial" w:cs="Arial"/>
          <w:bCs/>
          <w:sz w:val="24"/>
          <w:szCs w:val="24"/>
        </w:rPr>
        <w:t xml:space="preserve">in </w:t>
      </w:r>
      <w:r w:rsidR="00FF6550" w:rsidRPr="00137CD7">
        <w:rPr>
          <w:rFonts w:ascii="Arial" w:hAnsi="Arial" w:cs="Arial"/>
          <w:bCs/>
          <w:sz w:val="24"/>
          <w:szCs w:val="24"/>
          <w:rPrChange w:id="5" w:author="Jürgen" w:date="2016-01-08T12:17:00Z">
            <w:rPr>
              <w:rFonts w:ascii="Arial" w:hAnsi="Arial" w:cs="Arial"/>
              <w:bCs/>
              <w:sz w:val="24"/>
              <w:szCs w:val="24"/>
            </w:rPr>
          </w:rPrChange>
        </w:rPr>
        <w:t>die UML einführen, ein</w:t>
      </w:r>
      <w:r w:rsidR="00FB3ACD" w:rsidRPr="00137CD7">
        <w:rPr>
          <w:rFonts w:ascii="Arial" w:hAnsi="Arial" w:cs="Arial"/>
          <w:bCs/>
          <w:sz w:val="24"/>
          <w:szCs w:val="24"/>
          <w:rPrChange w:id="6" w:author="Jürgen" w:date="2016-01-08T12:17:00Z">
            <w:rPr>
              <w:rFonts w:ascii="Arial" w:hAnsi="Arial" w:cs="Arial"/>
              <w:bCs/>
              <w:sz w:val="24"/>
              <w:szCs w:val="24"/>
            </w:rPr>
          </w:rPrChange>
        </w:rPr>
        <w:t>en</w:t>
      </w:r>
      <w:r w:rsidR="00FF6550" w:rsidRPr="00137CD7">
        <w:rPr>
          <w:rFonts w:ascii="Arial" w:hAnsi="Arial" w:cs="Arial"/>
          <w:bCs/>
          <w:sz w:val="24"/>
          <w:szCs w:val="24"/>
          <w:rPrChange w:id="7" w:author="Jürgen" w:date="2016-01-08T12:17:00Z">
            <w:rPr>
              <w:rFonts w:ascii="Arial" w:hAnsi="Arial" w:cs="Arial"/>
              <w:bCs/>
              <w:sz w:val="24"/>
              <w:szCs w:val="24"/>
            </w:rPr>
          </w:rPrChange>
        </w:rPr>
        <w:t xml:space="preserve"> Überblick über </w:t>
      </w:r>
      <w:r w:rsidR="00FB3ACD" w:rsidRPr="00137CD7">
        <w:rPr>
          <w:rFonts w:ascii="Arial" w:hAnsi="Arial" w:cs="Arial"/>
          <w:bCs/>
          <w:sz w:val="24"/>
          <w:szCs w:val="24"/>
          <w:rPrChange w:id="8" w:author="Jürgen" w:date="2016-01-08T12:17:00Z">
            <w:rPr>
              <w:rFonts w:ascii="Arial" w:hAnsi="Arial" w:cs="Arial"/>
              <w:bCs/>
              <w:sz w:val="24"/>
              <w:szCs w:val="24"/>
              <w:highlight w:val="yellow"/>
            </w:rPr>
          </w:rPrChange>
        </w:rPr>
        <w:t xml:space="preserve">die Anwendungsmöglichkeiten </w:t>
      </w:r>
      <w:r w:rsidR="00FF6550" w:rsidRPr="00137CD7">
        <w:rPr>
          <w:rFonts w:ascii="Arial" w:hAnsi="Arial" w:cs="Arial"/>
          <w:bCs/>
          <w:sz w:val="24"/>
          <w:szCs w:val="24"/>
          <w:rPrChange w:id="9" w:author="Jürgen" w:date="2016-01-08T12:17:00Z">
            <w:rPr>
              <w:rFonts w:ascii="Arial" w:hAnsi="Arial" w:cs="Arial"/>
              <w:bCs/>
              <w:sz w:val="24"/>
              <w:szCs w:val="24"/>
            </w:rPr>
          </w:rPrChange>
        </w:rPr>
        <w:t>geben</w:t>
      </w:r>
      <w:r w:rsidR="00FB3ACD" w:rsidRPr="00137CD7">
        <w:rPr>
          <w:rFonts w:ascii="Arial" w:hAnsi="Arial" w:cs="Arial"/>
          <w:bCs/>
          <w:sz w:val="24"/>
          <w:szCs w:val="24"/>
          <w:rPrChange w:id="10" w:author="Jürgen" w:date="2016-01-08T12:17:00Z">
            <w:rPr>
              <w:rFonts w:ascii="Arial" w:hAnsi="Arial" w:cs="Arial"/>
              <w:bCs/>
              <w:sz w:val="24"/>
              <w:szCs w:val="24"/>
            </w:rPr>
          </w:rPrChange>
        </w:rPr>
        <w:t xml:space="preserve"> </w:t>
      </w:r>
      <w:r w:rsidR="00FF6550" w:rsidRPr="00137CD7">
        <w:rPr>
          <w:rFonts w:ascii="Arial" w:hAnsi="Arial" w:cs="Arial"/>
          <w:bCs/>
          <w:sz w:val="24"/>
          <w:szCs w:val="24"/>
          <w:rPrChange w:id="11" w:author="Jürgen" w:date="2016-01-08T12:17:00Z">
            <w:rPr>
              <w:rFonts w:ascii="Arial" w:hAnsi="Arial" w:cs="Arial"/>
              <w:bCs/>
              <w:sz w:val="24"/>
              <w:szCs w:val="24"/>
            </w:rPr>
          </w:rPrChange>
        </w:rPr>
        <w:t xml:space="preserve">und </w:t>
      </w:r>
      <w:del w:id="12" w:author="Jürgen" w:date="2016-01-08T10:33:00Z">
        <w:r w:rsidR="00FB3ACD" w:rsidRPr="00137CD7" w:rsidDel="00363272">
          <w:rPr>
            <w:rFonts w:ascii="Arial" w:hAnsi="Arial" w:cs="Arial"/>
            <w:bCs/>
            <w:sz w:val="24"/>
            <w:szCs w:val="24"/>
            <w:rPrChange w:id="13" w:author="Jürgen" w:date="2016-01-08T12:17:00Z">
              <w:rPr>
                <w:rFonts w:ascii="Arial" w:hAnsi="Arial" w:cs="Arial"/>
                <w:bCs/>
                <w:sz w:val="24"/>
                <w:szCs w:val="24"/>
              </w:rPr>
            </w:rPrChange>
          </w:rPr>
          <w:delText>ein Verständnis schaffen</w:delText>
        </w:r>
        <w:r w:rsidR="006E0EB0" w:rsidRPr="00137CD7" w:rsidDel="00363272">
          <w:rPr>
            <w:rFonts w:ascii="Arial" w:hAnsi="Arial" w:cs="Arial"/>
            <w:bCs/>
            <w:sz w:val="24"/>
            <w:szCs w:val="24"/>
            <w:rPrChange w:id="14" w:author="Jürgen" w:date="2016-01-08T12:17:00Z">
              <w:rPr>
                <w:rFonts w:ascii="Arial" w:hAnsi="Arial" w:cs="Arial"/>
                <w:bCs/>
                <w:sz w:val="24"/>
                <w:szCs w:val="24"/>
              </w:rPr>
            </w:rPrChange>
          </w:rPr>
          <w:delText xml:space="preserve">, welches </w:delText>
        </w:r>
      </w:del>
      <w:r w:rsidR="006E0EB0" w:rsidRPr="00137CD7">
        <w:rPr>
          <w:rFonts w:ascii="Arial" w:hAnsi="Arial" w:cs="Arial"/>
          <w:bCs/>
          <w:sz w:val="24"/>
          <w:szCs w:val="24"/>
          <w:rPrChange w:id="15" w:author="Jürgen" w:date="2016-01-08T12:17:00Z">
            <w:rPr>
              <w:rFonts w:ascii="Arial" w:hAnsi="Arial" w:cs="Arial"/>
              <w:bCs/>
              <w:sz w:val="24"/>
              <w:szCs w:val="24"/>
            </w:rPr>
          </w:rPrChange>
        </w:rPr>
        <w:t xml:space="preserve">die Stärken und Schwächen </w:t>
      </w:r>
      <w:del w:id="16" w:author="Jürgen" w:date="2016-01-08T10:33:00Z">
        <w:r w:rsidR="00FB3ACD" w:rsidRPr="00137CD7" w:rsidDel="00363272">
          <w:rPr>
            <w:rFonts w:ascii="Arial" w:hAnsi="Arial" w:cs="Arial"/>
            <w:bCs/>
            <w:sz w:val="24"/>
            <w:szCs w:val="24"/>
            <w:rPrChange w:id="17" w:author="Jürgen" w:date="2016-01-08T12:17:00Z">
              <w:rPr>
                <w:rFonts w:ascii="Arial" w:hAnsi="Arial" w:cs="Arial"/>
                <w:bCs/>
                <w:sz w:val="24"/>
                <w:szCs w:val="24"/>
              </w:rPr>
            </w:rPrChange>
          </w:rPr>
          <w:delText xml:space="preserve">beim Einsatz </w:delText>
        </w:r>
      </w:del>
      <w:r w:rsidR="00FB3ACD" w:rsidRPr="00137CD7">
        <w:rPr>
          <w:rFonts w:ascii="Arial" w:hAnsi="Arial" w:cs="Arial"/>
          <w:bCs/>
          <w:sz w:val="24"/>
          <w:szCs w:val="24"/>
          <w:rPrChange w:id="18" w:author="Jürgen" w:date="2016-01-08T12:17:00Z">
            <w:rPr>
              <w:rFonts w:ascii="Arial" w:hAnsi="Arial" w:cs="Arial"/>
              <w:bCs/>
              <w:sz w:val="24"/>
              <w:szCs w:val="24"/>
            </w:rPr>
          </w:rPrChange>
        </w:rPr>
        <w:t>von UML</w:t>
      </w:r>
      <w:ins w:id="19" w:author="Jürgen" w:date="2016-01-08T10:33:00Z">
        <w:r w:rsidR="00363272" w:rsidRPr="00137CD7">
          <w:rPr>
            <w:rFonts w:ascii="Arial" w:hAnsi="Arial" w:cs="Arial"/>
            <w:bCs/>
            <w:sz w:val="24"/>
            <w:szCs w:val="24"/>
            <w:rPrChange w:id="20" w:author="Jürgen" w:date="2016-01-08T12:17:00Z">
              <w:rPr>
                <w:rFonts w:ascii="Arial" w:hAnsi="Arial" w:cs="Arial"/>
                <w:bCs/>
                <w:sz w:val="24"/>
                <w:szCs w:val="24"/>
              </w:rPr>
            </w:rPrChange>
          </w:rPr>
          <w:t xml:space="preserve"> benennen</w:t>
        </w:r>
      </w:ins>
      <w:del w:id="21" w:author="Jürgen" w:date="2016-01-08T10:31:00Z">
        <w:r w:rsidR="00FB3ACD" w:rsidRPr="00137CD7" w:rsidDel="00363272">
          <w:rPr>
            <w:rFonts w:ascii="Arial" w:hAnsi="Arial" w:cs="Arial"/>
            <w:bCs/>
            <w:sz w:val="24"/>
            <w:szCs w:val="24"/>
            <w:rPrChange w:id="22" w:author="Jürgen" w:date="2016-01-08T12:17:00Z">
              <w:rPr>
                <w:rFonts w:ascii="Arial" w:hAnsi="Arial" w:cs="Arial"/>
                <w:bCs/>
                <w:sz w:val="24"/>
                <w:szCs w:val="24"/>
              </w:rPr>
            </w:rPrChange>
          </w:rPr>
          <w:delText xml:space="preserve"> im Prozess der </w:delText>
        </w:r>
        <w:r w:rsidR="006E0EB0" w:rsidRPr="00137CD7" w:rsidDel="00363272">
          <w:rPr>
            <w:rFonts w:ascii="Arial" w:hAnsi="Arial" w:cs="Arial"/>
            <w:bCs/>
            <w:sz w:val="24"/>
            <w:szCs w:val="24"/>
            <w:rPrChange w:id="23" w:author="Jürgen" w:date="2016-01-08T12:17:00Z">
              <w:rPr>
                <w:rFonts w:ascii="Arial" w:hAnsi="Arial" w:cs="Arial"/>
                <w:bCs/>
                <w:sz w:val="24"/>
                <w:szCs w:val="24"/>
                <w:highlight w:val="yellow"/>
              </w:rPr>
            </w:rPrChange>
          </w:rPr>
          <w:delText>Softwaremodellierung im Kontext des Projektmanagement</w:delText>
        </w:r>
      </w:del>
      <w:del w:id="24" w:author="Jürgen" w:date="2016-01-08T10:33:00Z">
        <w:r w:rsidR="006E0EB0" w:rsidRPr="00137CD7" w:rsidDel="00363272">
          <w:rPr>
            <w:rFonts w:ascii="Arial" w:hAnsi="Arial" w:cs="Arial"/>
            <w:bCs/>
            <w:sz w:val="24"/>
            <w:szCs w:val="24"/>
            <w:rPrChange w:id="25" w:author="Jürgen" w:date="2016-01-08T12:17:00Z">
              <w:rPr>
                <w:rFonts w:ascii="Arial" w:hAnsi="Arial" w:cs="Arial"/>
                <w:bCs/>
                <w:sz w:val="24"/>
                <w:szCs w:val="24"/>
              </w:rPr>
            </w:rPrChange>
          </w:rPr>
          <w:delText xml:space="preserve"> </w:delText>
        </w:r>
        <w:r w:rsidR="00FB3ACD" w:rsidRPr="00137CD7" w:rsidDel="00363272">
          <w:rPr>
            <w:rFonts w:ascii="Arial" w:hAnsi="Arial" w:cs="Arial"/>
            <w:bCs/>
            <w:sz w:val="24"/>
            <w:szCs w:val="24"/>
            <w:rPrChange w:id="26" w:author="Jürgen" w:date="2016-01-08T12:17:00Z">
              <w:rPr>
                <w:rFonts w:ascii="Arial" w:hAnsi="Arial" w:cs="Arial"/>
                <w:bCs/>
                <w:sz w:val="24"/>
                <w:szCs w:val="24"/>
              </w:rPr>
            </w:rPrChange>
          </w:rPr>
          <w:delText>sind</w:delText>
        </w:r>
      </w:del>
      <w:r w:rsidR="006E0EB0" w:rsidRPr="00137CD7">
        <w:rPr>
          <w:rFonts w:ascii="Arial" w:hAnsi="Arial" w:cs="Arial"/>
          <w:bCs/>
          <w:sz w:val="24"/>
          <w:szCs w:val="24"/>
          <w:rPrChange w:id="27" w:author="Jürgen" w:date="2016-01-08T12:17:00Z">
            <w:rPr>
              <w:rFonts w:ascii="Arial" w:hAnsi="Arial" w:cs="Arial"/>
              <w:bCs/>
              <w:sz w:val="24"/>
              <w:szCs w:val="24"/>
            </w:rPr>
          </w:rPrChange>
        </w:rPr>
        <w:t>.</w:t>
      </w:r>
    </w:p>
    <w:p w:rsidR="00363272" w:rsidRDefault="00363272" w:rsidP="007572D1">
      <w:pPr>
        <w:pStyle w:val="Listenabsatz"/>
        <w:ind w:left="0"/>
        <w:rPr>
          <w:rFonts w:ascii="Arial" w:hAnsi="Arial" w:cs="Arial"/>
          <w:bCs/>
          <w:sz w:val="24"/>
          <w:szCs w:val="24"/>
        </w:rPr>
      </w:pPr>
    </w:p>
    <w:p w:rsidR="00557247" w:rsidRDefault="006E0EB0" w:rsidP="007572D1">
      <w:pPr>
        <w:pStyle w:val="Listenabsatz"/>
        <w:ind w:left="0"/>
        <w:rPr>
          <w:ins w:id="28" w:author="Jürgen" w:date="2016-01-08T12:03:00Z"/>
          <w:rFonts w:ascii="Arial" w:hAnsi="Arial" w:cs="Arial"/>
          <w:bCs/>
          <w:sz w:val="24"/>
          <w:szCs w:val="24"/>
        </w:rPr>
      </w:pPr>
      <w:r>
        <w:rPr>
          <w:rFonts w:ascii="Arial" w:hAnsi="Arial" w:cs="Arial"/>
          <w:bCs/>
          <w:sz w:val="24"/>
          <w:szCs w:val="24"/>
        </w:rPr>
        <w:t xml:space="preserve">Zunächst werden </w:t>
      </w:r>
      <w:r w:rsidR="00557247">
        <w:rPr>
          <w:rFonts w:ascii="Arial" w:hAnsi="Arial" w:cs="Arial"/>
          <w:bCs/>
          <w:sz w:val="24"/>
          <w:szCs w:val="24"/>
        </w:rPr>
        <w:t xml:space="preserve">in diesem Kapitel </w:t>
      </w:r>
      <w:r>
        <w:rPr>
          <w:rFonts w:ascii="Arial" w:hAnsi="Arial" w:cs="Arial"/>
          <w:bCs/>
          <w:sz w:val="24"/>
          <w:szCs w:val="24"/>
        </w:rPr>
        <w:t>die Grundlagen des Projektmanagements in Bezug</w:t>
      </w:r>
      <w:ins w:id="29" w:author="Jürgen" w:date="2016-01-08T10:34:00Z">
        <w:r w:rsidR="000C148A">
          <w:rPr>
            <w:rFonts w:ascii="Arial" w:hAnsi="Arial" w:cs="Arial"/>
            <w:bCs/>
            <w:sz w:val="24"/>
            <w:szCs w:val="24"/>
          </w:rPr>
          <w:t>??</w:t>
        </w:r>
      </w:ins>
      <w:r>
        <w:rPr>
          <w:rFonts w:ascii="Arial" w:hAnsi="Arial" w:cs="Arial"/>
          <w:bCs/>
          <w:sz w:val="24"/>
          <w:szCs w:val="24"/>
        </w:rPr>
        <w:t xml:space="preserve"> auf Softwareprojekte vorgestellt. Insbesondere </w:t>
      </w:r>
      <w:r w:rsidR="00557247">
        <w:rPr>
          <w:rFonts w:ascii="Arial" w:hAnsi="Arial" w:cs="Arial"/>
          <w:bCs/>
          <w:sz w:val="24"/>
          <w:szCs w:val="24"/>
        </w:rPr>
        <w:t xml:space="preserve">das </w:t>
      </w:r>
      <w:r w:rsidR="00FB3ACD">
        <w:rPr>
          <w:rFonts w:ascii="Arial" w:hAnsi="Arial" w:cs="Arial"/>
          <w:bCs/>
          <w:sz w:val="24"/>
          <w:szCs w:val="24"/>
        </w:rPr>
        <w:t>Verinnerlichen</w:t>
      </w:r>
      <w:ins w:id="30" w:author="Jürgen" w:date="2016-01-08T10:32:00Z">
        <w:r w:rsidR="00363272">
          <w:rPr>
            <w:rFonts w:ascii="Arial" w:hAnsi="Arial" w:cs="Arial"/>
            <w:bCs/>
            <w:sz w:val="24"/>
            <w:szCs w:val="24"/>
          </w:rPr>
          <w:t>??</w:t>
        </w:r>
      </w:ins>
      <w:r w:rsidR="00FB3ACD">
        <w:rPr>
          <w:rFonts w:ascii="Arial" w:hAnsi="Arial" w:cs="Arial"/>
          <w:bCs/>
          <w:sz w:val="24"/>
          <w:szCs w:val="24"/>
        </w:rPr>
        <w:t xml:space="preserve"> </w:t>
      </w:r>
      <w:r w:rsidR="00557247">
        <w:rPr>
          <w:rFonts w:ascii="Arial" w:hAnsi="Arial" w:cs="Arial"/>
          <w:bCs/>
          <w:sz w:val="24"/>
          <w:szCs w:val="24"/>
        </w:rPr>
        <w:t>der</w:t>
      </w:r>
      <w:r>
        <w:rPr>
          <w:rFonts w:ascii="Arial" w:hAnsi="Arial" w:cs="Arial"/>
          <w:bCs/>
          <w:sz w:val="24"/>
          <w:szCs w:val="24"/>
        </w:rPr>
        <w:t xml:space="preserve"> einzelnen Phasen der Sof</w:t>
      </w:r>
      <w:r w:rsidR="00557247">
        <w:rPr>
          <w:rFonts w:ascii="Arial" w:hAnsi="Arial" w:cs="Arial"/>
          <w:bCs/>
          <w:sz w:val="24"/>
          <w:szCs w:val="24"/>
        </w:rPr>
        <w:t>t</w:t>
      </w:r>
      <w:r>
        <w:rPr>
          <w:rFonts w:ascii="Arial" w:hAnsi="Arial" w:cs="Arial"/>
          <w:bCs/>
          <w:sz w:val="24"/>
          <w:szCs w:val="24"/>
        </w:rPr>
        <w:t>w</w:t>
      </w:r>
      <w:r w:rsidR="00805550">
        <w:rPr>
          <w:rFonts w:ascii="Arial" w:hAnsi="Arial" w:cs="Arial"/>
          <w:bCs/>
          <w:sz w:val="24"/>
          <w:szCs w:val="24"/>
        </w:rPr>
        <w:t>areentwicklung und der verschiedenen Prozessm</w:t>
      </w:r>
      <w:r>
        <w:rPr>
          <w:rFonts w:ascii="Arial" w:hAnsi="Arial" w:cs="Arial"/>
          <w:bCs/>
          <w:sz w:val="24"/>
          <w:szCs w:val="24"/>
        </w:rPr>
        <w:t>odelle im Bereich der Analyse und des Designs sind wichtig</w:t>
      </w:r>
      <w:r w:rsidR="00805550">
        <w:rPr>
          <w:rFonts w:ascii="Arial" w:hAnsi="Arial" w:cs="Arial"/>
          <w:bCs/>
          <w:sz w:val="24"/>
          <w:szCs w:val="24"/>
        </w:rPr>
        <w:t>. D</w:t>
      </w:r>
      <w:r w:rsidR="00557247">
        <w:rPr>
          <w:rFonts w:ascii="Arial" w:hAnsi="Arial" w:cs="Arial"/>
          <w:bCs/>
          <w:sz w:val="24"/>
          <w:szCs w:val="24"/>
        </w:rPr>
        <w:t xml:space="preserve">ie UML </w:t>
      </w:r>
      <w:r w:rsidR="00FB3ACD">
        <w:rPr>
          <w:rFonts w:ascii="Arial" w:hAnsi="Arial" w:cs="Arial"/>
          <w:bCs/>
          <w:sz w:val="24"/>
          <w:szCs w:val="24"/>
        </w:rPr>
        <w:t>ist für</w:t>
      </w:r>
      <w:r w:rsidR="00805550">
        <w:rPr>
          <w:rFonts w:ascii="Arial" w:hAnsi="Arial" w:cs="Arial"/>
          <w:bCs/>
          <w:sz w:val="24"/>
          <w:szCs w:val="24"/>
        </w:rPr>
        <w:t xml:space="preserve"> die</w:t>
      </w:r>
      <w:r w:rsidR="00557247">
        <w:rPr>
          <w:rFonts w:ascii="Arial" w:hAnsi="Arial" w:cs="Arial"/>
          <w:bCs/>
          <w:sz w:val="24"/>
          <w:szCs w:val="24"/>
        </w:rPr>
        <w:t xml:space="preserve"> </w:t>
      </w:r>
      <w:r w:rsidR="00FB3ACD">
        <w:rPr>
          <w:rFonts w:ascii="Arial" w:hAnsi="Arial" w:cs="Arial"/>
          <w:bCs/>
          <w:sz w:val="24"/>
          <w:szCs w:val="24"/>
        </w:rPr>
        <w:t>Modell-Darstellung eines</w:t>
      </w:r>
      <w:r w:rsidR="00557247">
        <w:rPr>
          <w:rFonts w:ascii="Arial" w:hAnsi="Arial" w:cs="Arial"/>
          <w:bCs/>
          <w:sz w:val="24"/>
          <w:szCs w:val="24"/>
        </w:rPr>
        <w:t xml:space="preserve"> </w:t>
      </w:r>
      <w:r w:rsidR="00FB3ACD">
        <w:rPr>
          <w:rFonts w:ascii="Arial" w:hAnsi="Arial" w:cs="Arial"/>
          <w:bCs/>
          <w:sz w:val="24"/>
          <w:szCs w:val="24"/>
        </w:rPr>
        <w:t>Software-</w:t>
      </w:r>
      <w:r w:rsidR="00557247">
        <w:rPr>
          <w:rFonts w:ascii="Arial" w:hAnsi="Arial" w:cs="Arial"/>
          <w:bCs/>
          <w:sz w:val="24"/>
          <w:szCs w:val="24"/>
        </w:rPr>
        <w:t xml:space="preserve">Systems </w:t>
      </w:r>
      <w:r w:rsidR="00FB3ACD">
        <w:rPr>
          <w:rFonts w:ascii="Arial" w:hAnsi="Arial" w:cs="Arial"/>
          <w:bCs/>
          <w:sz w:val="24"/>
          <w:szCs w:val="24"/>
        </w:rPr>
        <w:t xml:space="preserve">oder Teilen davon </w:t>
      </w:r>
      <w:r w:rsidR="00557247">
        <w:rPr>
          <w:rFonts w:ascii="Arial" w:hAnsi="Arial" w:cs="Arial"/>
          <w:bCs/>
          <w:sz w:val="24"/>
          <w:szCs w:val="24"/>
        </w:rPr>
        <w:t xml:space="preserve">und dem darauf folgenden Entwurf der </w:t>
      </w:r>
      <w:ins w:id="31" w:author="Jürgen" w:date="2016-01-08T10:32:00Z">
        <w:r w:rsidR="00363272">
          <w:rPr>
            <w:rFonts w:ascii="Arial" w:hAnsi="Arial" w:cs="Arial"/>
            <w:bCs/>
            <w:sz w:val="24"/>
            <w:szCs w:val="24"/>
          </w:rPr>
          <w:t>Softwarea</w:t>
        </w:r>
      </w:ins>
      <w:del w:id="32" w:author="Jürgen" w:date="2016-01-08T10:32:00Z">
        <w:r w:rsidR="00557247" w:rsidDel="00363272">
          <w:rPr>
            <w:rFonts w:ascii="Arial" w:hAnsi="Arial" w:cs="Arial"/>
            <w:bCs/>
            <w:sz w:val="24"/>
            <w:szCs w:val="24"/>
          </w:rPr>
          <w:delText>A</w:delText>
        </w:r>
      </w:del>
      <w:r w:rsidR="00557247">
        <w:rPr>
          <w:rFonts w:ascii="Arial" w:hAnsi="Arial" w:cs="Arial"/>
          <w:bCs/>
          <w:sz w:val="24"/>
          <w:szCs w:val="24"/>
        </w:rPr>
        <w:t xml:space="preserve">rchitektur </w:t>
      </w:r>
      <w:r w:rsidR="00FB3ACD">
        <w:rPr>
          <w:rFonts w:ascii="Arial" w:hAnsi="Arial" w:cs="Arial"/>
          <w:bCs/>
          <w:sz w:val="24"/>
          <w:szCs w:val="24"/>
        </w:rPr>
        <w:t>optimiert</w:t>
      </w:r>
      <w:r w:rsidR="00557247">
        <w:rPr>
          <w:rFonts w:ascii="Arial" w:hAnsi="Arial" w:cs="Arial"/>
          <w:bCs/>
          <w:sz w:val="24"/>
          <w:szCs w:val="24"/>
        </w:rPr>
        <w:t>.</w:t>
      </w:r>
    </w:p>
    <w:p w:rsidR="00E3504A" w:rsidRDefault="00E3504A" w:rsidP="007572D1">
      <w:pPr>
        <w:pStyle w:val="Listenabsatz"/>
        <w:ind w:left="0"/>
        <w:rPr>
          <w:rFonts w:ascii="Arial" w:hAnsi="Arial" w:cs="Arial"/>
          <w:bCs/>
          <w:sz w:val="24"/>
          <w:szCs w:val="24"/>
        </w:rPr>
      </w:pPr>
    </w:p>
    <w:p w:rsidR="00557247" w:rsidRDefault="00557247" w:rsidP="007572D1">
      <w:pPr>
        <w:pStyle w:val="Listenabsatz"/>
        <w:ind w:left="0"/>
        <w:rPr>
          <w:ins w:id="33" w:author="Jürgen" w:date="2016-01-08T12:03:00Z"/>
          <w:rFonts w:ascii="Arial" w:hAnsi="Arial" w:cs="Arial"/>
          <w:bCs/>
          <w:sz w:val="24"/>
          <w:szCs w:val="24"/>
        </w:rPr>
      </w:pPr>
      <w:r>
        <w:rPr>
          <w:rFonts w:ascii="Arial" w:hAnsi="Arial" w:cs="Arial"/>
          <w:bCs/>
          <w:sz w:val="24"/>
          <w:szCs w:val="24"/>
        </w:rPr>
        <w:t xml:space="preserve">In Kapitel zwei wird zunächst die Definition der UML und deren Historie beschrieben. Darauf folgt ein Überblick über die Struktur, Anwendungsbeispiele und den wichtigsten Diagrammen der UML. </w:t>
      </w:r>
    </w:p>
    <w:p w:rsidR="00E3504A" w:rsidRDefault="00E3504A" w:rsidP="007572D1">
      <w:pPr>
        <w:pStyle w:val="Listenabsatz"/>
        <w:ind w:left="0"/>
        <w:rPr>
          <w:rFonts w:ascii="Arial" w:hAnsi="Arial" w:cs="Arial"/>
          <w:bCs/>
          <w:sz w:val="24"/>
          <w:szCs w:val="24"/>
        </w:rPr>
      </w:pPr>
    </w:p>
    <w:p w:rsidR="00A65C4E" w:rsidRDefault="00557247" w:rsidP="00A65C4E">
      <w:pPr>
        <w:pStyle w:val="Listenabsatz"/>
        <w:ind w:left="0"/>
        <w:rPr>
          <w:rFonts w:ascii="Arial" w:hAnsi="Arial" w:cs="Arial"/>
          <w:bCs/>
          <w:sz w:val="24"/>
          <w:szCs w:val="24"/>
        </w:rPr>
      </w:pPr>
      <w:r>
        <w:rPr>
          <w:rFonts w:ascii="Arial" w:hAnsi="Arial" w:cs="Arial"/>
          <w:bCs/>
          <w:sz w:val="24"/>
          <w:szCs w:val="24"/>
        </w:rPr>
        <w:t>Im abschließenden dritten Kapitel</w:t>
      </w:r>
      <w:r w:rsidR="00FB3ACD">
        <w:rPr>
          <w:rFonts w:ascii="Arial" w:hAnsi="Arial" w:cs="Arial"/>
          <w:bCs/>
          <w:sz w:val="24"/>
          <w:szCs w:val="24"/>
        </w:rPr>
        <w:t xml:space="preserve"> </w:t>
      </w:r>
      <w:proofErr w:type="gramStart"/>
      <w:r w:rsidR="00FB3ACD">
        <w:rPr>
          <w:rFonts w:ascii="Arial" w:hAnsi="Arial" w:cs="Arial"/>
          <w:bCs/>
          <w:sz w:val="24"/>
          <w:szCs w:val="24"/>
        </w:rPr>
        <w:t>w</w:t>
      </w:r>
      <w:r w:rsidR="006E669E">
        <w:rPr>
          <w:rFonts w:ascii="Arial" w:hAnsi="Arial" w:cs="Arial"/>
          <w:bCs/>
          <w:sz w:val="24"/>
          <w:szCs w:val="24"/>
        </w:rPr>
        <w:t>ird</w:t>
      </w:r>
      <w:proofErr w:type="gramEnd"/>
      <w:r w:rsidR="006E669E">
        <w:rPr>
          <w:rFonts w:ascii="Arial" w:hAnsi="Arial" w:cs="Arial"/>
          <w:bCs/>
          <w:sz w:val="24"/>
          <w:szCs w:val="24"/>
        </w:rPr>
        <w:t xml:space="preserve"> neben einer Zusammenfassung, eine kritische Betrachtung der UML und ein Ausblick angefügt.</w:t>
      </w:r>
    </w:p>
    <w:p w:rsidR="007572D1" w:rsidRPr="00FF6550" w:rsidRDefault="007572D1" w:rsidP="00A65C4E">
      <w:pPr>
        <w:pStyle w:val="Listenabsatz"/>
        <w:ind w:left="0"/>
        <w:rPr>
          <w:rFonts w:ascii="Arial" w:hAnsi="Arial" w:cs="Arial"/>
          <w:bCs/>
          <w:sz w:val="24"/>
          <w:szCs w:val="24"/>
        </w:rPr>
      </w:pPr>
    </w:p>
    <w:p w:rsidR="00FF4767" w:rsidRPr="00B463EA" w:rsidRDefault="00295474" w:rsidP="00A65C4E">
      <w:pPr>
        <w:pStyle w:val="Listenabsatz"/>
        <w:numPr>
          <w:ilvl w:val="1"/>
          <w:numId w:val="10"/>
        </w:numPr>
        <w:ind w:left="0" w:hanging="709"/>
        <w:rPr>
          <w:rFonts w:ascii="Arial" w:hAnsi="Arial" w:cs="Arial"/>
          <w:bCs/>
          <w:sz w:val="24"/>
          <w:szCs w:val="24"/>
        </w:rPr>
      </w:pPr>
      <w:r w:rsidRPr="00FF6550">
        <w:rPr>
          <w:rFonts w:ascii="Arial" w:hAnsi="Arial" w:cs="Arial"/>
          <w:bCs/>
          <w:sz w:val="24"/>
          <w:szCs w:val="24"/>
        </w:rPr>
        <w:t>Grundlagen des Projektmanagements</w:t>
      </w:r>
    </w:p>
    <w:p w:rsidR="00FF4767" w:rsidRPr="00FF6550" w:rsidRDefault="00FF4767" w:rsidP="00A65C4E">
      <w:pPr>
        <w:pStyle w:val="Listenabsatz"/>
        <w:ind w:left="0"/>
        <w:rPr>
          <w:rFonts w:ascii="Arial" w:hAnsi="Arial" w:cs="Arial"/>
          <w:bCs/>
          <w:sz w:val="24"/>
          <w:szCs w:val="24"/>
        </w:rPr>
      </w:pPr>
    </w:p>
    <w:p w:rsidR="00295474" w:rsidRDefault="00295474" w:rsidP="00A65C4E">
      <w:pPr>
        <w:pStyle w:val="Listenabsatz"/>
        <w:numPr>
          <w:ilvl w:val="2"/>
          <w:numId w:val="10"/>
        </w:numPr>
        <w:ind w:left="0" w:hanging="709"/>
        <w:rPr>
          <w:rFonts w:ascii="Arial" w:hAnsi="Arial" w:cs="Arial"/>
          <w:bCs/>
          <w:sz w:val="24"/>
          <w:szCs w:val="24"/>
        </w:rPr>
      </w:pPr>
      <w:r w:rsidRPr="00FF6550">
        <w:rPr>
          <w:rFonts w:ascii="Arial" w:hAnsi="Arial" w:cs="Arial"/>
          <w:bCs/>
          <w:sz w:val="24"/>
          <w:szCs w:val="24"/>
        </w:rPr>
        <w:t>Definition</w:t>
      </w:r>
    </w:p>
    <w:p w:rsidR="00B463EA" w:rsidRDefault="00B463EA" w:rsidP="00B463EA">
      <w:pPr>
        <w:pStyle w:val="Listenabsatz"/>
        <w:ind w:left="0"/>
        <w:rPr>
          <w:rFonts w:ascii="Arial" w:hAnsi="Arial" w:cs="Arial"/>
          <w:bCs/>
          <w:sz w:val="24"/>
          <w:szCs w:val="24"/>
        </w:rPr>
      </w:pPr>
    </w:p>
    <w:p w:rsidR="00F3332A" w:rsidRPr="00E03463" w:rsidRDefault="00E03463" w:rsidP="00E03463">
      <w:pPr>
        <w:pStyle w:val="Listenabsatz"/>
        <w:ind w:left="0"/>
        <w:rPr>
          <w:rFonts w:ascii="Arial" w:hAnsi="Arial" w:cs="Arial"/>
          <w:bCs/>
          <w:sz w:val="26"/>
          <w:szCs w:val="24"/>
        </w:rPr>
      </w:pPr>
      <w:r>
        <w:rPr>
          <w:rFonts w:ascii="Arial" w:hAnsi="Arial" w:cs="Arial"/>
          <w:bCs/>
          <w:sz w:val="24"/>
          <w:szCs w:val="24"/>
        </w:rPr>
        <w:t xml:space="preserve">In der Lehre wird unter dem Begriff Projektmanagement </w:t>
      </w:r>
      <w:ins w:id="34" w:author="Jürgen" w:date="2016-01-08T10:35:00Z">
        <w:r w:rsidR="000C148A">
          <w:rPr>
            <w:rFonts w:ascii="Arial" w:hAnsi="Arial" w:cs="Arial"/>
            <w:bCs/>
            <w:sz w:val="24"/>
            <w:szCs w:val="24"/>
          </w:rPr>
          <w:t>F</w:t>
        </w:r>
      </w:ins>
      <w:del w:id="35" w:author="Jürgen" w:date="2016-01-08T10:35:00Z">
        <w:r w:rsidDel="000C148A">
          <w:rPr>
            <w:rFonts w:ascii="Arial" w:hAnsi="Arial" w:cs="Arial"/>
            <w:bCs/>
            <w:sz w:val="24"/>
            <w:szCs w:val="24"/>
          </w:rPr>
          <w:delText>f</w:delText>
        </w:r>
      </w:del>
      <w:r>
        <w:rPr>
          <w:rFonts w:ascii="Arial" w:hAnsi="Arial" w:cs="Arial"/>
          <w:bCs/>
          <w:sz w:val="24"/>
          <w:szCs w:val="24"/>
        </w:rPr>
        <w:t>olgende</w:t>
      </w:r>
      <w:ins w:id="36" w:author="Jürgen" w:date="2016-01-08T10:35:00Z">
        <w:r w:rsidR="000C148A">
          <w:rPr>
            <w:rFonts w:ascii="Arial" w:hAnsi="Arial" w:cs="Arial"/>
            <w:bCs/>
            <w:sz w:val="24"/>
            <w:szCs w:val="24"/>
          </w:rPr>
          <w:t>s</w:t>
        </w:r>
      </w:ins>
      <w:r>
        <w:rPr>
          <w:rFonts w:ascii="Arial" w:hAnsi="Arial" w:cs="Arial"/>
          <w:bCs/>
          <w:sz w:val="24"/>
          <w:szCs w:val="24"/>
        </w:rPr>
        <w:t xml:space="preserve"> </w:t>
      </w:r>
      <w:del w:id="37" w:author="Jürgen" w:date="2016-01-08T10:36:00Z">
        <w:r w:rsidDel="000C148A">
          <w:rPr>
            <w:rFonts w:ascii="Arial" w:hAnsi="Arial" w:cs="Arial"/>
            <w:bCs/>
            <w:sz w:val="24"/>
            <w:szCs w:val="24"/>
          </w:rPr>
          <w:delText xml:space="preserve">Definition </w:delText>
        </w:r>
      </w:del>
      <w:r>
        <w:rPr>
          <w:rFonts w:ascii="Arial" w:hAnsi="Arial" w:cs="Arial"/>
          <w:bCs/>
          <w:sz w:val="24"/>
          <w:szCs w:val="24"/>
        </w:rPr>
        <w:t>verstanden: „</w:t>
      </w:r>
      <w:r w:rsidR="00B463EA" w:rsidRPr="00FF6550">
        <w:rPr>
          <w:rFonts w:ascii="Arial" w:hAnsi="Arial" w:cs="Arial"/>
          <w:bCs/>
          <w:sz w:val="24"/>
          <w:szCs w:val="24"/>
        </w:rPr>
        <w:t>Projektmanagement ist ein Leitungs- und Führungskonzept für Projekte, welches den Entwicklungsprozess definiert, die notwendigen Aufgaben definiert, die Methoden für die Lösung der Aufgaben vorschlägt, Institutionen schafft und nutzt, von denen diese Aufgaben realisiert werden können und abteilung</w:t>
      </w:r>
      <w:r>
        <w:rPr>
          <w:rFonts w:ascii="Arial" w:hAnsi="Arial" w:cs="Arial"/>
          <w:bCs/>
          <w:sz w:val="24"/>
          <w:szCs w:val="24"/>
        </w:rPr>
        <w:t>sübergreifend arbeitet.</w:t>
      </w:r>
      <w:r w:rsidR="00870C11">
        <w:rPr>
          <w:rFonts w:ascii="Arial" w:hAnsi="Arial" w:cs="Arial"/>
          <w:bCs/>
          <w:sz w:val="24"/>
          <w:szCs w:val="24"/>
        </w:rPr>
        <w:t>“</w:t>
      </w:r>
      <w:r>
        <w:rPr>
          <w:rFonts w:ascii="Arial" w:hAnsi="Arial" w:cs="Arial"/>
          <w:bCs/>
          <w:sz w:val="24"/>
          <w:szCs w:val="24"/>
        </w:rPr>
        <w:t>{1}</w:t>
      </w:r>
      <w:r w:rsidR="00870C11">
        <w:rPr>
          <w:rFonts w:ascii="Arial" w:hAnsi="Arial" w:cs="Arial"/>
          <w:bCs/>
          <w:sz w:val="24"/>
          <w:szCs w:val="24"/>
        </w:rPr>
        <w:t xml:space="preserve"> </w:t>
      </w:r>
      <w:r w:rsidR="00520476">
        <w:rPr>
          <w:rFonts w:ascii="Arial" w:hAnsi="Arial" w:cs="Arial"/>
          <w:bCs/>
          <w:sz w:val="24"/>
          <w:szCs w:val="24"/>
        </w:rPr>
        <w:t xml:space="preserve">Diese Definition </w:t>
      </w:r>
      <w:ins w:id="38" w:author="Jürgen" w:date="2016-01-08T10:44:00Z">
        <w:r w:rsidR="000C148A">
          <w:rPr>
            <w:rFonts w:ascii="Arial" w:hAnsi="Arial" w:cs="Arial"/>
            <w:bCs/>
            <w:sz w:val="24"/>
            <w:szCs w:val="24"/>
          </w:rPr>
          <w:t>gilt für alle Arten von Projekten</w:t>
        </w:r>
      </w:ins>
      <w:del w:id="39" w:author="Jürgen" w:date="2016-01-08T10:44:00Z">
        <w:r w:rsidR="00520476" w:rsidDel="007411A2">
          <w:rPr>
            <w:rFonts w:ascii="Arial" w:hAnsi="Arial" w:cs="Arial"/>
            <w:bCs/>
            <w:sz w:val="24"/>
            <w:szCs w:val="24"/>
          </w:rPr>
          <w:delText xml:space="preserve">ist unabhängig von der Branche, in dem das Projekt </w:delText>
        </w:r>
      </w:del>
      <w:del w:id="40" w:author="Jürgen" w:date="2016-01-08T10:37:00Z">
        <w:r w:rsidR="00520476" w:rsidDel="000C148A">
          <w:rPr>
            <w:rFonts w:ascii="Arial" w:hAnsi="Arial" w:cs="Arial"/>
            <w:bCs/>
            <w:sz w:val="24"/>
            <w:szCs w:val="24"/>
          </w:rPr>
          <w:delText xml:space="preserve">umgesetzt </w:delText>
        </w:r>
      </w:del>
      <w:del w:id="41" w:author="Jürgen" w:date="2016-01-08T10:44:00Z">
        <w:r w:rsidR="00520476" w:rsidDel="007411A2">
          <w:rPr>
            <w:rFonts w:ascii="Arial" w:hAnsi="Arial" w:cs="Arial"/>
            <w:bCs/>
            <w:sz w:val="24"/>
            <w:szCs w:val="24"/>
          </w:rPr>
          <w:delText>werdem soll</w:delText>
        </w:r>
      </w:del>
      <w:r w:rsidR="00520476">
        <w:rPr>
          <w:rFonts w:ascii="Arial" w:hAnsi="Arial" w:cs="Arial"/>
          <w:bCs/>
          <w:sz w:val="24"/>
          <w:szCs w:val="24"/>
        </w:rPr>
        <w:t xml:space="preserve">. </w:t>
      </w:r>
      <w:ins w:id="42" w:author="Jürgen" w:date="2016-01-08T10:44:00Z">
        <w:r w:rsidR="007411A2">
          <w:rPr>
            <w:rFonts w:ascii="Arial" w:hAnsi="Arial" w:cs="Arial"/>
            <w:bCs/>
            <w:sz w:val="24"/>
            <w:szCs w:val="24"/>
          </w:rPr>
          <w:t>In d</w:t>
        </w:r>
      </w:ins>
      <w:del w:id="43" w:author="Jürgen" w:date="2016-01-08T10:44:00Z">
        <w:r w:rsidR="00870C11" w:rsidDel="007411A2">
          <w:rPr>
            <w:rFonts w:ascii="Arial" w:hAnsi="Arial" w:cs="Arial"/>
            <w:bCs/>
            <w:sz w:val="24"/>
            <w:szCs w:val="24"/>
          </w:rPr>
          <w:delText>D</w:delText>
        </w:r>
      </w:del>
      <w:r w:rsidR="00870C11">
        <w:rPr>
          <w:rFonts w:ascii="Arial" w:hAnsi="Arial" w:cs="Arial"/>
          <w:bCs/>
          <w:sz w:val="24"/>
          <w:szCs w:val="24"/>
        </w:rPr>
        <w:t>iese</w:t>
      </w:r>
      <w:ins w:id="44" w:author="Jürgen" w:date="2016-01-08T10:44:00Z">
        <w:r w:rsidR="007411A2">
          <w:rPr>
            <w:rFonts w:ascii="Arial" w:hAnsi="Arial" w:cs="Arial"/>
            <w:bCs/>
            <w:sz w:val="24"/>
            <w:szCs w:val="24"/>
          </w:rPr>
          <w:t>r</w:t>
        </w:r>
      </w:ins>
      <w:r w:rsidR="00870C11">
        <w:rPr>
          <w:rFonts w:ascii="Arial" w:hAnsi="Arial" w:cs="Arial"/>
          <w:bCs/>
          <w:sz w:val="24"/>
          <w:szCs w:val="24"/>
        </w:rPr>
        <w:t xml:space="preserve"> Arbeit </w:t>
      </w:r>
      <w:ins w:id="45" w:author="Jürgen" w:date="2016-01-08T10:45:00Z">
        <w:r w:rsidR="007411A2">
          <w:rPr>
            <w:rFonts w:ascii="Arial" w:hAnsi="Arial" w:cs="Arial"/>
            <w:bCs/>
            <w:sz w:val="24"/>
            <w:szCs w:val="24"/>
          </w:rPr>
          <w:t>werden jedoch</w:t>
        </w:r>
      </w:ins>
      <w:del w:id="46" w:author="Jürgen" w:date="2016-01-08T10:45:00Z">
        <w:r w:rsidR="00870C11" w:rsidDel="007411A2">
          <w:rPr>
            <w:rFonts w:ascii="Arial" w:hAnsi="Arial" w:cs="Arial"/>
            <w:bCs/>
            <w:sz w:val="24"/>
            <w:szCs w:val="24"/>
          </w:rPr>
          <w:delText xml:space="preserve">beschränkt sich </w:delText>
        </w:r>
        <w:r w:rsidR="00520476" w:rsidDel="007411A2">
          <w:rPr>
            <w:rFonts w:ascii="Arial" w:hAnsi="Arial" w:cs="Arial"/>
            <w:bCs/>
            <w:sz w:val="24"/>
            <w:szCs w:val="24"/>
          </w:rPr>
          <w:delText>jedoch auf</w:delText>
        </w:r>
      </w:del>
      <w:ins w:id="47" w:author="Jürgen" w:date="2016-01-08T10:45:00Z">
        <w:r w:rsidR="007411A2">
          <w:rPr>
            <w:rFonts w:ascii="Arial" w:hAnsi="Arial" w:cs="Arial"/>
            <w:bCs/>
            <w:sz w:val="24"/>
            <w:szCs w:val="24"/>
          </w:rPr>
          <w:t xml:space="preserve"> nur</w:t>
        </w:r>
      </w:ins>
      <w:r w:rsidR="00520476">
        <w:rPr>
          <w:rFonts w:ascii="Arial" w:hAnsi="Arial" w:cs="Arial"/>
          <w:bCs/>
          <w:sz w:val="24"/>
          <w:szCs w:val="24"/>
        </w:rPr>
        <w:t xml:space="preserve"> Projekte</w:t>
      </w:r>
      <w:del w:id="48" w:author="Jürgen" w:date="2016-01-08T10:45:00Z">
        <w:r w:rsidR="00520476" w:rsidDel="007411A2">
          <w:rPr>
            <w:rFonts w:ascii="Arial" w:hAnsi="Arial" w:cs="Arial"/>
            <w:bCs/>
            <w:sz w:val="24"/>
            <w:szCs w:val="24"/>
          </w:rPr>
          <w:delText>,</w:delText>
        </w:r>
      </w:del>
      <w:r w:rsidR="00520476">
        <w:rPr>
          <w:rFonts w:ascii="Arial" w:hAnsi="Arial" w:cs="Arial"/>
          <w:bCs/>
          <w:sz w:val="24"/>
          <w:szCs w:val="24"/>
        </w:rPr>
        <w:t xml:space="preserve"> </w:t>
      </w:r>
      <w:ins w:id="49" w:author="Jürgen" w:date="2016-01-08T10:38:00Z">
        <w:r w:rsidR="000C148A">
          <w:rPr>
            <w:rFonts w:ascii="Arial" w:hAnsi="Arial" w:cs="Arial"/>
            <w:bCs/>
            <w:sz w:val="24"/>
            <w:szCs w:val="24"/>
          </w:rPr>
          <w:t xml:space="preserve">zur Erstellung von </w:t>
        </w:r>
      </w:ins>
      <w:del w:id="50" w:author="Jürgen" w:date="2016-01-08T10:37:00Z">
        <w:r w:rsidR="00520476" w:rsidDel="000C148A">
          <w:rPr>
            <w:rFonts w:ascii="Arial" w:hAnsi="Arial" w:cs="Arial"/>
            <w:bCs/>
            <w:sz w:val="24"/>
            <w:szCs w:val="24"/>
          </w:rPr>
          <w:delText>bei denen das</w:delText>
        </w:r>
        <w:r w:rsidR="00870C11" w:rsidDel="000C148A">
          <w:rPr>
            <w:rFonts w:ascii="Arial" w:hAnsi="Arial" w:cs="Arial"/>
            <w:bCs/>
            <w:sz w:val="24"/>
            <w:szCs w:val="24"/>
          </w:rPr>
          <w:delText xml:space="preserve"> Ziel ein </w:delText>
        </w:r>
      </w:del>
      <w:r w:rsidR="00870C11">
        <w:rPr>
          <w:rFonts w:ascii="Arial" w:hAnsi="Arial" w:cs="Arial"/>
          <w:bCs/>
          <w:sz w:val="24"/>
          <w:szCs w:val="24"/>
        </w:rPr>
        <w:t>Software</w:t>
      </w:r>
      <w:ins w:id="51" w:author="Jürgen" w:date="2016-01-08T10:45:00Z">
        <w:r w:rsidR="007411A2">
          <w:rPr>
            <w:rFonts w:ascii="Arial" w:hAnsi="Arial" w:cs="Arial"/>
            <w:bCs/>
            <w:sz w:val="24"/>
            <w:szCs w:val="24"/>
          </w:rPr>
          <w:t xml:space="preserve"> betrachtet</w:t>
        </w:r>
      </w:ins>
      <w:del w:id="52" w:author="Jürgen" w:date="2016-01-08T10:38:00Z">
        <w:r w:rsidR="00870C11" w:rsidDel="000C148A">
          <w:rPr>
            <w:rFonts w:ascii="Arial" w:hAnsi="Arial" w:cs="Arial"/>
            <w:bCs/>
            <w:sz w:val="24"/>
            <w:szCs w:val="24"/>
          </w:rPr>
          <w:delText xml:space="preserve">-System </w:delText>
        </w:r>
        <w:r w:rsidR="00520476" w:rsidDel="000C148A">
          <w:rPr>
            <w:rFonts w:ascii="Arial" w:hAnsi="Arial" w:cs="Arial"/>
            <w:bCs/>
            <w:sz w:val="24"/>
            <w:szCs w:val="24"/>
          </w:rPr>
          <w:delText>ist</w:delText>
        </w:r>
      </w:del>
      <w:r w:rsidR="00870C11">
        <w:rPr>
          <w:rFonts w:ascii="Arial" w:hAnsi="Arial" w:cs="Arial"/>
          <w:bCs/>
          <w:sz w:val="24"/>
          <w:szCs w:val="24"/>
        </w:rPr>
        <w:t>. Um die Aufgaben</w:t>
      </w:r>
      <w:r w:rsidR="00520476">
        <w:rPr>
          <w:rFonts w:ascii="Arial" w:hAnsi="Arial" w:cs="Arial"/>
          <w:bCs/>
          <w:sz w:val="24"/>
          <w:szCs w:val="24"/>
        </w:rPr>
        <w:t xml:space="preserve">, die für die </w:t>
      </w:r>
      <w:del w:id="53" w:author="Jürgen" w:date="2016-01-08T10:45:00Z">
        <w:r w:rsidR="00520476" w:rsidDel="007411A2">
          <w:rPr>
            <w:rFonts w:ascii="Arial" w:hAnsi="Arial" w:cs="Arial"/>
            <w:bCs/>
            <w:sz w:val="24"/>
            <w:szCs w:val="24"/>
          </w:rPr>
          <w:delText xml:space="preserve">Umsetzung </w:delText>
        </w:r>
      </w:del>
      <w:ins w:id="54" w:author="Jürgen" w:date="2016-01-08T10:45:00Z">
        <w:r w:rsidR="007411A2">
          <w:rPr>
            <w:rFonts w:ascii="Arial" w:hAnsi="Arial" w:cs="Arial"/>
            <w:bCs/>
            <w:sz w:val="24"/>
            <w:szCs w:val="24"/>
          </w:rPr>
          <w:t>Realisierung</w:t>
        </w:r>
        <w:r w:rsidR="007411A2">
          <w:rPr>
            <w:rFonts w:ascii="Arial" w:hAnsi="Arial" w:cs="Arial"/>
            <w:bCs/>
            <w:sz w:val="24"/>
            <w:szCs w:val="24"/>
          </w:rPr>
          <w:t xml:space="preserve"> </w:t>
        </w:r>
      </w:ins>
      <w:ins w:id="55" w:author="Jürgen" w:date="2016-01-08T10:46:00Z">
        <w:r w:rsidR="007411A2">
          <w:rPr>
            <w:rFonts w:ascii="Arial" w:hAnsi="Arial" w:cs="Arial"/>
            <w:bCs/>
            <w:sz w:val="24"/>
            <w:szCs w:val="24"/>
          </w:rPr>
          <w:t>solcher Projekte notwendig</w:t>
        </w:r>
      </w:ins>
      <w:del w:id="56" w:author="Jürgen" w:date="2016-01-08T10:46:00Z">
        <w:r w:rsidR="00520476" w:rsidDel="007411A2">
          <w:rPr>
            <w:rFonts w:ascii="Arial" w:hAnsi="Arial" w:cs="Arial"/>
            <w:bCs/>
            <w:sz w:val="24"/>
            <w:szCs w:val="24"/>
          </w:rPr>
          <w:delText>nötig</w:delText>
        </w:r>
      </w:del>
      <w:r w:rsidR="00520476">
        <w:rPr>
          <w:rFonts w:ascii="Arial" w:hAnsi="Arial" w:cs="Arial"/>
          <w:bCs/>
          <w:sz w:val="24"/>
          <w:szCs w:val="24"/>
        </w:rPr>
        <w:t xml:space="preserve"> sind</w:t>
      </w:r>
      <w:del w:id="57" w:author="Jürgen" w:date="2016-01-08T10:49:00Z">
        <w:r w:rsidR="00520476" w:rsidDel="007411A2">
          <w:rPr>
            <w:rFonts w:ascii="Arial" w:hAnsi="Arial" w:cs="Arial"/>
            <w:bCs/>
            <w:sz w:val="24"/>
            <w:szCs w:val="24"/>
          </w:rPr>
          <w:delText>,</w:delText>
        </w:r>
        <w:r w:rsidR="00870C11" w:rsidDel="007411A2">
          <w:rPr>
            <w:rFonts w:ascii="Arial" w:hAnsi="Arial" w:cs="Arial"/>
            <w:bCs/>
            <w:sz w:val="24"/>
            <w:szCs w:val="24"/>
          </w:rPr>
          <w:delText xml:space="preserve"> definieren, Methoden festlegen und danach mit der Realisierung beginnen zu</w:delText>
        </w:r>
        <w:r w:rsidR="006E669E" w:rsidDel="007411A2">
          <w:rPr>
            <w:rFonts w:ascii="Arial" w:hAnsi="Arial" w:cs="Arial"/>
            <w:bCs/>
            <w:sz w:val="24"/>
            <w:szCs w:val="24"/>
          </w:rPr>
          <w:delText xml:space="preserve"> </w:delText>
        </w:r>
        <w:r w:rsidR="00870C11" w:rsidDel="007411A2">
          <w:rPr>
            <w:rFonts w:ascii="Arial" w:hAnsi="Arial" w:cs="Arial"/>
            <w:bCs/>
            <w:sz w:val="24"/>
            <w:szCs w:val="24"/>
          </w:rPr>
          <w:delText>können</w:delText>
        </w:r>
      </w:del>
      <w:r w:rsidR="00870C11">
        <w:rPr>
          <w:rFonts w:ascii="Arial" w:hAnsi="Arial" w:cs="Arial"/>
          <w:bCs/>
          <w:sz w:val="24"/>
          <w:szCs w:val="24"/>
        </w:rPr>
        <w:t xml:space="preserve">, müssen die Anforderungen an das Software-System </w:t>
      </w:r>
      <w:r w:rsidR="00520476">
        <w:rPr>
          <w:rFonts w:ascii="Arial" w:hAnsi="Arial" w:cs="Arial"/>
          <w:bCs/>
          <w:sz w:val="24"/>
          <w:szCs w:val="24"/>
        </w:rPr>
        <w:t xml:space="preserve">zunächst </w:t>
      </w:r>
      <w:r w:rsidR="00870C11">
        <w:rPr>
          <w:rFonts w:ascii="Arial" w:hAnsi="Arial" w:cs="Arial"/>
          <w:bCs/>
          <w:sz w:val="24"/>
          <w:szCs w:val="24"/>
        </w:rPr>
        <w:t>festgestellt, dokumentiert und kommuniziert werden.</w:t>
      </w:r>
      <w:r w:rsidR="00520476">
        <w:rPr>
          <w:rFonts w:ascii="Arial" w:hAnsi="Arial" w:cs="Arial"/>
          <w:bCs/>
          <w:sz w:val="24"/>
          <w:szCs w:val="24"/>
        </w:rPr>
        <w:t xml:space="preserve"> Dazu werden Modelle benötigt. Diese Modelle </w:t>
      </w:r>
      <w:ins w:id="58" w:author="Jürgen" w:date="2016-01-08T10:49:00Z">
        <w:r w:rsidR="007411A2">
          <w:rPr>
            <w:rFonts w:ascii="Arial" w:hAnsi="Arial" w:cs="Arial"/>
            <w:bCs/>
            <w:sz w:val="24"/>
            <w:szCs w:val="24"/>
          </w:rPr>
          <w:t>bilden das</w:t>
        </w:r>
      </w:ins>
      <w:del w:id="59" w:author="Jürgen" w:date="2016-01-08T10:49:00Z">
        <w:r w:rsidR="00520476" w:rsidDel="007411A2">
          <w:rPr>
            <w:rFonts w:ascii="Arial" w:hAnsi="Arial" w:cs="Arial"/>
            <w:bCs/>
            <w:sz w:val="24"/>
            <w:szCs w:val="24"/>
          </w:rPr>
          <w:delText xml:space="preserve">dienen als Abstraktion </w:delText>
        </w:r>
      </w:del>
      <w:del w:id="60" w:author="Jürgen" w:date="2016-01-08T10:50:00Z">
        <w:r w:rsidR="00520476" w:rsidDel="007411A2">
          <w:rPr>
            <w:rFonts w:ascii="Arial" w:hAnsi="Arial" w:cs="Arial"/>
            <w:bCs/>
            <w:sz w:val="24"/>
            <w:szCs w:val="24"/>
          </w:rPr>
          <w:delText>des</w:delText>
        </w:r>
      </w:del>
      <w:r w:rsidR="00520476">
        <w:rPr>
          <w:rFonts w:ascii="Arial" w:hAnsi="Arial" w:cs="Arial"/>
          <w:bCs/>
          <w:sz w:val="24"/>
          <w:szCs w:val="24"/>
        </w:rPr>
        <w:t xml:space="preserve"> angestrebte</w:t>
      </w:r>
      <w:del w:id="61" w:author="Jürgen" w:date="2016-01-08T10:50:00Z">
        <w:r w:rsidR="00520476" w:rsidDel="007411A2">
          <w:rPr>
            <w:rFonts w:ascii="Arial" w:hAnsi="Arial" w:cs="Arial"/>
            <w:bCs/>
            <w:sz w:val="24"/>
            <w:szCs w:val="24"/>
          </w:rPr>
          <w:delText>n</w:delText>
        </w:r>
      </w:del>
      <w:r w:rsidR="00520476">
        <w:rPr>
          <w:rFonts w:ascii="Arial" w:hAnsi="Arial" w:cs="Arial"/>
          <w:bCs/>
          <w:sz w:val="24"/>
          <w:szCs w:val="24"/>
        </w:rPr>
        <w:t xml:space="preserve"> Software-System</w:t>
      </w:r>
      <w:del w:id="62" w:author="Jürgen" w:date="2016-01-08T10:50:00Z">
        <w:r w:rsidR="00520476" w:rsidDel="007411A2">
          <w:rPr>
            <w:rFonts w:ascii="Arial" w:hAnsi="Arial" w:cs="Arial"/>
            <w:bCs/>
            <w:sz w:val="24"/>
            <w:szCs w:val="24"/>
          </w:rPr>
          <w:delText>s</w:delText>
        </w:r>
      </w:del>
      <w:r w:rsidR="00520476">
        <w:rPr>
          <w:rFonts w:ascii="Arial" w:hAnsi="Arial" w:cs="Arial"/>
          <w:bCs/>
          <w:sz w:val="24"/>
          <w:szCs w:val="24"/>
        </w:rPr>
        <w:t xml:space="preserve">, </w:t>
      </w:r>
      <w:del w:id="63" w:author="Jürgen" w:date="2016-01-08T10:50:00Z">
        <w:r w:rsidR="00520476" w:rsidDel="007411A2">
          <w:rPr>
            <w:rFonts w:ascii="Arial" w:hAnsi="Arial" w:cs="Arial"/>
            <w:bCs/>
            <w:sz w:val="24"/>
            <w:szCs w:val="24"/>
          </w:rPr>
          <w:delText xml:space="preserve">als Abstraktion </w:delText>
        </w:r>
      </w:del>
      <w:r w:rsidR="00520476">
        <w:rPr>
          <w:rFonts w:ascii="Arial" w:hAnsi="Arial" w:cs="Arial"/>
          <w:bCs/>
          <w:sz w:val="24"/>
          <w:szCs w:val="24"/>
        </w:rPr>
        <w:t>de</w:t>
      </w:r>
      <w:ins w:id="64" w:author="Jürgen" w:date="2016-01-08T10:50:00Z">
        <w:r w:rsidR="007411A2">
          <w:rPr>
            <w:rFonts w:ascii="Arial" w:hAnsi="Arial" w:cs="Arial"/>
            <w:bCs/>
            <w:sz w:val="24"/>
            <w:szCs w:val="24"/>
          </w:rPr>
          <w:t>n</w:t>
        </w:r>
      </w:ins>
      <w:del w:id="65" w:author="Jürgen" w:date="2016-01-08T10:50:00Z">
        <w:r w:rsidR="00520476" w:rsidDel="007411A2">
          <w:rPr>
            <w:rFonts w:ascii="Arial" w:hAnsi="Arial" w:cs="Arial"/>
            <w:bCs/>
            <w:sz w:val="24"/>
            <w:szCs w:val="24"/>
          </w:rPr>
          <w:delText>s</w:delText>
        </w:r>
      </w:del>
      <w:r w:rsidR="00520476">
        <w:rPr>
          <w:rFonts w:ascii="Arial" w:hAnsi="Arial" w:cs="Arial"/>
          <w:bCs/>
          <w:sz w:val="24"/>
          <w:szCs w:val="24"/>
        </w:rPr>
        <w:t xml:space="preserve"> zeitlichen Ablauf</w:t>
      </w:r>
      <w:del w:id="66" w:author="Jürgen" w:date="2016-01-08T10:50:00Z">
        <w:r w:rsidR="00520476" w:rsidDel="007411A2">
          <w:rPr>
            <w:rFonts w:ascii="Arial" w:hAnsi="Arial" w:cs="Arial"/>
            <w:bCs/>
            <w:sz w:val="24"/>
            <w:szCs w:val="24"/>
          </w:rPr>
          <w:delText>es</w:delText>
        </w:r>
      </w:del>
      <w:r w:rsidR="00520476">
        <w:rPr>
          <w:rFonts w:ascii="Arial" w:hAnsi="Arial" w:cs="Arial"/>
          <w:bCs/>
          <w:sz w:val="24"/>
          <w:szCs w:val="24"/>
        </w:rPr>
        <w:t xml:space="preserve"> des Projektmanagements </w:t>
      </w:r>
      <w:ins w:id="67" w:author="Jürgen" w:date="2016-01-08T10:50:00Z">
        <w:r w:rsidR="007411A2">
          <w:rPr>
            <w:rFonts w:ascii="Arial" w:hAnsi="Arial" w:cs="Arial"/>
            <w:bCs/>
            <w:sz w:val="24"/>
            <w:szCs w:val="24"/>
          </w:rPr>
          <w:t>insgesamt</w:t>
        </w:r>
      </w:ins>
      <w:del w:id="68" w:author="Jürgen" w:date="2016-01-08T10:50:00Z">
        <w:r w:rsidR="00520476" w:rsidDel="007411A2">
          <w:rPr>
            <w:rFonts w:ascii="Arial" w:hAnsi="Arial" w:cs="Arial"/>
            <w:bCs/>
            <w:sz w:val="24"/>
            <w:szCs w:val="24"/>
          </w:rPr>
          <w:delText xml:space="preserve">im </w:delText>
        </w:r>
        <w:r w:rsidR="003279F9" w:rsidDel="007411A2">
          <w:rPr>
            <w:rFonts w:ascii="Arial" w:hAnsi="Arial" w:cs="Arial"/>
            <w:bCs/>
            <w:sz w:val="24"/>
            <w:szCs w:val="24"/>
          </w:rPr>
          <w:delText>Großem</w:delText>
        </w:r>
      </w:del>
      <w:r w:rsidR="00520476">
        <w:rPr>
          <w:rFonts w:ascii="Arial" w:hAnsi="Arial" w:cs="Arial"/>
          <w:bCs/>
          <w:sz w:val="24"/>
          <w:szCs w:val="24"/>
        </w:rPr>
        <w:t xml:space="preserve"> und </w:t>
      </w:r>
      <w:del w:id="69" w:author="Jürgen" w:date="2016-01-08T10:50:00Z">
        <w:r w:rsidR="00520476" w:rsidDel="007411A2">
          <w:rPr>
            <w:rFonts w:ascii="Arial" w:hAnsi="Arial" w:cs="Arial"/>
            <w:bCs/>
            <w:sz w:val="24"/>
            <w:szCs w:val="24"/>
          </w:rPr>
          <w:delText>als Abstraktion</w:delText>
        </w:r>
      </w:del>
      <w:r w:rsidR="00520476">
        <w:rPr>
          <w:rFonts w:ascii="Arial" w:hAnsi="Arial" w:cs="Arial"/>
          <w:bCs/>
          <w:sz w:val="24"/>
          <w:szCs w:val="24"/>
        </w:rPr>
        <w:t xml:space="preserve"> d</w:t>
      </w:r>
      <w:ins w:id="70" w:author="Jürgen" w:date="2016-01-08T10:50:00Z">
        <w:r w:rsidR="007411A2">
          <w:rPr>
            <w:rFonts w:ascii="Arial" w:hAnsi="Arial" w:cs="Arial"/>
            <w:bCs/>
            <w:sz w:val="24"/>
            <w:szCs w:val="24"/>
          </w:rPr>
          <w:t>ie</w:t>
        </w:r>
      </w:ins>
      <w:del w:id="71" w:author="Jürgen" w:date="2016-01-08T10:50:00Z">
        <w:r w:rsidR="00520476" w:rsidDel="007411A2">
          <w:rPr>
            <w:rFonts w:ascii="Arial" w:hAnsi="Arial" w:cs="Arial"/>
            <w:bCs/>
            <w:sz w:val="24"/>
            <w:szCs w:val="24"/>
          </w:rPr>
          <w:delText>er</w:delText>
        </w:r>
      </w:del>
      <w:r w:rsidR="00520476">
        <w:rPr>
          <w:rFonts w:ascii="Arial" w:hAnsi="Arial" w:cs="Arial"/>
          <w:bCs/>
          <w:sz w:val="24"/>
          <w:szCs w:val="24"/>
        </w:rPr>
        <w:t xml:space="preserve"> </w:t>
      </w:r>
      <w:r w:rsidR="003279F9">
        <w:rPr>
          <w:rFonts w:ascii="Arial" w:hAnsi="Arial" w:cs="Arial"/>
          <w:bCs/>
          <w:sz w:val="24"/>
          <w:szCs w:val="24"/>
        </w:rPr>
        <w:t>einzelnen Teile des Entwicklungsp</w:t>
      </w:r>
      <w:r w:rsidR="00520476" w:rsidRPr="00520476">
        <w:rPr>
          <w:rFonts w:ascii="Arial" w:hAnsi="Arial" w:cs="Arial"/>
          <w:bCs/>
          <w:sz w:val="24"/>
          <w:szCs w:val="24"/>
        </w:rPr>
        <w:t>rozess</w:t>
      </w:r>
      <w:r w:rsidR="003279F9">
        <w:rPr>
          <w:rFonts w:ascii="Arial" w:hAnsi="Arial" w:cs="Arial"/>
          <w:bCs/>
          <w:sz w:val="24"/>
          <w:szCs w:val="24"/>
        </w:rPr>
        <w:t xml:space="preserve">es und deren Methoden </w:t>
      </w:r>
      <w:ins w:id="72" w:author="Jürgen" w:date="2016-01-08T10:50:00Z">
        <w:r w:rsidR="007411A2">
          <w:rPr>
            <w:rFonts w:ascii="Arial" w:hAnsi="Arial" w:cs="Arial"/>
            <w:bCs/>
            <w:sz w:val="24"/>
            <w:szCs w:val="24"/>
          </w:rPr>
          <w:t>ab</w:t>
        </w:r>
      </w:ins>
      <w:del w:id="73" w:author="Jürgen" w:date="2016-01-08T10:50:00Z">
        <w:r w:rsidR="003279F9" w:rsidDel="007411A2">
          <w:rPr>
            <w:rFonts w:ascii="Arial" w:hAnsi="Arial" w:cs="Arial"/>
            <w:bCs/>
            <w:sz w:val="24"/>
            <w:szCs w:val="24"/>
          </w:rPr>
          <w:delText>im Kle</w:delText>
        </w:r>
      </w:del>
      <w:del w:id="74" w:author="Jürgen" w:date="2016-01-08T10:51:00Z">
        <w:r w:rsidR="003279F9" w:rsidDel="007411A2">
          <w:rPr>
            <w:rFonts w:ascii="Arial" w:hAnsi="Arial" w:cs="Arial"/>
            <w:bCs/>
            <w:sz w:val="24"/>
            <w:szCs w:val="24"/>
          </w:rPr>
          <w:delText>inen</w:delText>
        </w:r>
      </w:del>
      <w:r w:rsidR="00520476">
        <w:rPr>
          <w:rFonts w:ascii="Arial" w:hAnsi="Arial" w:cs="Arial"/>
          <w:bCs/>
          <w:sz w:val="24"/>
          <w:szCs w:val="24"/>
        </w:rPr>
        <w:t>.</w:t>
      </w:r>
    </w:p>
    <w:p w:rsidR="00E03463" w:rsidRPr="00E03463" w:rsidRDefault="00E03463" w:rsidP="00E03463">
      <w:pPr>
        <w:pStyle w:val="Listenabsatz"/>
        <w:ind w:left="0"/>
        <w:rPr>
          <w:rFonts w:ascii="Arial" w:hAnsi="Arial" w:cs="Arial"/>
          <w:bCs/>
          <w:sz w:val="24"/>
          <w:szCs w:val="24"/>
        </w:rPr>
      </w:pPr>
    </w:p>
    <w:p w:rsidR="00F3332A" w:rsidRDefault="00F3332A" w:rsidP="00F3332A">
      <w:pPr>
        <w:pStyle w:val="Listenabsatz"/>
        <w:numPr>
          <w:ilvl w:val="2"/>
          <w:numId w:val="10"/>
        </w:numPr>
        <w:ind w:left="0" w:hanging="709"/>
        <w:rPr>
          <w:rFonts w:ascii="Arial" w:hAnsi="Arial" w:cs="Arial"/>
          <w:bCs/>
          <w:sz w:val="24"/>
          <w:szCs w:val="24"/>
        </w:rPr>
      </w:pPr>
      <w:r>
        <w:rPr>
          <w:rFonts w:ascii="Arial" w:hAnsi="Arial" w:cs="Arial"/>
          <w:bCs/>
          <w:sz w:val="24"/>
          <w:szCs w:val="24"/>
        </w:rPr>
        <w:t>Modelle</w:t>
      </w:r>
    </w:p>
    <w:p w:rsidR="00F3332A" w:rsidRDefault="00F3332A" w:rsidP="00F3332A">
      <w:pPr>
        <w:pStyle w:val="Listenabsatz"/>
        <w:ind w:left="0"/>
        <w:rPr>
          <w:rFonts w:ascii="Arial" w:hAnsi="Arial" w:cs="Arial"/>
          <w:bCs/>
          <w:sz w:val="24"/>
          <w:szCs w:val="24"/>
        </w:rPr>
      </w:pPr>
    </w:p>
    <w:p w:rsidR="00F3332A" w:rsidDel="007411A2" w:rsidRDefault="00F3332A" w:rsidP="00F3332A">
      <w:pPr>
        <w:pStyle w:val="Listenabsatz"/>
        <w:ind w:left="0"/>
        <w:rPr>
          <w:del w:id="75" w:author="Jürgen" w:date="2016-01-08T10:52:00Z"/>
          <w:rFonts w:ascii="Arial" w:hAnsi="Arial" w:cs="Arial"/>
          <w:bCs/>
          <w:sz w:val="24"/>
          <w:szCs w:val="24"/>
        </w:rPr>
      </w:pPr>
      <w:del w:id="76" w:author="Jürgen" w:date="2016-01-08T10:52:00Z">
        <w:r w:rsidRPr="00F3332A" w:rsidDel="007411A2">
          <w:rPr>
            <w:rFonts w:ascii="Arial" w:hAnsi="Arial" w:cs="Arial"/>
            <w:bCs/>
            <w:sz w:val="24"/>
            <w:szCs w:val="24"/>
          </w:rPr>
          <w:delText xml:space="preserve">Im Kontext von Software-Systemen werden Modelle erstellt, um existierende oder </w:delText>
        </w:r>
        <w:r w:rsidR="006E669E" w:rsidDel="007411A2">
          <w:rPr>
            <w:rFonts w:ascii="Arial" w:hAnsi="Arial" w:cs="Arial"/>
            <w:bCs/>
            <w:sz w:val="24"/>
            <w:szCs w:val="24"/>
          </w:rPr>
          <w:delText>geplante</w:delText>
        </w:r>
        <w:r w:rsidRPr="00F3332A" w:rsidDel="007411A2">
          <w:rPr>
            <w:rFonts w:ascii="Arial" w:hAnsi="Arial" w:cs="Arial"/>
            <w:bCs/>
            <w:sz w:val="24"/>
            <w:szCs w:val="24"/>
          </w:rPr>
          <w:delText xml:space="preserve"> Systeme besser zu verstehen. Ein Modell entspricht jedoch nie genau der Realität. Modellieren bedeutet immer hervorheben und weglassen. Hervorheben des Wesentlichen und weglassen un</w:delText>
        </w:r>
        <w:r w:rsidR="005420EB" w:rsidDel="007411A2">
          <w:rPr>
            <w:rFonts w:ascii="Arial" w:hAnsi="Arial" w:cs="Arial"/>
            <w:bCs/>
            <w:sz w:val="24"/>
            <w:szCs w:val="24"/>
          </w:rPr>
          <w:delText xml:space="preserve">wichtiger Details. Was </w:delText>
        </w:r>
        <w:r w:rsidRPr="00F3332A" w:rsidDel="007411A2">
          <w:rPr>
            <w:rFonts w:ascii="Arial" w:hAnsi="Arial" w:cs="Arial"/>
            <w:bCs/>
            <w:sz w:val="24"/>
            <w:szCs w:val="24"/>
          </w:rPr>
          <w:delText>wesentlich</w:delText>
        </w:r>
        <w:r w:rsidR="005420EB" w:rsidDel="007411A2">
          <w:rPr>
            <w:rFonts w:ascii="Arial" w:hAnsi="Arial" w:cs="Arial"/>
            <w:bCs/>
            <w:sz w:val="24"/>
            <w:szCs w:val="24"/>
          </w:rPr>
          <w:delText xml:space="preserve"> ist</w:delText>
        </w:r>
        <w:r w:rsidRPr="00F3332A" w:rsidDel="007411A2">
          <w:rPr>
            <w:rFonts w:ascii="Arial" w:hAnsi="Arial" w:cs="Arial"/>
            <w:bCs/>
            <w:sz w:val="24"/>
            <w:szCs w:val="24"/>
          </w:rPr>
          <w:delText xml:space="preserve">, </w:delText>
        </w:r>
        <w:r w:rsidR="005420EB" w:rsidDel="007411A2">
          <w:rPr>
            <w:rFonts w:ascii="Arial" w:hAnsi="Arial" w:cs="Arial"/>
            <w:bCs/>
            <w:sz w:val="24"/>
            <w:szCs w:val="24"/>
          </w:rPr>
          <w:delText xml:space="preserve">ist </w:delText>
        </w:r>
        <w:r w:rsidRPr="00F3332A" w:rsidDel="007411A2">
          <w:rPr>
            <w:rFonts w:ascii="Arial" w:hAnsi="Arial" w:cs="Arial"/>
            <w:bCs/>
            <w:sz w:val="24"/>
            <w:szCs w:val="24"/>
          </w:rPr>
          <w:delText xml:space="preserve">abhängig </w:delText>
        </w:r>
        <w:r w:rsidR="005420EB" w:rsidDel="007411A2">
          <w:rPr>
            <w:rFonts w:ascii="Arial" w:hAnsi="Arial" w:cs="Arial"/>
            <w:bCs/>
            <w:sz w:val="24"/>
            <w:szCs w:val="24"/>
          </w:rPr>
          <w:delText>davon, welche Ziele mit dem Modell</w:delText>
        </w:r>
        <w:r w:rsidRPr="00F3332A" w:rsidDel="007411A2">
          <w:rPr>
            <w:rFonts w:ascii="Arial" w:hAnsi="Arial" w:cs="Arial"/>
            <w:bCs/>
            <w:sz w:val="24"/>
            <w:szCs w:val="24"/>
          </w:rPr>
          <w:delText xml:space="preserve"> verfolgt werden und wer </w:delText>
        </w:r>
        <w:r w:rsidR="005420EB" w:rsidDel="007411A2">
          <w:rPr>
            <w:rFonts w:ascii="Arial" w:hAnsi="Arial" w:cs="Arial"/>
            <w:bCs/>
            <w:sz w:val="24"/>
            <w:szCs w:val="24"/>
          </w:rPr>
          <w:delText xml:space="preserve">mit dem </w:delText>
        </w:r>
        <w:r w:rsidRPr="00F3332A" w:rsidDel="007411A2">
          <w:rPr>
            <w:rFonts w:ascii="Arial" w:hAnsi="Arial" w:cs="Arial"/>
            <w:bCs/>
            <w:sz w:val="24"/>
            <w:szCs w:val="24"/>
          </w:rPr>
          <w:delText>Modell</w:delText>
        </w:r>
        <w:r w:rsidR="005420EB" w:rsidDel="007411A2">
          <w:rPr>
            <w:rFonts w:ascii="Arial" w:hAnsi="Arial" w:cs="Arial"/>
            <w:bCs/>
            <w:sz w:val="24"/>
            <w:szCs w:val="24"/>
          </w:rPr>
          <w:delText xml:space="preserve"> arbeiten bzw. kommunizieren möchte</w:delText>
        </w:r>
        <w:r w:rsidRPr="00F3332A" w:rsidDel="007411A2">
          <w:rPr>
            <w:rFonts w:ascii="Arial" w:hAnsi="Arial" w:cs="Arial"/>
            <w:bCs/>
            <w:sz w:val="24"/>
            <w:szCs w:val="24"/>
          </w:rPr>
          <w:delText>.</w:delText>
        </w:r>
      </w:del>
    </w:p>
    <w:p w:rsidR="003279F9" w:rsidRPr="003279F9" w:rsidDel="007411A2" w:rsidRDefault="00F3332A" w:rsidP="003279F9">
      <w:pPr>
        <w:pStyle w:val="Listenabsatz"/>
        <w:ind w:left="0"/>
        <w:rPr>
          <w:del w:id="77" w:author="Jürgen" w:date="2016-01-08T10:52:00Z"/>
          <w:rFonts w:ascii="Arial" w:hAnsi="Arial" w:cs="Arial"/>
          <w:bCs/>
          <w:sz w:val="24"/>
          <w:szCs w:val="24"/>
        </w:rPr>
      </w:pPr>
      <w:del w:id="78" w:author="Jürgen" w:date="2016-01-08T10:52:00Z">
        <w:r w:rsidRPr="00F3332A" w:rsidDel="007411A2">
          <w:rPr>
            <w:rFonts w:ascii="Arial" w:hAnsi="Arial" w:cs="Arial"/>
            <w:bCs/>
            <w:sz w:val="24"/>
            <w:szCs w:val="24"/>
          </w:rPr>
          <w:delText>Je mehr Informationen in einem Modell gezeigt werden sollen, desto</w:delText>
        </w:r>
        <w:r w:rsidDel="007411A2">
          <w:rPr>
            <w:rFonts w:ascii="Arial" w:hAnsi="Arial" w:cs="Arial"/>
            <w:bCs/>
            <w:sz w:val="24"/>
            <w:szCs w:val="24"/>
          </w:rPr>
          <w:delText xml:space="preserve"> </w:delText>
        </w:r>
        <w:r w:rsidRPr="00F3332A" w:rsidDel="007411A2">
          <w:rPr>
            <w:rFonts w:ascii="Arial" w:hAnsi="Arial" w:cs="Arial"/>
            <w:bCs/>
            <w:sz w:val="24"/>
            <w:szCs w:val="24"/>
          </w:rPr>
          <w:delText>komplexer und schwieriger wird es. Eine Landkarte von Europa zum Beispiel,</w:delText>
        </w:r>
        <w:r w:rsidDel="007411A2">
          <w:rPr>
            <w:rFonts w:ascii="Arial" w:hAnsi="Arial" w:cs="Arial"/>
            <w:bCs/>
            <w:sz w:val="24"/>
            <w:szCs w:val="24"/>
          </w:rPr>
          <w:delText xml:space="preserve"> </w:delText>
        </w:r>
        <w:r w:rsidRPr="00F3332A" w:rsidDel="007411A2">
          <w:rPr>
            <w:rFonts w:ascii="Arial" w:hAnsi="Arial" w:cs="Arial"/>
            <w:bCs/>
            <w:sz w:val="24"/>
            <w:szCs w:val="24"/>
          </w:rPr>
          <w:delText>die gleichzeitig politische, geologische, verkehrstechnische und</w:delText>
        </w:r>
        <w:r w:rsidDel="007411A2">
          <w:rPr>
            <w:rFonts w:ascii="Arial" w:hAnsi="Arial" w:cs="Arial"/>
            <w:bCs/>
            <w:sz w:val="24"/>
            <w:szCs w:val="24"/>
          </w:rPr>
          <w:delText xml:space="preserve"> </w:delText>
        </w:r>
        <w:r w:rsidRPr="00F3332A" w:rsidDel="007411A2">
          <w:rPr>
            <w:rFonts w:ascii="Arial" w:hAnsi="Arial" w:cs="Arial"/>
            <w:bCs/>
            <w:sz w:val="24"/>
            <w:szCs w:val="24"/>
          </w:rPr>
          <w:delText>demographische Informationen enthält, ist kaum lesbar.</w:delText>
        </w:r>
        <w:r w:rsidR="005420EB" w:rsidDel="007411A2">
          <w:rPr>
            <w:rFonts w:ascii="Arial" w:hAnsi="Arial" w:cs="Arial"/>
            <w:bCs/>
            <w:sz w:val="24"/>
            <w:szCs w:val="24"/>
          </w:rPr>
          <w:delText xml:space="preserve"> Nur wenn</w:delText>
        </w:r>
        <w:r w:rsidRPr="00F3332A" w:rsidDel="007411A2">
          <w:rPr>
            <w:rFonts w:ascii="Arial" w:hAnsi="Arial" w:cs="Arial"/>
            <w:bCs/>
            <w:sz w:val="24"/>
            <w:szCs w:val="24"/>
          </w:rPr>
          <w:delText xml:space="preserve"> die verschiedenen Informationen auf</w:delText>
        </w:r>
        <w:r w:rsidDel="007411A2">
          <w:rPr>
            <w:rFonts w:ascii="Arial" w:hAnsi="Arial" w:cs="Arial"/>
            <w:bCs/>
            <w:sz w:val="24"/>
            <w:szCs w:val="24"/>
          </w:rPr>
          <w:delText xml:space="preserve"> </w:delText>
        </w:r>
        <w:r w:rsidRPr="00F3332A" w:rsidDel="007411A2">
          <w:rPr>
            <w:rFonts w:ascii="Arial" w:hAnsi="Arial" w:cs="Arial"/>
            <w:bCs/>
            <w:sz w:val="24"/>
            <w:szCs w:val="24"/>
          </w:rPr>
          <w:delText>einzelne Landkarten</w:delText>
        </w:r>
        <w:r w:rsidR="005420EB" w:rsidDel="007411A2">
          <w:rPr>
            <w:rFonts w:ascii="Arial" w:hAnsi="Arial" w:cs="Arial"/>
            <w:bCs/>
            <w:sz w:val="24"/>
            <w:szCs w:val="24"/>
          </w:rPr>
          <w:delText xml:space="preserve"> verteilt werden, kann man die Karten lesen</w:delText>
        </w:r>
        <w:r w:rsidRPr="00F3332A" w:rsidDel="007411A2">
          <w:rPr>
            <w:rFonts w:ascii="Arial" w:hAnsi="Arial" w:cs="Arial"/>
            <w:bCs/>
            <w:sz w:val="24"/>
            <w:szCs w:val="24"/>
          </w:rPr>
          <w:delText xml:space="preserve">. </w:delText>
        </w:r>
        <w:r w:rsidR="005420EB" w:rsidDel="007411A2">
          <w:rPr>
            <w:rFonts w:ascii="Arial" w:hAnsi="Arial" w:cs="Arial"/>
            <w:bCs/>
            <w:sz w:val="24"/>
            <w:szCs w:val="24"/>
          </w:rPr>
          <w:delText xml:space="preserve">So </w:delText>
        </w:r>
        <w:r w:rsidRPr="00F3332A" w:rsidDel="007411A2">
          <w:rPr>
            <w:rFonts w:ascii="Arial" w:hAnsi="Arial" w:cs="Arial"/>
            <w:bCs/>
            <w:sz w:val="24"/>
            <w:szCs w:val="24"/>
          </w:rPr>
          <w:delText>werden verschiedene Sichten auf</w:delText>
        </w:r>
        <w:r w:rsidDel="007411A2">
          <w:rPr>
            <w:rFonts w:ascii="Arial" w:hAnsi="Arial" w:cs="Arial"/>
            <w:bCs/>
            <w:sz w:val="24"/>
            <w:szCs w:val="24"/>
          </w:rPr>
          <w:delText xml:space="preserve"> </w:delText>
        </w:r>
        <w:r w:rsidR="005420EB" w:rsidDel="007411A2">
          <w:rPr>
            <w:rFonts w:ascii="Arial" w:hAnsi="Arial" w:cs="Arial"/>
            <w:bCs/>
            <w:sz w:val="24"/>
            <w:szCs w:val="24"/>
          </w:rPr>
          <w:delText>ein und den selben</w:delText>
        </w:r>
        <w:r w:rsidRPr="00F3332A" w:rsidDel="007411A2">
          <w:rPr>
            <w:rFonts w:ascii="Arial" w:hAnsi="Arial" w:cs="Arial"/>
            <w:bCs/>
            <w:sz w:val="24"/>
            <w:szCs w:val="24"/>
          </w:rPr>
          <w:delText xml:space="preserve"> Gegenstand gebildet. Diese Sichten sind miteinander in</w:delText>
        </w:r>
        <w:r w:rsidDel="007411A2">
          <w:rPr>
            <w:rFonts w:ascii="Arial" w:hAnsi="Arial" w:cs="Arial"/>
            <w:bCs/>
            <w:sz w:val="24"/>
            <w:szCs w:val="24"/>
          </w:rPr>
          <w:delText xml:space="preserve"> </w:delText>
        </w:r>
        <w:r w:rsidRPr="00F3332A" w:rsidDel="007411A2">
          <w:rPr>
            <w:rFonts w:ascii="Arial" w:hAnsi="Arial" w:cs="Arial"/>
            <w:bCs/>
            <w:sz w:val="24"/>
            <w:szCs w:val="24"/>
          </w:rPr>
          <w:delText>vielfältiger Weise verbunden. Wenn eine Sicht geändert wird, müssen in</w:delText>
        </w:r>
        <w:r w:rsidDel="007411A2">
          <w:rPr>
            <w:rFonts w:ascii="Arial" w:hAnsi="Arial" w:cs="Arial"/>
            <w:bCs/>
            <w:sz w:val="24"/>
            <w:szCs w:val="24"/>
          </w:rPr>
          <w:delText xml:space="preserve"> </w:delText>
        </w:r>
        <w:r w:rsidRPr="00F3332A" w:rsidDel="007411A2">
          <w:rPr>
            <w:rFonts w:ascii="Arial" w:hAnsi="Arial" w:cs="Arial"/>
            <w:bCs/>
            <w:sz w:val="24"/>
            <w:szCs w:val="24"/>
          </w:rPr>
          <w:delText xml:space="preserve">der Regel </w:delText>
        </w:r>
        <w:r w:rsidR="005420EB" w:rsidDel="007411A2">
          <w:rPr>
            <w:rFonts w:ascii="Arial" w:hAnsi="Arial" w:cs="Arial"/>
            <w:bCs/>
            <w:sz w:val="24"/>
            <w:szCs w:val="24"/>
          </w:rPr>
          <w:delText xml:space="preserve">auch </w:delText>
        </w:r>
        <w:r w:rsidRPr="00F3332A" w:rsidDel="007411A2">
          <w:rPr>
            <w:rFonts w:ascii="Arial" w:hAnsi="Arial" w:cs="Arial"/>
            <w:bCs/>
            <w:sz w:val="24"/>
            <w:szCs w:val="24"/>
          </w:rPr>
          <w:delText xml:space="preserve">alle anderen Sichten angepasst werden. Wenn </w:delText>
        </w:r>
        <w:r w:rsidR="005420EB" w:rsidDel="007411A2">
          <w:rPr>
            <w:rFonts w:ascii="Arial" w:hAnsi="Arial" w:cs="Arial"/>
            <w:bCs/>
            <w:sz w:val="24"/>
            <w:szCs w:val="24"/>
          </w:rPr>
          <w:delText xml:space="preserve">sich ein sich ein Grenzverlauf zwischen zwei Ländern ändert, müssen alle Sichten, also </w:delText>
        </w:r>
        <w:r w:rsidRPr="00F3332A" w:rsidDel="007411A2">
          <w:rPr>
            <w:rFonts w:ascii="Arial" w:hAnsi="Arial" w:cs="Arial"/>
            <w:bCs/>
            <w:sz w:val="24"/>
            <w:szCs w:val="24"/>
          </w:rPr>
          <w:delText>alle Landkarten, angepasst werden.</w:delText>
        </w:r>
      </w:del>
      <w:ins w:id="79" w:author="Jürgen" w:date="2016-01-08T10:52:00Z">
        <w:r w:rsidR="007411A2">
          <w:rPr>
            <w:rFonts w:ascii="Arial" w:hAnsi="Arial" w:cs="Arial"/>
            <w:bCs/>
            <w:sz w:val="24"/>
            <w:szCs w:val="24"/>
          </w:rPr>
          <w:t>Wer das liest muss wissen, was ein Modell ist!!</w:t>
        </w:r>
      </w:ins>
    </w:p>
    <w:p w:rsidR="00034B58" w:rsidRDefault="003279F9" w:rsidP="003279F9">
      <w:pPr>
        <w:pStyle w:val="Listenabsatz"/>
        <w:ind w:left="0"/>
        <w:rPr>
          <w:ins w:id="80" w:author="Jürgen" w:date="2016-01-08T12:03:00Z"/>
          <w:rFonts w:ascii="Arial" w:hAnsi="Arial" w:cs="Arial"/>
          <w:bCs/>
          <w:sz w:val="24"/>
          <w:szCs w:val="24"/>
        </w:rPr>
      </w:pPr>
      <w:r w:rsidRPr="003279F9">
        <w:rPr>
          <w:rFonts w:ascii="Arial" w:hAnsi="Arial" w:cs="Arial"/>
          <w:bCs/>
          <w:sz w:val="24"/>
          <w:szCs w:val="24"/>
        </w:rPr>
        <w:t xml:space="preserve">Das Modell eines </w:t>
      </w:r>
      <w:r w:rsidR="005420EB">
        <w:rPr>
          <w:rFonts w:ascii="Arial" w:hAnsi="Arial" w:cs="Arial"/>
          <w:bCs/>
          <w:sz w:val="24"/>
          <w:szCs w:val="24"/>
        </w:rPr>
        <w:t>Software-</w:t>
      </w:r>
      <w:r w:rsidRPr="003279F9">
        <w:rPr>
          <w:rFonts w:ascii="Arial" w:hAnsi="Arial" w:cs="Arial"/>
          <w:bCs/>
          <w:sz w:val="24"/>
          <w:szCs w:val="24"/>
        </w:rPr>
        <w:t xml:space="preserve">Systems </w:t>
      </w:r>
      <w:r w:rsidR="005420EB">
        <w:rPr>
          <w:rFonts w:ascii="Arial" w:hAnsi="Arial" w:cs="Arial"/>
          <w:bCs/>
          <w:sz w:val="24"/>
          <w:szCs w:val="24"/>
        </w:rPr>
        <w:t>soll</w:t>
      </w:r>
      <w:r w:rsidRPr="003279F9">
        <w:rPr>
          <w:rFonts w:ascii="Arial" w:hAnsi="Arial" w:cs="Arial"/>
          <w:bCs/>
          <w:sz w:val="24"/>
          <w:szCs w:val="24"/>
        </w:rPr>
        <w:t xml:space="preserve"> </w:t>
      </w:r>
      <w:r w:rsidR="005420EB">
        <w:rPr>
          <w:rFonts w:ascii="Arial" w:hAnsi="Arial" w:cs="Arial"/>
          <w:bCs/>
          <w:sz w:val="24"/>
          <w:szCs w:val="24"/>
        </w:rPr>
        <w:t xml:space="preserve">im Rahmen eines Projektes </w:t>
      </w:r>
      <w:r w:rsidRPr="003279F9">
        <w:rPr>
          <w:rFonts w:ascii="Arial" w:hAnsi="Arial" w:cs="Arial"/>
          <w:bCs/>
          <w:sz w:val="24"/>
          <w:szCs w:val="24"/>
        </w:rPr>
        <w:t>in der Regel folgende Aufgaben erfüllen:</w:t>
      </w:r>
      <w:r>
        <w:rPr>
          <w:rFonts w:ascii="Arial" w:hAnsi="Arial" w:cs="Arial"/>
          <w:bCs/>
          <w:sz w:val="24"/>
          <w:szCs w:val="24"/>
        </w:rPr>
        <w:t xml:space="preserve"> </w:t>
      </w:r>
      <w:r w:rsidR="005420EB">
        <w:rPr>
          <w:rFonts w:ascii="Arial" w:hAnsi="Arial" w:cs="Arial"/>
          <w:bCs/>
          <w:sz w:val="24"/>
          <w:szCs w:val="24"/>
        </w:rPr>
        <w:t xml:space="preserve">Es muss die </w:t>
      </w:r>
      <w:r w:rsidRPr="003279F9">
        <w:rPr>
          <w:rFonts w:ascii="Arial" w:hAnsi="Arial" w:cs="Arial"/>
          <w:bCs/>
          <w:sz w:val="24"/>
          <w:szCs w:val="24"/>
        </w:rPr>
        <w:t xml:space="preserve">Kommunikation zwischen </w:t>
      </w:r>
      <w:r w:rsidR="005420EB">
        <w:rPr>
          <w:rFonts w:ascii="Arial" w:hAnsi="Arial" w:cs="Arial"/>
          <w:bCs/>
          <w:sz w:val="24"/>
          <w:szCs w:val="24"/>
        </w:rPr>
        <w:t>denjenigen e</w:t>
      </w:r>
      <w:r w:rsidR="005420EB" w:rsidRPr="003279F9">
        <w:rPr>
          <w:rFonts w:ascii="Arial" w:hAnsi="Arial" w:cs="Arial"/>
          <w:bCs/>
          <w:sz w:val="24"/>
          <w:szCs w:val="24"/>
        </w:rPr>
        <w:t>rmöglichen</w:t>
      </w:r>
      <w:r w:rsidR="005420EB">
        <w:rPr>
          <w:rFonts w:ascii="Arial" w:hAnsi="Arial" w:cs="Arial"/>
          <w:bCs/>
          <w:sz w:val="24"/>
          <w:szCs w:val="24"/>
        </w:rPr>
        <w:t>, die an dem Projekt arbeiten</w:t>
      </w:r>
      <w:r>
        <w:rPr>
          <w:rFonts w:ascii="Arial" w:hAnsi="Arial" w:cs="Arial"/>
          <w:bCs/>
          <w:sz w:val="24"/>
          <w:szCs w:val="24"/>
        </w:rPr>
        <w:t>.</w:t>
      </w:r>
      <w:r w:rsidR="005420EB">
        <w:rPr>
          <w:rFonts w:ascii="Arial" w:hAnsi="Arial" w:cs="Arial"/>
          <w:bCs/>
          <w:sz w:val="24"/>
          <w:szCs w:val="24"/>
        </w:rPr>
        <w:t xml:space="preserve"> Dabei ist es unverzichtbar</w:t>
      </w:r>
      <w:r w:rsidRPr="003279F9">
        <w:rPr>
          <w:rFonts w:ascii="Arial" w:hAnsi="Arial" w:cs="Arial"/>
          <w:bCs/>
          <w:sz w:val="24"/>
          <w:szCs w:val="24"/>
        </w:rPr>
        <w:t>, dass alle Beteiligten</w:t>
      </w:r>
      <w:r>
        <w:rPr>
          <w:rFonts w:ascii="Arial" w:hAnsi="Arial" w:cs="Arial"/>
          <w:bCs/>
          <w:sz w:val="24"/>
          <w:szCs w:val="24"/>
        </w:rPr>
        <w:t xml:space="preserve"> </w:t>
      </w:r>
      <w:r w:rsidRPr="003279F9">
        <w:rPr>
          <w:rFonts w:ascii="Arial" w:hAnsi="Arial" w:cs="Arial"/>
          <w:bCs/>
          <w:sz w:val="24"/>
          <w:szCs w:val="24"/>
        </w:rPr>
        <w:t>ein gemeinsames Verständnis des Systems haben. Die verwendete</w:t>
      </w:r>
      <w:r>
        <w:rPr>
          <w:rFonts w:ascii="Arial" w:hAnsi="Arial" w:cs="Arial"/>
          <w:bCs/>
          <w:sz w:val="24"/>
          <w:szCs w:val="24"/>
        </w:rPr>
        <w:t xml:space="preserve"> </w:t>
      </w:r>
      <w:r w:rsidR="005420EB">
        <w:rPr>
          <w:rFonts w:ascii="Arial" w:hAnsi="Arial" w:cs="Arial"/>
          <w:bCs/>
          <w:sz w:val="24"/>
          <w:szCs w:val="24"/>
        </w:rPr>
        <w:t>Notation</w:t>
      </w:r>
      <w:r w:rsidRPr="003279F9">
        <w:rPr>
          <w:rFonts w:ascii="Arial" w:hAnsi="Arial" w:cs="Arial"/>
          <w:bCs/>
          <w:sz w:val="24"/>
          <w:szCs w:val="24"/>
        </w:rPr>
        <w:t xml:space="preserve"> mu</w:t>
      </w:r>
      <w:r w:rsidR="005420EB">
        <w:rPr>
          <w:rFonts w:ascii="Arial" w:hAnsi="Arial" w:cs="Arial"/>
          <w:bCs/>
          <w:sz w:val="24"/>
          <w:szCs w:val="24"/>
        </w:rPr>
        <w:t xml:space="preserve">ss von allen verstanden werden. </w:t>
      </w:r>
      <w:r w:rsidRPr="003279F9">
        <w:rPr>
          <w:rFonts w:ascii="Arial" w:hAnsi="Arial" w:cs="Arial"/>
          <w:bCs/>
          <w:sz w:val="24"/>
          <w:szCs w:val="24"/>
        </w:rPr>
        <w:t>Auftraggeber</w:t>
      </w:r>
      <w:r>
        <w:rPr>
          <w:rFonts w:ascii="Arial" w:hAnsi="Arial" w:cs="Arial"/>
          <w:bCs/>
          <w:sz w:val="24"/>
          <w:szCs w:val="24"/>
        </w:rPr>
        <w:t xml:space="preserve"> </w:t>
      </w:r>
      <w:r w:rsidR="005420EB">
        <w:rPr>
          <w:rFonts w:ascii="Arial" w:hAnsi="Arial" w:cs="Arial"/>
          <w:bCs/>
          <w:sz w:val="24"/>
          <w:szCs w:val="24"/>
        </w:rPr>
        <w:t xml:space="preserve">und Auftragnehmer </w:t>
      </w:r>
      <w:r w:rsidRPr="003279F9">
        <w:rPr>
          <w:rFonts w:ascii="Arial" w:hAnsi="Arial" w:cs="Arial"/>
          <w:bCs/>
          <w:sz w:val="24"/>
          <w:szCs w:val="24"/>
        </w:rPr>
        <w:t>müssen sich auf ge</w:t>
      </w:r>
      <w:r w:rsidR="005420EB">
        <w:rPr>
          <w:rFonts w:ascii="Arial" w:hAnsi="Arial" w:cs="Arial"/>
          <w:bCs/>
          <w:sz w:val="24"/>
          <w:szCs w:val="24"/>
        </w:rPr>
        <w:t xml:space="preserve">meinsame Anforderungen einigen und </w:t>
      </w:r>
      <w:r w:rsidRPr="003279F9">
        <w:rPr>
          <w:rFonts w:ascii="Arial" w:hAnsi="Arial" w:cs="Arial"/>
          <w:bCs/>
          <w:sz w:val="24"/>
          <w:szCs w:val="24"/>
        </w:rPr>
        <w:t>die</w:t>
      </w:r>
      <w:r>
        <w:rPr>
          <w:rFonts w:ascii="Arial" w:hAnsi="Arial" w:cs="Arial"/>
          <w:bCs/>
          <w:sz w:val="24"/>
          <w:szCs w:val="24"/>
        </w:rPr>
        <w:t xml:space="preserve"> </w:t>
      </w:r>
      <w:r w:rsidRPr="003279F9">
        <w:rPr>
          <w:rFonts w:ascii="Arial" w:hAnsi="Arial" w:cs="Arial"/>
          <w:bCs/>
          <w:sz w:val="24"/>
          <w:szCs w:val="24"/>
        </w:rPr>
        <w:t>Entwickler müssen diese Anforderungen verstehen können</w:t>
      </w:r>
      <w:r w:rsidR="005420EB">
        <w:rPr>
          <w:rFonts w:ascii="Arial" w:hAnsi="Arial" w:cs="Arial"/>
          <w:bCs/>
          <w:sz w:val="24"/>
          <w:szCs w:val="24"/>
        </w:rPr>
        <w:t xml:space="preserve">. Es muss sichergestellt werden, dass </w:t>
      </w:r>
      <w:r w:rsidRPr="003279F9">
        <w:rPr>
          <w:rFonts w:ascii="Arial" w:hAnsi="Arial" w:cs="Arial"/>
          <w:bCs/>
          <w:sz w:val="24"/>
          <w:szCs w:val="24"/>
        </w:rPr>
        <w:t>gefällte</w:t>
      </w:r>
      <w:r>
        <w:rPr>
          <w:rFonts w:ascii="Arial" w:hAnsi="Arial" w:cs="Arial"/>
          <w:bCs/>
          <w:sz w:val="24"/>
          <w:szCs w:val="24"/>
        </w:rPr>
        <w:t xml:space="preserve"> </w:t>
      </w:r>
      <w:r w:rsidRPr="003279F9">
        <w:rPr>
          <w:rFonts w:ascii="Arial" w:hAnsi="Arial" w:cs="Arial"/>
          <w:bCs/>
          <w:sz w:val="24"/>
          <w:szCs w:val="24"/>
        </w:rPr>
        <w:t>Entscheidungen auch nach Monaten noch nachvollzogen</w:t>
      </w:r>
      <w:r>
        <w:rPr>
          <w:rFonts w:ascii="Arial" w:hAnsi="Arial" w:cs="Arial"/>
          <w:bCs/>
          <w:sz w:val="24"/>
          <w:szCs w:val="24"/>
        </w:rPr>
        <w:t xml:space="preserve"> </w:t>
      </w:r>
      <w:r w:rsidRPr="003279F9">
        <w:rPr>
          <w:rFonts w:ascii="Arial" w:hAnsi="Arial" w:cs="Arial"/>
          <w:bCs/>
          <w:sz w:val="24"/>
          <w:szCs w:val="24"/>
        </w:rPr>
        <w:t xml:space="preserve">werden können. </w:t>
      </w:r>
      <w:r w:rsidR="00034B58">
        <w:rPr>
          <w:rFonts w:ascii="Arial" w:hAnsi="Arial" w:cs="Arial"/>
          <w:bCs/>
          <w:sz w:val="24"/>
          <w:szCs w:val="24"/>
        </w:rPr>
        <w:t xml:space="preserve">Bei all diesen Punkten geht es </w:t>
      </w:r>
      <w:r w:rsidRPr="003279F9">
        <w:rPr>
          <w:rFonts w:ascii="Arial" w:hAnsi="Arial" w:cs="Arial"/>
          <w:bCs/>
          <w:sz w:val="24"/>
          <w:szCs w:val="24"/>
        </w:rPr>
        <w:t xml:space="preserve">um </w:t>
      </w:r>
      <w:r w:rsidR="00034B58">
        <w:rPr>
          <w:rFonts w:ascii="Arial" w:hAnsi="Arial" w:cs="Arial"/>
          <w:bCs/>
          <w:sz w:val="24"/>
          <w:szCs w:val="24"/>
        </w:rPr>
        <w:t xml:space="preserve">die </w:t>
      </w:r>
      <w:r w:rsidRPr="003279F9">
        <w:rPr>
          <w:rFonts w:ascii="Arial" w:hAnsi="Arial" w:cs="Arial"/>
          <w:bCs/>
          <w:sz w:val="24"/>
          <w:szCs w:val="24"/>
        </w:rPr>
        <w:t>Kommunikation</w:t>
      </w:r>
      <w:r>
        <w:rPr>
          <w:rFonts w:ascii="Arial" w:hAnsi="Arial" w:cs="Arial"/>
          <w:bCs/>
          <w:sz w:val="24"/>
          <w:szCs w:val="24"/>
        </w:rPr>
        <w:t xml:space="preserve"> </w:t>
      </w:r>
      <w:r w:rsidRPr="003279F9">
        <w:rPr>
          <w:rFonts w:ascii="Arial" w:hAnsi="Arial" w:cs="Arial"/>
          <w:bCs/>
          <w:sz w:val="24"/>
          <w:szCs w:val="24"/>
        </w:rPr>
        <w:t xml:space="preserve">zwischen </w:t>
      </w:r>
      <w:r w:rsidR="00034B58">
        <w:rPr>
          <w:rFonts w:ascii="Arial" w:hAnsi="Arial" w:cs="Arial"/>
          <w:bCs/>
          <w:sz w:val="24"/>
          <w:szCs w:val="24"/>
        </w:rPr>
        <w:t xml:space="preserve">dem Projektteam und </w:t>
      </w:r>
      <w:del w:id="81" w:author="Jürgen" w:date="2016-01-08T11:48:00Z">
        <w:r w:rsidR="00034B58" w:rsidDel="00BF4DC6">
          <w:rPr>
            <w:rFonts w:ascii="Arial" w:hAnsi="Arial" w:cs="Arial"/>
            <w:bCs/>
            <w:sz w:val="24"/>
            <w:szCs w:val="24"/>
          </w:rPr>
          <w:delText xml:space="preserve">allen </w:delText>
        </w:r>
      </w:del>
      <w:ins w:id="82" w:author="Jürgen" w:date="2016-01-08T11:48:00Z">
        <w:r w:rsidR="00BF4DC6">
          <w:rPr>
            <w:rFonts w:ascii="Arial" w:hAnsi="Arial" w:cs="Arial"/>
            <w:bCs/>
            <w:sz w:val="24"/>
            <w:szCs w:val="24"/>
          </w:rPr>
          <w:t>den</w:t>
        </w:r>
        <w:r w:rsidR="00BF4DC6">
          <w:rPr>
            <w:rFonts w:ascii="Arial" w:hAnsi="Arial" w:cs="Arial"/>
            <w:bCs/>
            <w:sz w:val="24"/>
            <w:szCs w:val="24"/>
          </w:rPr>
          <w:t xml:space="preserve"> </w:t>
        </w:r>
      </w:ins>
      <w:del w:id="83" w:author="Jürgen" w:date="2016-01-08T10:54:00Z">
        <w:r w:rsidR="00034B58" w:rsidDel="007411A2">
          <w:rPr>
            <w:rFonts w:ascii="Arial" w:hAnsi="Arial" w:cs="Arial"/>
            <w:bCs/>
            <w:sz w:val="24"/>
            <w:szCs w:val="24"/>
          </w:rPr>
          <w:delText>Stakeholdern</w:delText>
        </w:r>
      </w:del>
      <w:ins w:id="84" w:author="Jürgen" w:date="2016-01-08T11:48:00Z">
        <w:r w:rsidR="00BF4DC6">
          <w:rPr>
            <w:rFonts w:ascii="Arial" w:hAnsi="Arial" w:cs="Arial"/>
            <w:bCs/>
            <w:sz w:val="24"/>
            <w:szCs w:val="24"/>
          </w:rPr>
          <w:t>Auftraggebern</w:t>
        </w:r>
      </w:ins>
      <w:r w:rsidRPr="003279F9">
        <w:rPr>
          <w:rFonts w:ascii="Arial" w:hAnsi="Arial" w:cs="Arial"/>
          <w:bCs/>
          <w:sz w:val="24"/>
          <w:szCs w:val="24"/>
        </w:rPr>
        <w:t>.</w:t>
      </w:r>
      <w:r>
        <w:rPr>
          <w:rFonts w:ascii="Arial" w:hAnsi="Arial" w:cs="Arial"/>
          <w:bCs/>
          <w:sz w:val="24"/>
          <w:szCs w:val="24"/>
        </w:rPr>
        <w:t xml:space="preserve"> </w:t>
      </w:r>
      <w:r w:rsidRPr="003279F9">
        <w:rPr>
          <w:rFonts w:ascii="Arial" w:hAnsi="Arial" w:cs="Arial"/>
          <w:bCs/>
          <w:sz w:val="24"/>
          <w:szCs w:val="24"/>
        </w:rPr>
        <w:t xml:space="preserve">Dies ist ohne Aufzeichnungen der </w:t>
      </w:r>
      <w:del w:id="85" w:author="Jürgen" w:date="2016-01-08T10:57:00Z">
        <w:r w:rsidR="00034B58" w:rsidDel="00BE0DD0">
          <w:rPr>
            <w:rFonts w:ascii="Arial" w:hAnsi="Arial" w:cs="Arial"/>
            <w:bCs/>
            <w:sz w:val="24"/>
            <w:szCs w:val="24"/>
          </w:rPr>
          <w:delText xml:space="preserve">festgelegten </w:delText>
        </w:r>
        <w:r w:rsidRPr="003279F9" w:rsidDel="00BE0DD0">
          <w:rPr>
            <w:rFonts w:ascii="Arial" w:hAnsi="Arial" w:cs="Arial"/>
            <w:bCs/>
            <w:sz w:val="24"/>
            <w:szCs w:val="24"/>
          </w:rPr>
          <w:delText>Fakten</w:delText>
        </w:r>
      </w:del>
      <w:ins w:id="86" w:author="Jürgen" w:date="2016-01-08T10:57:00Z">
        <w:r w:rsidR="00BE0DD0">
          <w:rPr>
            <w:rFonts w:ascii="Arial" w:hAnsi="Arial" w:cs="Arial"/>
            <w:bCs/>
            <w:sz w:val="24"/>
            <w:szCs w:val="24"/>
          </w:rPr>
          <w:t>genannten Punkte</w:t>
        </w:r>
      </w:ins>
      <w:r w:rsidRPr="003279F9">
        <w:rPr>
          <w:rFonts w:ascii="Arial" w:hAnsi="Arial" w:cs="Arial"/>
          <w:bCs/>
          <w:sz w:val="24"/>
          <w:szCs w:val="24"/>
        </w:rPr>
        <w:t xml:space="preserve"> nicht </w:t>
      </w:r>
      <w:r w:rsidR="00034B58">
        <w:rPr>
          <w:rFonts w:ascii="Arial" w:hAnsi="Arial" w:cs="Arial"/>
          <w:bCs/>
          <w:sz w:val="24"/>
          <w:szCs w:val="24"/>
        </w:rPr>
        <w:t>vorstellbar</w:t>
      </w:r>
      <w:r w:rsidRPr="003279F9">
        <w:rPr>
          <w:rFonts w:ascii="Arial" w:hAnsi="Arial" w:cs="Arial"/>
          <w:bCs/>
          <w:sz w:val="24"/>
          <w:szCs w:val="24"/>
        </w:rPr>
        <w:t>.</w:t>
      </w:r>
      <w:r w:rsidR="00034B58">
        <w:rPr>
          <w:rFonts w:ascii="Arial" w:hAnsi="Arial" w:cs="Arial"/>
          <w:bCs/>
          <w:sz w:val="24"/>
          <w:szCs w:val="24"/>
        </w:rPr>
        <w:t xml:space="preserve"> Das Sammeln d</w:t>
      </w:r>
      <w:ins w:id="87" w:author="Jürgen" w:date="2016-01-08T10:57:00Z">
        <w:r w:rsidR="00BE0DD0">
          <w:rPr>
            <w:rFonts w:ascii="Arial" w:hAnsi="Arial" w:cs="Arial"/>
            <w:bCs/>
            <w:sz w:val="24"/>
            <w:szCs w:val="24"/>
          </w:rPr>
          <w:t>ieser</w:t>
        </w:r>
      </w:ins>
      <w:del w:id="88" w:author="Jürgen" w:date="2016-01-08T10:57:00Z">
        <w:r w:rsidR="00034B58" w:rsidDel="00BE0DD0">
          <w:rPr>
            <w:rFonts w:ascii="Arial" w:hAnsi="Arial" w:cs="Arial"/>
            <w:bCs/>
            <w:sz w:val="24"/>
            <w:szCs w:val="24"/>
          </w:rPr>
          <w:delText>er Fakten</w:delText>
        </w:r>
      </w:del>
      <w:r w:rsidR="00034B58">
        <w:rPr>
          <w:rFonts w:ascii="Arial" w:hAnsi="Arial" w:cs="Arial"/>
          <w:bCs/>
          <w:sz w:val="24"/>
          <w:szCs w:val="24"/>
        </w:rPr>
        <w:t xml:space="preserve"> </w:t>
      </w:r>
      <w:ins w:id="89" w:author="Jürgen" w:date="2016-01-08T10:57:00Z">
        <w:r w:rsidR="00BE0DD0">
          <w:rPr>
            <w:rFonts w:ascii="Arial" w:hAnsi="Arial" w:cs="Arial"/>
            <w:bCs/>
            <w:sz w:val="24"/>
            <w:szCs w:val="24"/>
          </w:rPr>
          <w:t xml:space="preserve">Punkte </w:t>
        </w:r>
      </w:ins>
      <w:r w:rsidR="00034B58">
        <w:rPr>
          <w:rFonts w:ascii="Arial" w:hAnsi="Arial" w:cs="Arial"/>
          <w:bCs/>
          <w:sz w:val="24"/>
          <w:szCs w:val="24"/>
        </w:rPr>
        <w:t>und die anschließende</w:t>
      </w:r>
      <w:del w:id="90" w:author="Jürgen" w:date="2016-01-08T10:57:00Z">
        <w:r w:rsidR="00034B58" w:rsidDel="00BE0DD0">
          <w:rPr>
            <w:rFonts w:ascii="Arial" w:hAnsi="Arial" w:cs="Arial"/>
            <w:bCs/>
            <w:sz w:val="24"/>
            <w:szCs w:val="24"/>
          </w:rPr>
          <w:delText>r</w:delText>
        </w:r>
      </w:del>
      <w:r w:rsidR="00034B58">
        <w:rPr>
          <w:rFonts w:ascii="Arial" w:hAnsi="Arial" w:cs="Arial"/>
          <w:bCs/>
          <w:sz w:val="24"/>
          <w:szCs w:val="24"/>
        </w:rPr>
        <w:t xml:space="preserve"> Darstellung </w:t>
      </w:r>
      <w:r w:rsidRPr="003279F9">
        <w:rPr>
          <w:rFonts w:ascii="Arial" w:hAnsi="Arial" w:cs="Arial"/>
          <w:bCs/>
          <w:sz w:val="24"/>
          <w:szCs w:val="24"/>
        </w:rPr>
        <w:t xml:space="preserve">ist durch ein grafisches Modell </w:t>
      </w:r>
      <w:r w:rsidR="00034B58">
        <w:rPr>
          <w:rFonts w:ascii="Arial" w:hAnsi="Arial" w:cs="Arial"/>
          <w:bCs/>
          <w:sz w:val="24"/>
          <w:szCs w:val="24"/>
        </w:rPr>
        <w:t xml:space="preserve">einfacher </w:t>
      </w:r>
      <w:ins w:id="91" w:author="Jürgen" w:date="2016-01-08T10:58:00Z">
        <w:r w:rsidR="00BE0DD0">
          <w:rPr>
            <w:rFonts w:ascii="Arial" w:hAnsi="Arial" w:cs="Arial"/>
            <w:bCs/>
            <w:sz w:val="24"/>
            <w:szCs w:val="24"/>
          </w:rPr>
          <w:t xml:space="preserve">und präziser </w:t>
        </w:r>
      </w:ins>
      <w:r w:rsidRPr="003279F9">
        <w:rPr>
          <w:rFonts w:ascii="Arial" w:hAnsi="Arial" w:cs="Arial"/>
          <w:bCs/>
          <w:sz w:val="24"/>
          <w:szCs w:val="24"/>
        </w:rPr>
        <w:t>als durch rein textliche</w:t>
      </w:r>
      <w:r>
        <w:rPr>
          <w:rFonts w:ascii="Arial" w:hAnsi="Arial" w:cs="Arial"/>
          <w:bCs/>
          <w:sz w:val="24"/>
          <w:szCs w:val="24"/>
        </w:rPr>
        <w:t xml:space="preserve"> </w:t>
      </w:r>
      <w:r w:rsidR="00034B58">
        <w:rPr>
          <w:rFonts w:ascii="Arial" w:hAnsi="Arial" w:cs="Arial"/>
          <w:bCs/>
          <w:sz w:val="24"/>
          <w:szCs w:val="24"/>
        </w:rPr>
        <w:t>Beschreibungen</w:t>
      </w:r>
      <w:del w:id="92" w:author="Jürgen" w:date="2016-01-08T10:58:00Z">
        <w:r w:rsidR="00034B58" w:rsidDel="00BE0DD0">
          <w:rPr>
            <w:rFonts w:ascii="Arial" w:hAnsi="Arial" w:cs="Arial"/>
            <w:bCs/>
            <w:sz w:val="24"/>
            <w:szCs w:val="24"/>
          </w:rPr>
          <w:delText xml:space="preserve"> zu erreichen</w:delText>
        </w:r>
      </w:del>
      <w:r w:rsidR="00034B58">
        <w:rPr>
          <w:rFonts w:ascii="Arial" w:hAnsi="Arial" w:cs="Arial"/>
          <w:bCs/>
          <w:sz w:val="24"/>
          <w:szCs w:val="24"/>
        </w:rPr>
        <w:t>.</w:t>
      </w:r>
    </w:p>
    <w:p w:rsidR="00E3504A" w:rsidRDefault="00E3504A" w:rsidP="003279F9">
      <w:pPr>
        <w:pStyle w:val="Listenabsatz"/>
        <w:ind w:left="0"/>
        <w:rPr>
          <w:rFonts w:ascii="Arial" w:hAnsi="Arial" w:cs="Arial"/>
          <w:bCs/>
          <w:sz w:val="24"/>
          <w:szCs w:val="24"/>
        </w:rPr>
      </w:pPr>
    </w:p>
    <w:p w:rsidR="003279F9" w:rsidRDefault="003279F9" w:rsidP="003279F9">
      <w:pPr>
        <w:pStyle w:val="Listenabsatz"/>
        <w:ind w:left="0"/>
        <w:rPr>
          <w:rFonts w:ascii="Arial" w:hAnsi="Arial" w:cs="Arial"/>
          <w:bCs/>
          <w:sz w:val="24"/>
          <w:szCs w:val="24"/>
        </w:rPr>
      </w:pPr>
      <w:r w:rsidRPr="003279F9">
        <w:rPr>
          <w:rFonts w:ascii="Arial" w:hAnsi="Arial" w:cs="Arial"/>
          <w:bCs/>
          <w:sz w:val="24"/>
          <w:szCs w:val="24"/>
        </w:rPr>
        <w:t xml:space="preserve">Ein </w:t>
      </w:r>
      <w:ins w:id="93" w:author="Jürgen" w:date="2016-01-08T10:59:00Z">
        <w:r w:rsidR="00BE0DD0">
          <w:rPr>
            <w:rFonts w:ascii="Arial" w:hAnsi="Arial" w:cs="Arial"/>
            <w:bCs/>
            <w:sz w:val="24"/>
            <w:szCs w:val="24"/>
          </w:rPr>
          <w:t xml:space="preserve">solches </w:t>
        </w:r>
      </w:ins>
      <w:r w:rsidRPr="003279F9">
        <w:rPr>
          <w:rFonts w:ascii="Arial" w:hAnsi="Arial" w:cs="Arial"/>
          <w:bCs/>
          <w:sz w:val="24"/>
          <w:szCs w:val="24"/>
        </w:rPr>
        <w:t>Modell ermöglicht es</w:t>
      </w:r>
      <w:r w:rsidR="00034B58">
        <w:rPr>
          <w:rFonts w:ascii="Arial" w:hAnsi="Arial" w:cs="Arial"/>
          <w:bCs/>
          <w:sz w:val="24"/>
          <w:szCs w:val="24"/>
        </w:rPr>
        <w:t xml:space="preserve"> dann</w:t>
      </w:r>
      <w:r w:rsidRPr="003279F9">
        <w:rPr>
          <w:rFonts w:ascii="Arial" w:hAnsi="Arial" w:cs="Arial"/>
          <w:bCs/>
          <w:sz w:val="24"/>
          <w:szCs w:val="24"/>
        </w:rPr>
        <w:t>, d</w:t>
      </w:r>
      <w:ins w:id="94" w:author="Jürgen" w:date="2016-01-08T11:00:00Z">
        <w:r w:rsidR="00BE0DD0">
          <w:rPr>
            <w:rFonts w:ascii="Arial" w:hAnsi="Arial" w:cs="Arial"/>
            <w:bCs/>
            <w:sz w:val="24"/>
            <w:szCs w:val="24"/>
          </w:rPr>
          <w:t>as Projekt</w:t>
        </w:r>
      </w:ins>
      <w:del w:id="95" w:author="Jürgen" w:date="2016-01-08T11:00:00Z">
        <w:r w:rsidRPr="003279F9" w:rsidDel="00BE0DD0">
          <w:rPr>
            <w:rFonts w:ascii="Arial" w:hAnsi="Arial" w:cs="Arial"/>
            <w:bCs/>
            <w:sz w:val="24"/>
            <w:szCs w:val="24"/>
          </w:rPr>
          <w:delText xml:space="preserve">ie Fakten </w:delText>
        </w:r>
        <w:r w:rsidR="00034B58" w:rsidDel="00BE0DD0">
          <w:rPr>
            <w:rFonts w:ascii="Arial" w:hAnsi="Arial" w:cs="Arial"/>
            <w:bCs/>
            <w:sz w:val="24"/>
            <w:szCs w:val="24"/>
          </w:rPr>
          <w:delText>in Bezug</w:delText>
        </w:r>
      </w:del>
      <w:r w:rsidR="00034B58">
        <w:rPr>
          <w:rFonts w:ascii="Arial" w:hAnsi="Arial" w:cs="Arial"/>
          <w:bCs/>
          <w:sz w:val="24"/>
          <w:szCs w:val="24"/>
        </w:rPr>
        <w:t xml:space="preserve"> auf </w:t>
      </w:r>
      <w:r w:rsidRPr="003279F9">
        <w:rPr>
          <w:rFonts w:ascii="Arial" w:hAnsi="Arial" w:cs="Arial"/>
          <w:bCs/>
          <w:sz w:val="24"/>
          <w:szCs w:val="24"/>
        </w:rPr>
        <w:t>Vollständigkeit, Widerspruchsfreiheit und Korrektheit</w:t>
      </w:r>
      <w:r>
        <w:rPr>
          <w:rFonts w:ascii="Arial" w:hAnsi="Arial" w:cs="Arial"/>
          <w:bCs/>
          <w:sz w:val="24"/>
          <w:szCs w:val="24"/>
        </w:rPr>
        <w:t xml:space="preserve"> </w:t>
      </w:r>
      <w:r w:rsidR="00034B58">
        <w:rPr>
          <w:rFonts w:ascii="Arial" w:hAnsi="Arial" w:cs="Arial"/>
          <w:bCs/>
          <w:sz w:val="24"/>
          <w:szCs w:val="24"/>
        </w:rPr>
        <w:t xml:space="preserve">zu überprüfen. </w:t>
      </w:r>
      <w:r w:rsidRPr="003279F9">
        <w:rPr>
          <w:rFonts w:ascii="Arial" w:hAnsi="Arial" w:cs="Arial"/>
          <w:bCs/>
          <w:sz w:val="24"/>
          <w:szCs w:val="24"/>
        </w:rPr>
        <w:t>Durch die klare Darstellung insbesondere von</w:t>
      </w:r>
      <w:r>
        <w:rPr>
          <w:rFonts w:ascii="Arial" w:hAnsi="Arial" w:cs="Arial"/>
          <w:bCs/>
          <w:sz w:val="24"/>
          <w:szCs w:val="24"/>
        </w:rPr>
        <w:t xml:space="preserve"> </w:t>
      </w:r>
      <w:r w:rsidRPr="003279F9">
        <w:rPr>
          <w:rFonts w:ascii="Arial" w:hAnsi="Arial" w:cs="Arial"/>
          <w:bCs/>
          <w:sz w:val="24"/>
          <w:szCs w:val="24"/>
        </w:rPr>
        <w:t xml:space="preserve">Zusammenhängen, </w:t>
      </w:r>
      <w:r w:rsidR="00034B58">
        <w:rPr>
          <w:rFonts w:ascii="Arial" w:hAnsi="Arial" w:cs="Arial"/>
          <w:bCs/>
          <w:sz w:val="24"/>
          <w:szCs w:val="24"/>
        </w:rPr>
        <w:t xml:space="preserve">ist </w:t>
      </w:r>
      <w:r w:rsidRPr="003279F9">
        <w:rPr>
          <w:rFonts w:ascii="Arial" w:hAnsi="Arial" w:cs="Arial"/>
          <w:bCs/>
          <w:sz w:val="24"/>
          <w:szCs w:val="24"/>
        </w:rPr>
        <w:t>es möglich, gezielt Fragen zu stellen und zu</w:t>
      </w:r>
      <w:r>
        <w:rPr>
          <w:rFonts w:ascii="Arial" w:hAnsi="Arial" w:cs="Arial"/>
          <w:bCs/>
          <w:sz w:val="24"/>
          <w:szCs w:val="24"/>
        </w:rPr>
        <w:t xml:space="preserve"> </w:t>
      </w:r>
      <w:r w:rsidRPr="003279F9">
        <w:rPr>
          <w:rFonts w:ascii="Arial" w:hAnsi="Arial" w:cs="Arial"/>
          <w:bCs/>
          <w:sz w:val="24"/>
          <w:szCs w:val="24"/>
        </w:rPr>
        <w:t>beantworten.</w:t>
      </w:r>
    </w:p>
    <w:p w:rsidR="00E03463" w:rsidRDefault="00E03463" w:rsidP="003279F9">
      <w:pPr>
        <w:pStyle w:val="Listenabsatz"/>
        <w:ind w:left="0"/>
        <w:rPr>
          <w:rFonts w:ascii="Arial" w:hAnsi="Arial" w:cs="Arial"/>
          <w:bCs/>
          <w:sz w:val="24"/>
          <w:szCs w:val="24"/>
        </w:rPr>
      </w:pPr>
    </w:p>
    <w:p w:rsidR="00E03463" w:rsidRDefault="00E03463" w:rsidP="00E03463">
      <w:pPr>
        <w:pStyle w:val="Listenabsatz"/>
        <w:numPr>
          <w:ilvl w:val="2"/>
          <w:numId w:val="10"/>
        </w:numPr>
        <w:ind w:left="0" w:hanging="709"/>
        <w:rPr>
          <w:rFonts w:ascii="Arial" w:hAnsi="Arial" w:cs="Arial"/>
          <w:bCs/>
          <w:sz w:val="24"/>
          <w:szCs w:val="24"/>
        </w:rPr>
      </w:pPr>
      <w:r>
        <w:rPr>
          <w:rFonts w:ascii="Arial" w:hAnsi="Arial" w:cs="Arial"/>
          <w:bCs/>
          <w:sz w:val="24"/>
          <w:szCs w:val="24"/>
        </w:rPr>
        <w:t>Projektphasen</w:t>
      </w:r>
    </w:p>
    <w:p w:rsidR="00E03463" w:rsidRDefault="00E03463" w:rsidP="00A65C4E">
      <w:pPr>
        <w:pStyle w:val="Listenabsatz"/>
        <w:ind w:left="0"/>
        <w:rPr>
          <w:rFonts w:ascii="Arial" w:hAnsi="Arial" w:cs="Arial"/>
          <w:bCs/>
          <w:sz w:val="24"/>
          <w:szCs w:val="24"/>
        </w:rPr>
      </w:pPr>
    </w:p>
    <w:p w:rsidR="003279F9" w:rsidRDefault="003279F9" w:rsidP="003279F9">
      <w:pPr>
        <w:pStyle w:val="Listenabsatz"/>
        <w:ind w:left="0"/>
        <w:rPr>
          <w:rFonts w:ascii="Arial" w:hAnsi="Arial" w:cs="Arial"/>
          <w:bCs/>
          <w:sz w:val="24"/>
          <w:szCs w:val="24"/>
        </w:rPr>
      </w:pPr>
      <w:r w:rsidRPr="003279F9">
        <w:rPr>
          <w:rFonts w:ascii="Arial" w:hAnsi="Arial" w:cs="Arial"/>
          <w:bCs/>
          <w:sz w:val="24"/>
          <w:szCs w:val="24"/>
        </w:rPr>
        <w:t>Von der Initiierung eines Projekts bis zu seinem erfolgreichen Abschluss durchläuft es verschiedene</w:t>
      </w:r>
      <w:r>
        <w:rPr>
          <w:rFonts w:ascii="Arial" w:hAnsi="Arial" w:cs="Arial"/>
          <w:bCs/>
          <w:sz w:val="24"/>
          <w:szCs w:val="24"/>
        </w:rPr>
        <w:t xml:space="preserve"> </w:t>
      </w:r>
      <w:r w:rsidRPr="003279F9">
        <w:rPr>
          <w:rFonts w:ascii="Arial" w:hAnsi="Arial" w:cs="Arial"/>
          <w:bCs/>
          <w:sz w:val="24"/>
          <w:szCs w:val="24"/>
        </w:rPr>
        <w:t>P</w:t>
      </w:r>
      <w:del w:id="96" w:author="Jürgen" w:date="2016-01-08T11:00:00Z">
        <w:r w:rsidRPr="003279F9" w:rsidDel="00A26223">
          <w:rPr>
            <w:rFonts w:ascii="Arial" w:hAnsi="Arial" w:cs="Arial"/>
            <w:bCs/>
            <w:sz w:val="24"/>
            <w:szCs w:val="24"/>
          </w:rPr>
          <w:delText>rojektp</w:delText>
        </w:r>
      </w:del>
      <w:r w:rsidRPr="003279F9">
        <w:rPr>
          <w:rFonts w:ascii="Arial" w:hAnsi="Arial" w:cs="Arial"/>
          <w:bCs/>
          <w:sz w:val="24"/>
          <w:szCs w:val="24"/>
        </w:rPr>
        <w:t xml:space="preserve">hasen. Die Phasen </w:t>
      </w:r>
      <w:r w:rsidR="00034B58">
        <w:rPr>
          <w:rFonts w:ascii="Arial" w:hAnsi="Arial" w:cs="Arial"/>
          <w:bCs/>
          <w:sz w:val="24"/>
          <w:szCs w:val="24"/>
        </w:rPr>
        <w:t>bilden</w:t>
      </w:r>
      <w:r w:rsidRPr="003279F9">
        <w:rPr>
          <w:rFonts w:ascii="Arial" w:hAnsi="Arial" w:cs="Arial"/>
          <w:bCs/>
          <w:sz w:val="24"/>
          <w:szCs w:val="24"/>
        </w:rPr>
        <w:t xml:space="preserve"> den zeitlichen Ablauf für das Projektmanagement.</w:t>
      </w:r>
      <w:r>
        <w:rPr>
          <w:rFonts w:ascii="Arial" w:hAnsi="Arial" w:cs="Arial"/>
          <w:bCs/>
          <w:sz w:val="24"/>
          <w:szCs w:val="24"/>
        </w:rPr>
        <w:t xml:space="preserve"> </w:t>
      </w:r>
      <w:r w:rsidR="00034B58">
        <w:rPr>
          <w:rFonts w:ascii="Arial" w:hAnsi="Arial" w:cs="Arial"/>
          <w:bCs/>
          <w:sz w:val="24"/>
          <w:szCs w:val="24"/>
        </w:rPr>
        <w:t xml:space="preserve">Mit der </w:t>
      </w:r>
      <w:r w:rsidRPr="003279F9">
        <w:rPr>
          <w:rFonts w:ascii="Arial" w:hAnsi="Arial" w:cs="Arial"/>
          <w:bCs/>
          <w:sz w:val="24"/>
          <w:szCs w:val="24"/>
        </w:rPr>
        <w:t xml:space="preserve">Ausarbeitung der Projektziele und -inhalte </w:t>
      </w:r>
      <w:r w:rsidR="00034B58">
        <w:rPr>
          <w:rFonts w:ascii="Arial" w:hAnsi="Arial" w:cs="Arial"/>
          <w:bCs/>
          <w:sz w:val="24"/>
          <w:szCs w:val="24"/>
        </w:rPr>
        <w:t xml:space="preserve">wird </w:t>
      </w:r>
      <w:r w:rsidRPr="003279F9">
        <w:rPr>
          <w:rFonts w:ascii="Arial" w:hAnsi="Arial" w:cs="Arial"/>
          <w:bCs/>
          <w:sz w:val="24"/>
          <w:szCs w:val="24"/>
        </w:rPr>
        <w:t>begonnen</w:t>
      </w:r>
      <w:r w:rsidR="00034B58">
        <w:rPr>
          <w:rFonts w:ascii="Arial" w:hAnsi="Arial" w:cs="Arial"/>
          <w:bCs/>
          <w:sz w:val="24"/>
          <w:szCs w:val="24"/>
        </w:rPr>
        <w:t>. D</w:t>
      </w:r>
      <w:r w:rsidRPr="003279F9">
        <w:rPr>
          <w:rFonts w:ascii="Arial" w:hAnsi="Arial" w:cs="Arial"/>
          <w:bCs/>
          <w:sz w:val="24"/>
          <w:szCs w:val="24"/>
        </w:rPr>
        <w:t xml:space="preserve">aran </w:t>
      </w:r>
      <w:r w:rsidR="00034B58">
        <w:rPr>
          <w:rFonts w:ascii="Arial" w:hAnsi="Arial" w:cs="Arial"/>
          <w:bCs/>
          <w:sz w:val="24"/>
          <w:szCs w:val="24"/>
        </w:rPr>
        <w:t>schließt sich</w:t>
      </w:r>
      <w:r w:rsidRPr="003279F9">
        <w:rPr>
          <w:rFonts w:ascii="Arial" w:hAnsi="Arial" w:cs="Arial"/>
          <w:bCs/>
          <w:sz w:val="24"/>
          <w:szCs w:val="24"/>
        </w:rPr>
        <w:t xml:space="preserve"> die Planung von Arbeits</w:t>
      </w:r>
      <w:ins w:id="97" w:author="Jürgen" w:date="2016-01-08T11:01:00Z">
        <w:r w:rsidR="00A26223">
          <w:rPr>
            <w:rFonts w:ascii="Arial" w:hAnsi="Arial" w:cs="Arial"/>
            <w:bCs/>
            <w:sz w:val="24"/>
            <w:szCs w:val="24"/>
          </w:rPr>
          <w:t>einheiten</w:t>
        </w:r>
      </w:ins>
      <w:del w:id="98" w:author="Jürgen" w:date="2016-01-08T11:01:00Z">
        <w:r w:rsidRPr="003279F9" w:rsidDel="00A26223">
          <w:rPr>
            <w:rFonts w:ascii="Arial" w:hAnsi="Arial" w:cs="Arial"/>
            <w:bCs/>
            <w:sz w:val="24"/>
            <w:szCs w:val="24"/>
          </w:rPr>
          <w:delText>paketen</w:delText>
        </w:r>
      </w:del>
      <w:r w:rsidRPr="003279F9">
        <w:rPr>
          <w:rFonts w:ascii="Arial" w:hAnsi="Arial" w:cs="Arial"/>
          <w:bCs/>
          <w:sz w:val="24"/>
          <w:szCs w:val="24"/>
        </w:rPr>
        <w:t xml:space="preserve"> mit Terminen, Kosten</w:t>
      </w:r>
      <w:r w:rsidR="00034B58">
        <w:rPr>
          <w:rFonts w:ascii="Arial" w:hAnsi="Arial" w:cs="Arial"/>
          <w:bCs/>
          <w:sz w:val="24"/>
          <w:szCs w:val="24"/>
        </w:rPr>
        <w:t xml:space="preserve"> etc. an</w:t>
      </w:r>
      <w:r w:rsidRPr="003279F9">
        <w:rPr>
          <w:rFonts w:ascii="Arial" w:hAnsi="Arial" w:cs="Arial"/>
          <w:bCs/>
          <w:sz w:val="24"/>
          <w:szCs w:val="24"/>
        </w:rPr>
        <w:t>. Nach d</w:t>
      </w:r>
      <w:del w:id="99" w:author="Jürgen" w:date="2016-01-08T11:01:00Z">
        <w:r w:rsidRPr="003279F9" w:rsidDel="00A26223">
          <w:rPr>
            <w:rFonts w:ascii="Arial" w:hAnsi="Arial" w:cs="Arial"/>
            <w:bCs/>
            <w:sz w:val="24"/>
            <w:szCs w:val="24"/>
          </w:rPr>
          <w:delText>ies</w:delText>
        </w:r>
      </w:del>
      <w:r w:rsidRPr="003279F9">
        <w:rPr>
          <w:rFonts w:ascii="Arial" w:hAnsi="Arial" w:cs="Arial"/>
          <w:bCs/>
          <w:sz w:val="24"/>
          <w:szCs w:val="24"/>
        </w:rPr>
        <w:t xml:space="preserve">er Planungsphase sind die Aufgaben </w:t>
      </w:r>
      <w:r w:rsidR="00034B58">
        <w:rPr>
          <w:rFonts w:ascii="Arial" w:hAnsi="Arial" w:cs="Arial"/>
          <w:bCs/>
          <w:sz w:val="24"/>
          <w:szCs w:val="24"/>
        </w:rPr>
        <w:t xml:space="preserve">während der Umsetzung </w:t>
      </w:r>
      <w:r w:rsidRPr="003279F9">
        <w:rPr>
          <w:rFonts w:ascii="Arial" w:hAnsi="Arial" w:cs="Arial"/>
          <w:bCs/>
          <w:sz w:val="24"/>
          <w:szCs w:val="24"/>
        </w:rPr>
        <w:t>zu kontrollieren und</w:t>
      </w:r>
      <w:r>
        <w:rPr>
          <w:rFonts w:ascii="Arial" w:hAnsi="Arial" w:cs="Arial"/>
          <w:bCs/>
          <w:sz w:val="24"/>
          <w:szCs w:val="24"/>
        </w:rPr>
        <w:t xml:space="preserve"> </w:t>
      </w:r>
      <w:r w:rsidRPr="003279F9">
        <w:rPr>
          <w:rFonts w:ascii="Arial" w:hAnsi="Arial" w:cs="Arial"/>
          <w:bCs/>
          <w:sz w:val="24"/>
          <w:szCs w:val="24"/>
        </w:rPr>
        <w:t xml:space="preserve">zu steuern </w:t>
      </w:r>
      <w:r w:rsidR="00034B58">
        <w:rPr>
          <w:rFonts w:ascii="Arial" w:hAnsi="Arial" w:cs="Arial"/>
          <w:bCs/>
          <w:sz w:val="24"/>
          <w:szCs w:val="24"/>
        </w:rPr>
        <w:t>und</w:t>
      </w:r>
      <w:r w:rsidRPr="003279F9">
        <w:rPr>
          <w:rFonts w:ascii="Arial" w:hAnsi="Arial" w:cs="Arial"/>
          <w:bCs/>
          <w:sz w:val="24"/>
          <w:szCs w:val="24"/>
        </w:rPr>
        <w:t xml:space="preserve"> je nach Notwendigkeit Plananpassungen vorzunehmen. </w:t>
      </w:r>
      <w:r w:rsidR="00EC5477">
        <w:rPr>
          <w:rFonts w:ascii="Arial" w:hAnsi="Arial" w:cs="Arial"/>
          <w:bCs/>
          <w:sz w:val="24"/>
          <w:szCs w:val="24"/>
        </w:rPr>
        <w:t>E</w:t>
      </w:r>
      <w:r w:rsidRPr="003279F9">
        <w:rPr>
          <w:rFonts w:ascii="Arial" w:hAnsi="Arial" w:cs="Arial"/>
          <w:bCs/>
          <w:sz w:val="24"/>
          <w:szCs w:val="24"/>
        </w:rPr>
        <w:t>ine Auswertung zum</w:t>
      </w:r>
      <w:r w:rsidR="00EC5477">
        <w:rPr>
          <w:rFonts w:ascii="Arial" w:hAnsi="Arial" w:cs="Arial"/>
          <w:bCs/>
          <w:sz w:val="24"/>
          <w:szCs w:val="24"/>
        </w:rPr>
        <w:t xml:space="preserve"> Abschluss eines Projekts </w:t>
      </w:r>
      <w:r w:rsidR="00EC5477" w:rsidRPr="003279F9">
        <w:rPr>
          <w:rFonts w:ascii="Arial" w:hAnsi="Arial" w:cs="Arial"/>
          <w:bCs/>
          <w:sz w:val="24"/>
          <w:szCs w:val="24"/>
        </w:rPr>
        <w:lastRenderedPageBreak/>
        <w:t>dokumentieren</w:t>
      </w:r>
      <w:r w:rsidR="00EC5477">
        <w:rPr>
          <w:rFonts w:ascii="Arial" w:hAnsi="Arial" w:cs="Arial"/>
          <w:bCs/>
          <w:sz w:val="24"/>
          <w:szCs w:val="24"/>
        </w:rPr>
        <w:t xml:space="preserve"> den</w:t>
      </w:r>
      <w:r w:rsidRPr="003279F9">
        <w:rPr>
          <w:rFonts w:ascii="Arial" w:hAnsi="Arial" w:cs="Arial"/>
          <w:bCs/>
          <w:sz w:val="24"/>
          <w:szCs w:val="24"/>
        </w:rPr>
        <w:t xml:space="preserve"> Projektablauf.</w:t>
      </w:r>
      <w:r>
        <w:rPr>
          <w:rFonts w:ascii="Arial" w:hAnsi="Arial" w:cs="Arial"/>
          <w:bCs/>
          <w:sz w:val="24"/>
          <w:szCs w:val="24"/>
        </w:rPr>
        <w:t xml:space="preserve"> </w:t>
      </w:r>
      <w:ins w:id="100" w:author="Jürgen" w:date="2016-01-08T11:01:00Z">
        <w:r w:rsidR="00A26223">
          <w:rPr>
            <w:rFonts w:ascii="Arial" w:hAnsi="Arial" w:cs="Arial"/>
            <w:bCs/>
            <w:sz w:val="24"/>
            <w:szCs w:val="24"/>
          </w:rPr>
          <w:t>Als</w:t>
        </w:r>
      </w:ins>
      <w:del w:id="101" w:author="Jürgen" w:date="2016-01-08T11:02:00Z">
        <w:r w:rsidRPr="003279F9" w:rsidDel="00A26223">
          <w:rPr>
            <w:rFonts w:ascii="Arial" w:hAnsi="Arial" w:cs="Arial"/>
            <w:bCs/>
            <w:sz w:val="24"/>
            <w:szCs w:val="24"/>
          </w:rPr>
          <w:delText>Die folgenden</w:delText>
        </w:r>
      </w:del>
      <w:r w:rsidRPr="003279F9">
        <w:rPr>
          <w:rFonts w:ascii="Arial" w:hAnsi="Arial" w:cs="Arial"/>
          <w:bCs/>
          <w:sz w:val="24"/>
          <w:szCs w:val="24"/>
        </w:rPr>
        <w:t xml:space="preserve"> Phasen können somit </w:t>
      </w:r>
      <w:r w:rsidR="006E669E">
        <w:rPr>
          <w:rFonts w:ascii="Arial" w:hAnsi="Arial" w:cs="Arial"/>
          <w:bCs/>
          <w:sz w:val="24"/>
          <w:szCs w:val="24"/>
        </w:rPr>
        <w:t>festgehalten</w:t>
      </w:r>
      <w:r w:rsidRPr="003279F9">
        <w:rPr>
          <w:rFonts w:ascii="Arial" w:hAnsi="Arial" w:cs="Arial"/>
          <w:bCs/>
          <w:sz w:val="24"/>
          <w:szCs w:val="24"/>
        </w:rPr>
        <w:t xml:space="preserve"> werden:</w:t>
      </w:r>
    </w:p>
    <w:p w:rsidR="003279F9" w:rsidRDefault="003279F9" w:rsidP="003279F9">
      <w:pPr>
        <w:pStyle w:val="Listenabsatz"/>
        <w:ind w:left="0"/>
        <w:rPr>
          <w:rFonts w:ascii="Arial" w:hAnsi="Arial" w:cs="Arial"/>
          <w:bCs/>
          <w:sz w:val="24"/>
          <w:szCs w:val="24"/>
        </w:rPr>
      </w:pPr>
    </w:p>
    <w:p w:rsidR="00D7404F" w:rsidRDefault="003279F9" w:rsidP="00A65C4E">
      <w:pPr>
        <w:pStyle w:val="Listenabsatz"/>
        <w:ind w:left="0"/>
        <w:rPr>
          <w:rFonts w:ascii="Arial" w:hAnsi="Arial" w:cs="Arial"/>
          <w:bCs/>
          <w:sz w:val="24"/>
          <w:szCs w:val="24"/>
        </w:rPr>
      </w:pPr>
      <w:r>
        <w:rPr>
          <w:rFonts w:ascii="Arial" w:hAnsi="Arial" w:cs="Arial"/>
          <w:bCs/>
          <w:sz w:val="24"/>
          <w:szCs w:val="24"/>
        </w:rPr>
        <w:t>Start -&gt; Planung -&gt; Kontrolle -&gt; Abschluss</w:t>
      </w:r>
    </w:p>
    <w:p w:rsidR="00D7404F" w:rsidRDefault="00D7404F" w:rsidP="00A65C4E">
      <w:pPr>
        <w:pStyle w:val="Listenabsatz"/>
        <w:ind w:left="0"/>
        <w:rPr>
          <w:rFonts w:ascii="Arial" w:hAnsi="Arial" w:cs="Arial"/>
          <w:bCs/>
          <w:sz w:val="24"/>
          <w:szCs w:val="24"/>
        </w:rPr>
      </w:pPr>
    </w:p>
    <w:p w:rsidR="003D73B1" w:rsidRDefault="00EC5477" w:rsidP="00A65C4E">
      <w:pPr>
        <w:pStyle w:val="Listenabsatz"/>
        <w:ind w:left="0"/>
        <w:rPr>
          <w:ins w:id="102" w:author="Jürgen" w:date="2016-01-08T11:06:00Z"/>
          <w:rFonts w:ascii="Arial" w:hAnsi="Arial" w:cs="Arial"/>
          <w:bCs/>
          <w:sz w:val="24"/>
          <w:szCs w:val="24"/>
        </w:rPr>
      </w:pPr>
      <w:r>
        <w:rPr>
          <w:rFonts w:ascii="Arial" w:hAnsi="Arial" w:cs="Arial"/>
          <w:bCs/>
          <w:sz w:val="24"/>
          <w:szCs w:val="24"/>
        </w:rPr>
        <w:t xml:space="preserve">Die UML ist vor allem für die </w:t>
      </w:r>
      <w:r w:rsidR="00D7404F">
        <w:rPr>
          <w:rFonts w:ascii="Arial" w:hAnsi="Arial" w:cs="Arial"/>
          <w:bCs/>
          <w:sz w:val="24"/>
          <w:szCs w:val="24"/>
        </w:rPr>
        <w:t xml:space="preserve">Aufgaben </w:t>
      </w:r>
      <w:r w:rsidR="006E669E">
        <w:rPr>
          <w:rFonts w:ascii="Arial" w:hAnsi="Arial" w:cs="Arial"/>
          <w:bCs/>
          <w:sz w:val="24"/>
          <w:szCs w:val="24"/>
        </w:rPr>
        <w:t xml:space="preserve">der Planungsphase </w:t>
      </w:r>
      <w:r>
        <w:rPr>
          <w:rFonts w:ascii="Arial" w:hAnsi="Arial" w:cs="Arial"/>
          <w:bCs/>
          <w:sz w:val="24"/>
          <w:szCs w:val="24"/>
        </w:rPr>
        <w:t xml:space="preserve">- </w:t>
      </w:r>
      <w:r w:rsidR="006E669E">
        <w:rPr>
          <w:rFonts w:ascii="Arial" w:hAnsi="Arial" w:cs="Arial"/>
          <w:bCs/>
          <w:sz w:val="24"/>
          <w:szCs w:val="24"/>
        </w:rPr>
        <w:t>für die</w:t>
      </w:r>
      <w:r w:rsidR="00D7404F">
        <w:rPr>
          <w:rFonts w:ascii="Arial" w:hAnsi="Arial" w:cs="Arial"/>
          <w:bCs/>
          <w:sz w:val="24"/>
          <w:szCs w:val="24"/>
        </w:rPr>
        <w:t xml:space="preserve"> </w:t>
      </w:r>
      <w:r w:rsidR="006E669E">
        <w:rPr>
          <w:rFonts w:ascii="Arial" w:hAnsi="Arial" w:cs="Arial"/>
          <w:bCs/>
          <w:sz w:val="24"/>
          <w:szCs w:val="24"/>
        </w:rPr>
        <w:t>A</w:t>
      </w:r>
      <w:r w:rsidR="00D7404F">
        <w:rPr>
          <w:rFonts w:ascii="Arial" w:hAnsi="Arial" w:cs="Arial"/>
          <w:bCs/>
          <w:sz w:val="24"/>
          <w:szCs w:val="24"/>
        </w:rPr>
        <w:t>nalyse</w:t>
      </w:r>
      <w:r>
        <w:rPr>
          <w:rFonts w:ascii="Arial" w:hAnsi="Arial" w:cs="Arial"/>
          <w:bCs/>
          <w:sz w:val="24"/>
          <w:szCs w:val="24"/>
        </w:rPr>
        <w:t xml:space="preserve"> und das Design</w:t>
      </w:r>
      <w:r w:rsidR="00D7404F">
        <w:rPr>
          <w:rFonts w:ascii="Arial" w:hAnsi="Arial" w:cs="Arial"/>
          <w:bCs/>
          <w:sz w:val="24"/>
          <w:szCs w:val="24"/>
        </w:rPr>
        <w:t xml:space="preserve"> </w:t>
      </w:r>
      <w:r>
        <w:rPr>
          <w:rFonts w:ascii="Arial" w:hAnsi="Arial" w:cs="Arial"/>
          <w:bCs/>
          <w:sz w:val="24"/>
          <w:szCs w:val="24"/>
        </w:rPr>
        <w:t>eines Software-Systems – gedacht. Es gibt drei wichtige Ziele dieser Phase</w:t>
      </w:r>
      <w:r w:rsidR="00D7404F">
        <w:rPr>
          <w:rFonts w:ascii="Arial" w:hAnsi="Arial" w:cs="Arial"/>
          <w:bCs/>
          <w:sz w:val="24"/>
          <w:szCs w:val="24"/>
        </w:rPr>
        <w:t>:</w:t>
      </w:r>
      <w:r>
        <w:rPr>
          <w:rFonts w:ascii="Arial" w:hAnsi="Arial" w:cs="Arial"/>
          <w:bCs/>
          <w:sz w:val="24"/>
          <w:szCs w:val="24"/>
        </w:rPr>
        <w:t xml:space="preserve"> </w:t>
      </w:r>
      <w:ins w:id="103" w:author="Jürgen" w:date="2016-01-08T11:03:00Z">
        <w:r w:rsidR="00A26223">
          <w:rPr>
            <w:rFonts w:ascii="Arial" w:hAnsi="Arial" w:cs="Arial"/>
            <w:bCs/>
            <w:sz w:val="24"/>
            <w:szCs w:val="24"/>
          </w:rPr>
          <w:t>d</w:t>
        </w:r>
      </w:ins>
      <w:del w:id="104" w:author="Jürgen" w:date="2016-01-08T11:03:00Z">
        <w:r w:rsidDel="00A26223">
          <w:rPr>
            <w:rFonts w:ascii="Arial" w:hAnsi="Arial" w:cs="Arial"/>
            <w:bCs/>
            <w:sz w:val="24"/>
            <w:szCs w:val="24"/>
          </w:rPr>
          <w:delText>D</w:delText>
        </w:r>
      </w:del>
      <w:r>
        <w:rPr>
          <w:rFonts w:ascii="Arial" w:hAnsi="Arial" w:cs="Arial"/>
          <w:bCs/>
          <w:sz w:val="24"/>
          <w:szCs w:val="24"/>
        </w:rPr>
        <w:t xml:space="preserve">ie </w:t>
      </w:r>
      <w:r w:rsidR="00D7404F" w:rsidRPr="00EC5477">
        <w:rPr>
          <w:rFonts w:ascii="Arial" w:hAnsi="Arial" w:cs="Arial"/>
          <w:bCs/>
          <w:sz w:val="24"/>
          <w:szCs w:val="24"/>
        </w:rPr>
        <w:t>Festleg</w:t>
      </w:r>
      <w:r>
        <w:rPr>
          <w:rFonts w:ascii="Arial" w:hAnsi="Arial" w:cs="Arial"/>
          <w:bCs/>
          <w:sz w:val="24"/>
          <w:szCs w:val="24"/>
        </w:rPr>
        <w:t>ung</w:t>
      </w:r>
      <w:r w:rsidR="00D7404F" w:rsidRPr="00EC5477">
        <w:rPr>
          <w:rFonts w:ascii="Arial" w:hAnsi="Arial" w:cs="Arial"/>
          <w:bCs/>
          <w:sz w:val="24"/>
          <w:szCs w:val="24"/>
        </w:rPr>
        <w:t xml:space="preserve"> der Grenzen und der Schnittstellen zur Umwelt des S</w:t>
      </w:r>
      <w:ins w:id="105" w:author="Jürgen" w:date="2016-01-08T11:03:00Z">
        <w:r w:rsidR="00A26223">
          <w:rPr>
            <w:rFonts w:ascii="Arial" w:hAnsi="Arial" w:cs="Arial"/>
            <w:bCs/>
            <w:sz w:val="24"/>
            <w:szCs w:val="24"/>
          </w:rPr>
          <w:t>oftwares</w:t>
        </w:r>
      </w:ins>
      <w:r w:rsidR="00D7404F" w:rsidRPr="00EC5477">
        <w:rPr>
          <w:rFonts w:ascii="Arial" w:hAnsi="Arial" w:cs="Arial"/>
          <w:bCs/>
          <w:sz w:val="24"/>
          <w:szCs w:val="24"/>
        </w:rPr>
        <w:t>ystems</w:t>
      </w:r>
      <w:ins w:id="106" w:author="Jürgen" w:date="2016-01-08T11:03:00Z">
        <w:r w:rsidR="00A26223">
          <w:rPr>
            <w:rFonts w:ascii="Arial" w:hAnsi="Arial" w:cs="Arial"/>
            <w:bCs/>
            <w:sz w:val="24"/>
            <w:szCs w:val="24"/>
          </w:rPr>
          <w:t>,</w:t>
        </w:r>
      </w:ins>
      <w:del w:id="107" w:author="Jürgen" w:date="2016-01-08T11:03:00Z">
        <w:r w:rsidDel="00A26223">
          <w:rPr>
            <w:rFonts w:ascii="Arial" w:hAnsi="Arial" w:cs="Arial"/>
            <w:bCs/>
            <w:sz w:val="24"/>
            <w:szCs w:val="24"/>
          </w:rPr>
          <w:delText>;</w:delText>
        </w:r>
      </w:del>
      <w:r>
        <w:rPr>
          <w:rFonts w:ascii="Arial" w:hAnsi="Arial" w:cs="Arial"/>
          <w:bCs/>
          <w:sz w:val="24"/>
          <w:szCs w:val="24"/>
        </w:rPr>
        <w:t xml:space="preserve"> </w:t>
      </w:r>
      <w:r w:rsidR="008B7ADF">
        <w:rPr>
          <w:rFonts w:ascii="Arial" w:hAnsi="Arial" w:cs="Arial"/>
          <w:bCs/>
          <w:sz w:val="24"/>
          <w:szCs w:val="24"/>
        </w:rPr>
        <w:t xml:space="preserve">die Definition </w:t>
      </w:r>
      <w:r>
        <w:rPr>
          <w:rFonts w:ascii="Arial" w:hAnsi="Arial" w:cs="Arial"/>
          <w:bCs/>
          <w:sz w:val="24"/>
          <w:szCs w:val="24"/>
        </w:rPr>
        <w:t xml:space="preserve">der </w:t>
      </w:r>
      <w:ins w:id="108" w:author="Jürgen" w:date="2016-01-08T11:03:00Z">
        <w:r w:rsidR="00A26223">
          <w:rPr>
            <w:rFonts w:ascii="Arial" w:hAnsi="Arial" w:cs="Arial"/>
            <w:bCs/>
            <w:sz w:val="24"/>
            <w:szCs w:val="24"/>
          </w:rPr>
          <w:t xml:space="preserve">zu erfüllenden </w:t>
        </w:r>
      </w:ins>
      <w:r w:rsidR="00D7404F">
        <w:rPr>
          <w:rFonts w:ascii="Arial" w:hAnsi="Arial" w:cs="Arial"/>
          <w:bCs/>
          <w:sz w:val="24"/>
          <w:szCs w:val="24"/>
        </w:rPr>
        <w:t>Anforderungen</w:t>
      </w:r>
      <w:del w:id="109" w:author="Jürgen" w:date="2016-01-08T11:03:00Z">
        <w:r w:rsidR="00D7404F" w:rsidDel="00A26223">
          <w:rPr>
            <w:rFonts w:ascii="Arial" w:hAnsi="Arial" w:cs="Arial"/>
            <w:bCs/>
            <w:sz w:val="24"/>
            <w:szCs w:val="24"/>
          </w:rPr>
          <w:delText>, die das System erfüllen soll</w:delText>
        </w:r>
        <w:r w:rsidR="008B7ADF" w:rsidDel="00A26223">
          <w:rPr>
            <w:rFonts w:ascii="Arial" w:hAnsi="Arial" w:cs="Arial"/>
            <w:bCs/>
            <w:sz w:val="24"/>
            <w:szCs w:val="24"/>
          </w:rPr>
          <w:delText>;</w:delText>
        </w:r>
      </w:del>
      <w:r w:rsidR="008B7ADF">
        <w:rPr>
          <w:rFonts w:ascii="Arial" w:hAnsi="Arial" w:cs="Arial"/>
          <w:bCs/>
          <w:sz w:val="24"/>
          <w:szCs w:val="24"/>
        </w:rPr>
        <w:t xml:space="preserve"> </w:t>
      </w:r>
      <w:r>
        <w:rPr>
          <w:rFonts w:ascii="Arial" w:hAnsi="Arial" w:cs="Arial"/>
          <w:bCs/>
          <w:sz w:val="24"/>
          <w:szCs w:val="24"/>
        </w:rPr>
        <w:t xml:space="preserve">und die </w:t>
      </w:r>
      <w:r w:rsidR="00D7404F">
        <w:rPr>
          <w:rFonts w:ascii="Arial" w:hAnsi="Arial" w:cs="Arial"/>
          <w:bCs/>
          <w:sz w:val="24"/>
          <w:szCs w:val="24"/>
        </w:rPr>
        <w:t xml:space="preserve">Modellierung des </w:t>
      </w:r>
      <w:proofErr w:type="gramStart"/>
      <w:r w:rsidR="00D7404F">
        <w:rPr>
          <w:rFonts w:ascii="Arial" w:hAnsi="Arial" w:cs="Arial"/>
          <w:bCs/>
          <w:sz w:val="24"/>
          <w:szCs w:val="24"/>
        </w:rPr>
        <w:t>Begriffsmodells</w:t>
      </w:r>
      <w:r w:rsidR="008B7ADF">
        <w:rPr>
          <w:rFonts w:ascii="Arial" w:hAnsi="Arial" w:cs="Arial"/>
          <w:bCs/>
          <w:sz w:val="24"/>
          <w:szCs w:val="24"/>
        </w:rPr>
        <w:t xml:space="preserve"> </w:t>
      </w:r>
      <w:ins w:id="110" w:author="Jürgen" w:date="2016-01-08T11:03:00Z">
        <w:r w:rsidR="00A26223" w:rsidRPr="00E3504A">
          <w:rPr>
            <w:rFonts w:ascii="Arial" w:hAnsi="Arial" w:cs="Arial"/>
            <w:bCs/>
            <w:sz w:val="24"/>
            <w:szCs w:val="24"/>
            <w:highlight w:val="yellow"/>
            <w:rPrChange w:id="111" w:author="Jürgen" w:date="2016-01-08T12:04:00Z">
              <w:rPr>
                <w:rFonts w:ascii="Arial" w:hAnsi="Arial" w:cs="Arial"/>
                <w:bCs/>
                <w:sz w:val="24"/>
                <w:szCs w:val="24"/>
              </w:rPr>
            </w:rPrChange>
          </w:rPr>
          <w:t>???</w:t>
        </w:r>
        <w:proofErr w:type="gramEnd"/>
        <w:r w:rsidR="00A26223" w:rsidRPr="00E3504A">
          <w:rPr>
            <w:rFonts w:ascii="Arial" w:hAnsi="Arial" w:cs="Arial"/>
            <w:bCs/>
            <w:sz w:val="24"/>
            <w:szCs w:val="24"/>
            <w:highlight w:val="yellow"/>
            <w:rPrChange w:id="112" w:author="Jürgen" w:date="2016-01-08T12:04:00Z">
              <w:rPr>
                <w:rFonts w:ascii="Arial" w:hAnsi="Arial" w:cs="Arial"/>
                <w:bCs/>
                <w:sz w:val="24"/>
                <w:szCs w:val="24"/>
              </w:rPr>
            </w:rPrChange>
          </w:rPr>
          <w:t xml:space="preserve"> nicht eingeführt</w:t>
        </w:r>
      </w:ins>
      <w:r>
        <w:rPr>
          <w:rFonts w:ascii="Arial" w:hAnsi="Arial" w:cs="Arial"/>
          <w:bCs/>
          <w:sz w:val="24"/>
          <w:szCs w:val="24"/>
        </w:rPr>
        <w:t>{6</w:t>
      </w:r>
      <w:del w:id="113" w:author="Jürgen" w:date="2016-01-08T11:06:00Z">
        <w:r w:rsidDel="003D73B1">
          <w:rPr>
            <w:rFonts w:ascii="Arial" w:hAnsi="Arial" w:cs="Arial"/>
            <w:bCs/>
            <w:sz w:val="24"/>
            <w:szCs w:val="24"/>
          </w:rPr>
          <w:delText>}</w:delText>
        </w:r>
        <w:r w:rsidR="008B7ADF" w:rsidDel="003D73B1">
          <w:rPr>
            <w:rFonts w:ascii="Arial" w:hAnsi="Arial" w:cs="Arial"/>
            <w:bCs/>
            <w:sz w:val="24"/>
            <w:szCs w:val="24"/>
          </w:rPr>
          <w:delText xml:space="preserve">. </w:delText>
        </w:r>
      </w:del>
      <w:ins w:id="114" w:author="Jürgen" w:date="2016-01-08T11:06:00Z">
        <w:r w:rsidR="003D73B1">
          <w:rPr>
            <w:rFonts w:ascii="Arial" w:hAnsi="Arial" w:cs="Arial"/>
            <w:bCs/>
            <w:sz w:val="24"/>
            <w:szCs w:val="24"/>
          </w:rPr>
          <w:t>}.</w:t>
        </w:r>
      </w:ins>
    </w:p>
    <w:p w:rsidR="003D73B1" w:rsidRDefault="003D73B1" w:rsidP="00A65C4E">
      <w:pPr>
        <w:pStyle w:val="Listenabsatz"/>
        <w:ind w:left="0"/>
        <w:rPr>
          <w:ins w:id="115" w:author="Jürgen" w:date="2016-01-08T11:06:00Z"/>
          <w:rFonts w:ascii="Arial" w:hAnsi="Arial" w:cs="Arial"/>
          <w:bCs/>
          <w:sz w:val="24"/>
          <w:szCs w:val="24"/>
        </w:rPr>
      </w:pPr>
    </w:p>
    <w:p w:rsidR="00EC5477" w:rsidRDefault="008B7ADF" w:rsidP="00A65C4E">
      <w:pPr>
        <w:pStyle w:val="Listenabsatz"/>
        <w:ind w:left="0"/>
        <w:rPr>
          <w:rFonts w:ascii="Arial" w:hAnsi="Arial" w:cs="Arial"/>
          <w:bCs/>
          <w:sz w:val="24"/>
          <w:szCs w:val="24"/>
        </w:rPr>
      </w:pPr>
      <w:r>
        <w:rPr>
          <w:rFonts w:ascii="Arial" w:hAnsi="Arial" w:cs="Arial"/>
          <w:bCs/>
          <w:sz w:val="24"/>
          <w:szCs w:val="24"/>
        </w:rPr>
        <w:t xml:space="preserve">Für das Erreichen dieser Ziele gibt es </w:t>
      </w:r>
      <w:del w:id="116" w:author="Jürgen" w:date="2016-01-08T11:04:00Z">
        <w:r w:rsidDel="00A26223">
          <w:rPr>
            <w:rFonts w:ascii="Arial" w:hAnsi="Arial" w:cs="Arial"/>
            <w:bCs/>
            <w:sz w:val="24"/>
            <w:szCs w:val="24"/>
          </w:rPr>
          <w:delText xml:space="preserve">in Bezug des Projektmanagements folgende </w:delText>
        </w:r>
      </w:del>
      <w:r>
        <w:rPr>
          <w:rFonts w:ascii="Arial" w:hAnsi="Arial" w:cs="Arial"/>
          <w:bCs/>
          <w:sz w:val="24"/>
          <w:szCs w:val="24"/>
        </w:rPr>
        <w:t>Prozessmodelle.</w:t>
      </w:r>
    </w:p>
    <w:p w:rsidR="00EC5477" w:rsidRPr="00FF6550" w:rsidRDefault="00EC5477" w:rsidP="00A65C4E">
      <w:pPr>
        <w:pStyle w:val="Listenabsatz"/>
        <w:ind w:left="0"/>
        <w:rPr>
          <w:rFonts w:ascii="Arial" w:hAnsi="Arial" w:cs="Arial"/>
          <w:bCs/>
          <w:sz w:val="24"/>
          <w:szCs w:val="24"/>
        </w:rPr>
      </w:pPr>
    </w:p>
    <w:p w:rsidR="00A65C4E" w:rsidRDefault="00805550" w:rsidP="00A65C4E">
      <w:pPr>
        <w:pStyle w:val="Listenabsatz"/>
        <w:numPr>
          <w:ilvl w:val="2"/>
          <w:numId w:val="10"/>
        </w:numPr>
        <w:ind w:left="0" w:hanging="709"/>
        <w:rPr>
          <w:rFonts w:ascii="Arial" w:hAnsi="Arial" w:cs="Arial"/>
          <w:bCs/>
          <w:sz w:val="24"/>
          <w:szCs w:val="24"/>
        </w:rPr>
      </w:pPr>
      <w:r>
        <w:rPr>
          <w:rFonts w:ascii="Arial" w:hAnsi="Arial" w:cs="Arial"/>
          <w:bCs/>
          <w:sz w:val="24"/>
          <w:szCs w:val="24"/>
        </w:rPr>
        <w:t>Prozessm</w:t>
      </w:r>
      <w:r w:rsidR="00295474" w:rsidRPr="00FF6550">
        <w:rPr>
          <w:rFonts w:ascii="Arial" w:hAnsi="Arial" w:cs="Arial"/>
          <w:bCs/>
          <w:sz w:val="24"/>
          <w:szCs w:val="24"/>
        </w:rPr>
        <w:t>odelle</w:t>
      </w:r>
    </w:p>
    <w:p w:rsidR="008B7ADF" w:rsidRDefault="008B7ADF" w:rsidP="008B7ADF">
      <w:pPr>
        <w:pStyle w:val="Listenabsatz"/>
        <w:ind w:left="0"/>
        <w:rPr>
          <w:rFonts w:ascii="Arial" w:hAnsi="Arial" w:cs="Arial"/>
          <w:bCs/>
          <w:sz w:val="24"/>
          <w:szCs w:val="24"/>
        </w:rPr>
      </w:pPr>
    </w:p>
    <w:p w:rsidR="008B7ADF" w:rsidRPr="00FF6550" w:rsidRDefault="008B7ADF" w:rsidP="008B7ADF">
      <w:pPr>
        <w:pStyle w:val="Listenabsatz"/>
        <w:ind w:left="0"/>
        <w:rPr>
          <w:rFonts w:ascii="Arial" w:hAnsi="Arial" w:cs="Arial"/>
          <w:bCs/>
          <w:sz w:val="24"/>
          <w:szCs w:val="24"/>
        </w:rPr>
      </w:pPr>
      <w:r>
        <w:rPr>
          <w:rFonts w:ascii="Arial" w:hAnsi="Arial" w:cs="Arial"/>
          <w:bCs/>
          <w:sz w:val="24"/>
          <w:szCs w:val="24"/>
        </w:rPr>
        <w:t>Folgende Prozessmodelle verwenden UML:</w:t>
      </w:r>
    </w:p>
    <w:p w:rsidR="006E669E" w:rsidRDefault="006E669E" w:rsidP="00A65C4E">
      <w:pPr>
        <w:pStyle w:val="Listenabsatz"/>
        <w:ind w:left="0"/>
        <w:rPr>
          <w:rFonts w:ascii="Arial" w:hAnsi="Arial" w:cs="Arial"/>
          <w:bCs/>
          <w:sz w:val="24"/>
          <w:szCs w:val="24"/>
        </w:rPr>
      </w:pPr>
    </w:p>
    <w:p w:rsidR="00EC5477" w:rsidRDefault="00EC5477" w:rsidP="00EC5477">
      <w:pPr>
        <w:pStyle w:val="Listenabsatz"/>
        <w:numPr>
          <w:ilvl w:val="4"/>
          <w:numId w:val="22"/>
        </w:numPr>
        <w:ind w:left="567"/>
        <w:rPr>
          <w:rFonts w:ascii="Arial" w:hAnsi="Arial" w:cs="Arial"/>
          <w:bCs/>
          <w:sz w:val="24"/>
          <w:szCs w:val="24"/>
        </w:rPr>
      </w:pPr>
      <w:r>
        <w:rPr>
          <w:rFonts w:ascii="Arial" w:hAnsi="Arial" w:cs="Arial"/>
          <w:bCs/>
          <w:sz w:val="24"/>
          <w:szCs w:val="24"/>
        </w:rPr>
        <w:t>Rational Unified Prozess (RUP)</w:t>
      </w:r>
    </w:p>
    <w:p w:rsidR="00EC5477" w:rsidRDefault="00EC5477" w:rsidP="00EC5477">
      <w:pPr>
        <w:pStyle w:val="Listenabsatz"/>
        <w:numPr>
          <w:ilvl w:val="4"/>
          <w:numId w:val="22"/>
        </w:numPr>
        <w:ind w:left="567"/>
        <w:rPr>
          <w:rFonts w:ascii="Arial" w:hAnsi="Arial" w:cs="Arial"/>
          <w:bCs/>
          <w:sz w:val="24"/>
          <w:szCs w:val="24"/>
        </w:rPr>
      </w:pPr>
      <w:r>
        <w:rPr>
          <w:rFonts w:ascii="Arial" w:hAnsi="Arial" w:cs="Arial"/>
          <w:bCs/>
          <w:sz w:val="24"/>
          <w:szCs w:val="24"/>
        </w:rPr>
        <w:t>Extreme Programming (XP)</w:t>
      </w:r>
    </w:p>
    <w:p w:rsidR="00EC5477" w:rsidRDefault="00EC5477" w:rsidP="00EC5477">
      <w:pPr>
        <w:pStyle w:val="Listenabsatz"/>
        <w:numPr>
          <w:ilvl w:val="4"/>
          <w:numId w:val="22"/>
        </w:numPr>
        <w:ind w:left="567"/>
        <w:rPr>
          <w:rFonts w:ascii="Arial" w:hAnsi="Arial" w:cs="Arial"/>
          <w:bCs/>
          <w:sz w:val="24"/>
          <w:szCs w:val="24"/>
        </w:rPr>
      </w:pPr>
      <w:r>
        <w:rPr>
          <w:rFonts w:ascii="Arial" w:hAnsi="Arial" w:cs="Arial"/>
          <w:bCs/>
          <w:sz w:val="24"/>
          <w:szCs w:val="24"/>
        </w:rPr>
        <w:t>Scrum</w:t>
      </w:r>
    </w:p>
    <w:p w:rsidR="00EC5477" w:rsidRDefault="00EC5477" w:rsidP="00EC5477">
      <w:pPr>
        <w:pStyle w:val="Listenabsatz"/>
        <w:numPr>
          <w:ilvl w:val="4"/>
          <w:numId w:val="22"/>
        </w:numPr>
        <w:ind w:left="567"/>
        <w:rPr>
          <w:rFonts w:ascii="Arial" w:hAnsi="Arial" w:cs="Arial"/>
          <w:bCs/>
          <w:sz w:val="24"/>
          <w:szCs w:val="24"/>
        </w:rPr>
      </w:pPr>
      <w:r>
        <w:rPr>
          <w:rFonts w:ascii="Arial" w:hAnsi="Arial" w:cs="Arial"/>
          <w:bCs/>
          <w:sz w:val="24"/>
          <w:szCs w:val="24"/>
        </w:rPr>
        <w:t>Crystal</w:t>
      </w:r>
    </w:p>
    <w:p w:rsidR="00EC5477" w:rsidRDefault="00EC5477" w:rsidP="00EC5477">
      <w:pPr>
        <w:pStyle w:val="Listenabsatz"/>
        <w:numPr>
          <w:ilvl w:val="4"/>
          <w:numId w:val="22"/>
        </w:numPr>
        <w:ind w:left="567"/>
        <w:rPr>
          <w:rFonts w:ascii="Arial" w:hAnsi="Arial" w:cs="Arial"/>
          <w:bCs/>
          <w:sz w:val="24"/>
          <w:szCs w:val="24"/>
        </w:rPr>
      </w:pPr>
      <w:r>
        <w:rPr>
          <w:rFonts w:ascii="Arial" w:hAnsi="Arial" w:cs="Arial"/>
          <w:bCs/>
          <w:sz w:val="24"/>
          <w:szCs w:val="24"/>
        </w:rPr>
        <w:t>Analyse und Design mit der UML</w:t>
      </w:r>
    </w:p>
    <w:p w:rsidR="008B7ADF" w:rsidRDefault="00EC5477" w:rsidP="008B7ADF">
      <w:pPr>
        <w:pStyle w:val="Listenabsatz"/>
        <w:numPr>
          <w:ilvl w:val="4"/>
          <w:numId w:val="22"/>
        </w:numPr>
        <w:ind w:left="567"/>
        <w:rPr>
          <w:rFonts w:ascii="Arial" w:hAnsi="Arial" w:cs="Arial"/>
          <w:bCs/>
          <w:sz w:val="24"/>
          <w:szCs w:val="24"/>
        </w:rPr>
      </w:pPr>
      <w:r>
        <w:rPr>
          <w:rFonts w:ascii="Arial" w:hAnsi="Arial" w:cs="Arial"/>
          <w:bCs/>
          <w:sz w:val="24"/>
          <w:szCs w:val="24"/>
        </w:rPr>
        <w:t>V-Modell</w:t>
      </w:r>
    </w:p>
    <w:p w:rsidR="008B7ADF" w:rsidRPr="008B7ADF" w:rsidRDefault="008B7ADF" w:rsidP="008B7ADF">
      <w:pPr>
        <w:pStyle w:val="Listenabsatz"/>
        <w:ind w:left="0"/>
        <w:rPr>
          <w:rFonts w:ascii="Arial" w:hAnsi="Arial" w:cs="Arial"/>
          <w:bCs/>
          <w:color w:val="FF0000"/>
          <w:sz w:val="24"/>
          <w:szCs w:val="24"/>
        </w:rPr>
      </w:pPr>
    </w:p>
    <w:p w:rsidR="008B7ADF" w:rsidRPr="008B7ADF" w:rsidRDefault="008B7ADF" w:rsidP="008B7ADF">
      <w:pPr>
        <w:pStyle w:val="Listenabsatz"/>
        <w:ind w:left="0"/>
        <w:rPr>
          <w:rFonts w:ascii="Arial" w:hAnsi="Arial" w:cs="Arial"/>
          <w:bCs/>
          <w:color w:val="FF0000"/>
          <w:sz w:val="24"/>
          <w:szCs w:val="24"/>
        </w:rPr>
      </w:pPr>
      <w:r w:rsidRPr="008B7ADF">
        <w:rPr>
          <w:rFonts w:ascii="Arial" w:hAnsi="Arial" w:cs="Arial"/>
          <w:bCs/>
          <w:color w:val="FF0000"/>
          <w:sz w:val="24"/>
          <w:szCs w:val="24"/>
        </w:rPr>
        <w:t>Hinweis: Hier folgen pro Prozessmodell ca. drei Sätze</w:t>
      </w:r>
      <w:r w:rsidRPr="00E3504A">
        <w:rPr>
          <w:rFonts w:ascii="Arial" w:hAnsi="Arial" w:cs="Arial"/>
          <w:bCs/>
          <w:color w:val="FF0000"/>
          <w:sz w:val="24"/>
          <w:szCs w:val="24"/>
          <w:highlight w:val="yellow"/>
          <w:rPrChange w:id="117" w:author="Jürgen" w:date="2016-01-08T12:04:00Z">
            <w:rPr>
              <w:rFonts w:ascii="Arial" w:hAnsi="Arial" w:cs="Arial"/>
              <w:bCs/>
              <w:color w:val="FF0000"/>
              <w:sz w:val="24"/>
              <w:szCs w:val="24"/>
            </w:rPr>
          </w:rPrChange>
        </w:rPr>
        <w:t>.</w:t>
      </w:r>
      <w:ins w:id="118" w:author="Jürgen" w:date="2016-01-08T12:04:00Z">
        <w:r w:rsidR="00E3504A" w:rsidRPr="00E3504A">
          <w:rPr>
            <w:rFonts w:ascii="Arial" w:hAnsi="Arial" w:cs="Arial"/>
            <w:bCs/>
            <w:color w:val="FF0000"/>
            <w:sz w:val="24"/>
            <w:szCs w:val="24"/>
            <w:highlight w:val="yellow"/>
            <w:rPrChange w:id="119" w:author="Jürgen" w:date="2016-01-08T12:04:00Z">
              <w:rPr>
                <w:rFonts w:ascii="Arial" w:hAnsi="Arial" w:cs="Arial"/>
                <w:bCs/>
                <w:color w:val="FF0000"/>
                <w:sz w:val="24"/>
                <w:szCs w:val="24"/>
              </w:rPr>
            </w:rPrChange>
          </w:rPr>
          <w:t xml:space="preserve"> Ist 1.1.4. notwendig??</w:t>
        </w:r>
      </w:ins>
    </w:p>
    <w:p w:rsidR="00A65C4E" w:rsidRPr="00FF6550" w:rsidRDefault="00A65C4E">
      <w:pPr>
        <w:rPr>
          <w:rFonts w:ascii="Arial" w:hAnsi="Arial" w:cs="Arial"/>
          <w:bCs/>
          <w:sz w:val="24"/>
          <w:szCs w:val="24"/>
        </w:rPr>
      </w:pPr>
      <w:r w:rsidRPr="00FF6550">
        <w:rPr>
          <w:rFonts w:ascii="Arial" w:hAnsi="Arial" w:cs="Arial"/>
          <w:bCs/>
          <w:sz w:val="24"/>
          <w:szCs w:val="24"/>
        </w:rPr>
        <w:br w:type="page"/>
      </w:r>
    </w:p>
    <w:p w:rsidR="00A65C4E" w:rsidRDefault="00A65C4E" w:rsidP="00A65C4E">
      <w:pPr>
        <w:pStyle w:val="Listenabsatz"/>
        <w:numPr>
          <w:ilvl w:val="0"/>
          <w:numId w:val="10"/>
        </w:numPr>
        <w:ind w:left="0" w:hanging="709"/>
        <w:rPr>
          <w:rFonts w:ascii="Arial" w:hAnsi="Arial" w:cs="Arial"/>
          <w:bCs/>
          <w:sz w:val="24"/>
          <w:szCs w:val="24"/>
        </w:rPr>
      </w:pPr>
      <w:r w:rsidRPr="00FF6550">
        <w:rPr>
          <w:rFonts w:ascii="Arial" w:hAnsi="Arial" w:cs="Arial"/>
          <w:bCs/>
          <w:sz w:val="24"/>
          <w:szCs w:val="24"/>
        </w:rPr>
        <w:lastRenderedPageBreak/>
        <w:t>UML</w:t>
      </w:r>
    </w:p>
    <w:p w:rsidR="005A4938" w:rsidRPr="00FF6550" w:rsidRDefault="005A4938" w:rsidP="005A4938">
      <w:pPr>
        <w:pStyle w:val="Listenabsatz"/>
        <w:ind w:left="0"/>
        <w:rPr>
          <w:rFonts w:ascii="Arial" w:hAnsi="Arial" w:cs="Arial"/>
          <w:bCs/>
          <w:sz w:val="24"/>
          <w:szCs w:val="24"/>
        </w:rPr>
      </w:pPr>
    </w:p>
    <w:p w:rsidR="00A65C4E" w:rsidRDefault="00A65C4E" w:rsidP="00A65C4E">
      <w:pPr>
        <w:pStyle w:val="Listenabsatz"/>
        <w:numPr>
          <w:ilvl w:val="1"/>
          <w:numId w:val="10"/>
        </w:numPr>
        <w:ind w:left="12" w:hanging="721"/>
        <w:rPr>
          <w:rFonts w:ascii="Arial" w:hAnsi="Arial" w:cs="Arial"/>
          <w:bCs/>
          <w:sz w:val="24"/>
          <w:szCs w:val="24"/>
        </w:rPr>
      </w:pPr>
      <w:r w:rsidRPr="00FF6550">
        <w:rPr>
          <w:rFonts w:ascii="Arial" w:hAnsi="Arial" w:cs="Arial"/>
          <w:bCs/>
          <w:sz w:val="24"/>
          <w:szCs w:val="24"/>
        </w:rPr>
        <w:t>Definition</w:t>
      </w:r>
    </w:p>
    <w:p w:rsidR="00EF61E4" w:rsidRDefault="00EF61E4" w:rsidP="00EF61E4">
      <w:pPr>
        <w:pStyle w:val="Listenabsatz"/>
        <w:ind w:left="12"/>
        <w:rPr>
          <w:rFonts w:ascii="Arial" w:hAnsi="Arial" w:cs="Arial"/>
          <w:bCs/>
          <w:sz w:val="24"/>
          <w:szCs w:val="24"/>
        </w:rPr>
      </w:pPr>
    </w:p>
    <w:p w:rsidR="00282EFB" w:rsidRPr="00282EFB" w:rsidRDefault="00EF61E4" w:rsidP="00282EFB">
      <w:pPr>
        <w:pStyle w:val="Listenabsatz"/>
        <w:ind w:left="12"/>
        <w:rPr>
          <w:rFonts w:ascii="Arial" w:hAnsi="Arial" w:cs="Arial"/>
          <w:bCs/>
          <w:sz w:val="24"/>
          <w:szCs w:val="24"/>
        </w:rPr>
      </w:pPr>
      <w:r w:rsidRPr="00EF61E4">
        <w:rPr>
          <w:rFonts w:ascii="Arial" w:hAnsi="Arial" w:cs="Arial"/>
          <w:bCs/>
          <w:sz w:val="24"/>
          <w:szCs w:val="24"/>
        </w:rPr>
        <w:t>Die Unified Modeling Language</w:t>
      </w:r>
      <w:r>
        <w:rPr>
          <w:rFonts w:ascii="Arial" w:hAnsi="Arial" w:cs="Arial"/>
          <w:bCs/>
          <w:sz w:val="24"/>
          <w:szCs w:val="24"/>
        </w:rPr>
        <w:t xml:space="preserve"> (UML)</w:t>
      </w:r>
      <w:r w:rsidRPr="00EF61E4">
        <w:rPr>
          <w:rFonts w:ascii="Arial" w:hAnsi="Arial" w:cs="Arial"/>
          <w:bCs/>
          <w:sz w:val="24"/>
          <w:szCs w:val="24"/>
        </w:rPr>
        <w:t xml:space="preserve"> ist eine Menge von Notationselementen, mit denen Modelle für Softwaresysteme entwickelt werden können. Dies betrifft die Analyse, das Design und ganz allgemein die Darstellung und Dokumentation der Softwareelemente oder des Softwareverhaltens.</w:t>
      </w:r>
      <w:r w:rsidR="00282EFB">
        <w:rPr>
          <w:rFonts w:ascii="Arial" w:hAnsi="Arial" w:cs="Arial"/>
          <w:bCs/>
          <w:sz w:val="24"/>
          <w:szCs w:val="24"/>
        </w:rPr>
        <w:t>{3}</w:t>
      </w:r>
    </w:p>
    <w:p w:rsidR="00EF61E4" w:rsidRPr="00FF6550" w:rsidRDefault="00EF61E4" w:rsidP="00EF61E4">
      <w:pPr>
        <w:pStyle w:val="Listenabsatz"/>
        <w:ind w:left="12"/>
        <w:rPr>
          <w:rFonts w:ascii="Arial" w:hAnsi="Arial" w:cs="Arial"/>
          <w:bCs/>
          <w:sz w:val="24"/>
          <w:szCs w:val="24"/>
        </w:rPr>
      </w:pPr>
    </w:p>
    <w:p w:rsidR="00A65C4E" w:rsidRDefault="00A65C4E" w:rsidP="00A65C4E">
      <w:pPr>
        <w:pStyle w:val="Listenabsatz"/>
        <w:numPr>
          <w:ilvl w:val="1"/>
          <w:numId w:val="10"/>
        </w:numPr>
        <w:ind w:left="12" w:hanging="721"/>
        <w:rPr>
          <w:rFonts w:ascii="Arial" w:hAnsi="Arial" w:cs="Arial"/>
          <w:bCs/>
          <w:sz w:val="24"/>
          <w:szCs w:val="24"/>
        </w:rPr>
      </w:pPr>
      <w:r w:rsidRPr="00FF6550">
        <w:rPr>
          <w:rFonts w:ascii="Arial" w:hAnsi="Arial" w:cs="Arial"/>
          <w:bCs/>
          <w:sz w:val="24"/>
          <w:szCs w:val="24"/>
        </w:rPr>
        <w:t>Historie</w:t>
      </w:r>
    </w:p>
    <w:p w:rsidR="00DA5943" w:rsidRDefault="00DA5943" w:rsidP="00DA5943">
      <w:pPr>
        <w:pStyle w:val="Listenabsatz"/>
        <w:ind w:left="12"/>
        <w:rPr>
          <w:rFonts w:ascii="Arial" w:hAnsi="Arial" w:cs="Arial"/>
          <w:bCs/>
          <w:sz w:val="24"/>
          <w:szCs w:val="24"/>
        </w:rPr>
      </w:pPr>
    </w:p>
    <w:p w:rsidR="00FE2926" w:rsidRDefault="00104CC6" w:rsidP="005A4938">
      <w:pPr>
        <w:pStyle w:val="Listenabsatz"/>
        <w:ind w:left="12"/>
        <w:rPr>
          <w:rFonts w:ascii="Arial" w:hAnsi="Arial" w:cs="Arial"/>
          <w:bCs/>
          <w:sz w:val="24"/>
          <w:szCs w:val="24"/>
        </w:rPr>
      </w:pPr>
      <w:del w:id="120" w:author="Jürgen" w:date="2016-01-08T11:13:00Z">
        <w:r w:rsidDel="003D73B1">
          <w:rPr>
            <w:rFonts w:ascii="Arial" w:hAnsi="Arial" w:cs="Arial"/>
            <w:bCs/>
            <w:sz w:val="24"/>
            <w:szCs w:val="24"/>
          </w:rPr>
          <w:delText>Um sich d</w:delText>
        </w:r>
      </w:del>
      <w:ins w:id="121" w:author="Jürgen" w:date="2016-01-08T11:13:00Z">
        <w:r w:rsidR="003D73B1">
          <w:rPr>
            <w:rFonts w:ascii="Arial" w:hAnsi="Arial" w:cs="Arial"/>
            <w:bCs/>
            <w:sz w:val="24"/>
            <w:szCs w:val="24"/>
          </w:rPr>
          <w:t>D</w:t>
        </w:r>
      </w:ins>
      <w:r>
        <w:rPr>
          <w:rFonts w:ascii="Arial" w:hAnsi="Arial" w:cs="Arial"/>
          <w:bCs/>
          <w:sz w:val="24"/>
          <w:szCs w:val="24"/>
        </w:rPr>
        <w:t xml:space="preserve">ie Ursprünge der UML </w:t>
      </w:r>
      <w:ins w:id="122" w:author="Jürgen" w:date="2016-01-08T11:13:00Z">
        <w:r w:rsidR="003D73B1">
          <w:rPr>
            <w:rFonts w:ascii="Arial" w:hAnsi="Arial" w:cs="Arial"/>
            <w:bCs/>
            <w:sz w:val="24"/>
            <w:szCs w:val="24"/>
          </w:rPr>
          <w:t xml:space="preserve">lagen </w:t>
        </w:r>
        <w:r w:rsidR="003D73B1" w:rsidRPr="00DA5943">
          <w:rPr>
            <w:rFonts w:ascii="Arial" w:hAnsi="Arial" w:cs="Arial"/>
            <w:bCs/>
            <w:sz w:val="24"/>
            <w:szCs w:val="24"/>
          </w:rPr>
          <w:t>in den 90er Jahren</w:t>
        </w:r>
        <w:r w:rsidR="003D73B1">
          <w:rPr>
            <w:rFonts w:ascii="Arial" w:hAnsi="Arial" w:cs="Arial"/>
            <w:bCs/>
            <w:sz w:val="24"/>
            <w:szCs w:val="24"/>
          </w:rPr>
          <w:t>. Damals wurde</w:t>
        </w:r>
        <w:r w:rsidR="003D73B1">
          <w:rPr>
            <w:rFonts w:ascii="Arial" w:hAnsi="Arial" w:cs="Arial"/>
            <w:bCs/>
            <w:sz w:val="24"/>
            <w:szCs w:val="24"/>
          </w:rPr>
          <w:t xml:space="preserve"> </w:t>
        </w:r>
      </w:ins>
      <w:del w:id="123" w:author="Jürgen" w:date="2016-01-08T11:13:00Z">
        <w:r w:rsidDel="003D73B1">
          <w:rPr>
            <w:rFonts w:ascii="Arial" w:hAnsi="Arial" w:cs="Arial"/>
            <w:bCs/>
            <w:sz w:val="24"/>
            <w:szCs w:val="24"/>
          </w:rPr>
          <w:delText>anzusehen, muss man rund 25 Jahre zurückblicke</w:delText>
        </w:r>
      </w:del>
      <w:del w:id="124" w:author="Jürgen" w:date="2016-01-08T11:14:00Z">
        <w:r w:rsidDel="003D73B1">
          <w:rPr>
            <w:rFonts w:ascii="Arial" w:hAnsi="Arial" w:cs="Arial"/>
            <w:bCs/>
            <w:sz w:val="24"/>
            <w:szCs w:val="24"/>
          </w:rPr>
          <w:delText xml:space="preserve">n. </w:delText>
        </w:r>
        <w:r w:rsidR="00282EFB" w:rsidDel="003D73B1">
          <w:rPr>
            <w:rFonts w:ascii="Arial" w:hAnsi="Arial" w:cs="Arial"/>
            <w:bCs/>
            <w:sz w:val="24"/>
            <w:szCs w:val="24"/>
          </w:rPr>
          <w:delText>D</w:delText>
        </w:r>
      </w:del>
      <w:ins w:id="125" w:author="Jürgen" w:date="2016-01-08T11:14:00Z">
        <w:r w:rsidR="003D73B1">
          <w:rPr>
            <w:rFonts w:ascii="Arial" w:hAnsi="Arial" w:cs="Arial"/>
            <w:bCs/>
            <w:sz w:val="24"/>
            <w:szCs w:val="24"/>
          </w:rPr>
          <w:t>d</w:t>
        </w:r>
      </w:ins>
      <w:r w:rsidR="00282EFB">
        <w:rPr>
          <w:rFonts w:ascii="Arial" w:hAnsi="Arial" w:cs="Arial"/>
          <w:bCs/>
          <w:sz w:val="24"/>
          <w:szCs w:val="24"/>
        </w:rPr>
        <w:t xml:space="preserve">ie </w:t>
      </w:r>
      <w:r w:rsidR="00DA5943" w:rsidRPr="00DA5943">
        <w:rPr>
          <w:rFonts w:ascii="Arial" w:hAnsi="Arial" w:cs="Arial"/>
          <w:bCs/>
          <w:sz w:val="24"/>
          <w:szCs w:val="24"/>
        </w:rPr>
        <w:t>Thematik d</w:t>
      </w:r>
      <w:r w:rsidR="00282EFB">
        <w:rPr>
          <w:rFonts w:ascii="Arial" w:hAnsi="Arial" w:cs="Arial"/>
          <w:bCs/>
          <w:sz w:val="24"/>
          <w:szCs w:val="24"/>
        </w:rPr>
        <w:t xml:space="preserve">er objektorientierten Analyse und des </w:t>
      </w:r>
      <w:r w:rsidR="00DA5943" w:rsidRPr="00DA5943">
        <w:rPr>
          <w:rFonts w:ascii="Arial" w:hAnsi="Arial" w:cs="Arial"/>
          <w:bCs/>
          <w:sz w:val="24"/>
          <w:szCs w:val="24"/>
        </w:rPr>
        <w:t>Design</w:t>
      </w:r>
      <w:r w:rsidR="00282EFB">
        <w:rPr>
          <w:rFonts w:ascii="Arial" w:hAnsi="Arial" w:cs="Arial"/>
          <w:bCs/>
          <w:sz w:val="24"/>
          <w:szCs w:val="24"/>
        </w:rPr>
        <w:t xml:space="preserve">s </w:t>
      </w:r>
      <w:del w:id="126" w:author="Jürgen" w:date="2016-01-08T11:14:00Z">
        <w:r w:rsidR="00282EFB" w:rsidDel="003D73B1">
          <w:rPr>
            <w:rFonts w:ascii="Arial" w:hAnsi="Arial" w:cs="Arial"/>
            <w:bCs/>
            <w:sz w:val="24"/>
            <w:szCs w:val="24"/>
          </w:rPr>
          <w:delText>wurde</w:delText>
        </w:r>
        <w:r w:rsidR="00DA5943" w:rsidRPr="00DA5943" w:rsidDel="003D73B1">
          <w:rPr>
            <w:rFonts w:ascii="Arial" w:hAnsi="Arial" w:cs="Arial"/>
            <w:bCs/>
            <w:sz w:val="24"/>
            <w:szCs w:val="24"/>
          </w:rPr>
          <w:delText xml:space="preserve"> </w:delText>
        </w:r>
      </w:del>
      <w:del w:id="127" w:author="Jürgen" w:date="2016-01-08T11:13:00Z">
        <w:r w:rsidR="00DA5943" w:rsidRPr="00DA5943" w:rsidDel="003D73B1">
          <w:rPr>
            <w:rFonts w:ascii="Arial" w:hAnsi="Arial" w:cs="Arial"/>
            <w:bCs/>
            <w:sz w:val="24"/>
            <w:szCs w:val="24"/>
          </w:rPr>
          <w:delText>in den 90er Jahren</w:delText>
        </w:r>
        <w:r w:rsidR="00282EFB" w:rsidDel="003D73B1">
          <w:rPr>
            <w:rFonts w:ascii="Arial" w:hAnsi="Arial" w:cs="Arial"/>
            <w:bCs/>
            <w:sz w:val="24"/>
            <w:szCs w:val="24"/>
          </w:rPr>
          <w:delText xml:space="preserve"> </w:delText>
        </w:r>
      </w:del>
      <w:r w:rsidR="00282EFB">
        <w:rPr>
          <w:rFonts w:ascii="Arial" w:hAnsi="Arial" w:cs="Arial"/>
          <w:bCs/>
          <w:sz w:val="24"/>
          <w:szCs w:val="24"/>
        </w:rPr>
        <w:t>immer wichtiger</w:t>
      </w:r>
      <w:r w:rsidR="00DA5943" w:rsidRPr="00DA5943">
        <w:rPr>
          <w:rFonts w:ascii="Arial" w:hAnsi="Arial" w:cs="Arial"/>
          <w:bCs/>
          <w:sz w:val="24"/>
          <w:szCs w:val="24"/>
        </w:rPr>
        <w:t xml:space="preserve">. </w:t>
      </w:r>
    </w:p>
    <w:p w:rsidR="00FE2926" w:rsidRDefault="00104CC6" w:rsidP="005A4938">
      <w:pPr>
        <w:pStyle w:val="Listenabsatz"/>
        <w:ind w:left="12"/>
        <w:rPr>
          <w:ins w:id="128" w:author="Jürgen" w:date="2016-01-08T11:19:00Z"/>
          <w:rFonts w:ascii="Arial" w:hAnsi="Arial" w:cs="Arial"/>
          <w:bCs/>
          <w:sz w:val="24"/>
          <w:szCs w:val="24"/>
        </w:rPr>
      </w:pPr>
      <w:r>
        <w:rPr>
          <w:rFonts w:ascii="Arial" w:hAnsi="Arial" w:cs="Arial"/>
          <w:bCs/>
          <w:sz w:val="24"/>
          <w:szCs w:val="24"/>
        </w:rPr>
        <w:t xml:space="preserve">Wie die Abbildung XX zeigt gab es zahlreiche Autoren, die </w:t>
      </w:r>
      <w:r w:rsidR="00333E3E">
        <w:rPr>
          <w:rFonts w:ascii="Arial" w:hAnsi="Arial" w:cs="Arial"/>
          <w:bCs/>
          <w:sz w:val="24"/>
          <w:szCs w:val="24"/>
        </w:rPr>
        <w:t>Ansätze lieferten. Doch nur die M</w:t>
      </w:r>
      <w:r w:rsidR="00DA5943" w:rsidRPr="00DA5943">
        <w:rPr>
          <w:rFonts w:ascii="Arial" w:hAnsi="Arial" w:cs="Arial"/>
          <w:bCs/>
          <w:sz w:val="24"/>
          <w:szCs w:val="24"/>
        </w:rPr>
        <w:t xml:space="preserve">ethoden von </w:t>
      </w:r>
      <w:r w:rsidR="005A4938">
        <w:rPr>
          <w:rFonts w:ascii="Arial" w:hAnsi="Arial" w:cs="Arial"/>
          <w:bCs/>
          <w:sz w:val="24"/>
          <w:szCs w:val="24"/>
        </w:rPr>
        <w:t>James Rumbaugh</w:t>
      </w:r>
      <w:r w:rsidR="00DA5943" w:rsidRPr="00DA5943">
        <w:rPr>
          <w:rFonts w:ascii="Arial" w:hAnsi="Arial" w:cs="Arial"/>
          <w:bCs/>
          <w:sz w:val="24"/>
          <w:szCs w:val="24"/>
        </w:rPr>
        <w:t xml:space="preserve"> und </w:t>
      </w:r>
      <w:r w:rsidR="005A4938">
        <w:rPr>
          <w:rFonts w:ascii="Arial" w:hAnsi="Arial" w:cs="Arial"/>
          <w:bCs/>
          <w:sz w:val="24"/>
          <w:szCs w:val="24"/>
        </w:rPr>
        <w:t>Grady Booch</w:t>
      </w:r>
      <w:r w:rsidR="005A4938" w:rsidRPr="00DA5943">
        <w:rPr>
          <w:rFonts w:ascii="Arial" w:hAnsi="Arial" w:cs="Arial"/>
          <w:bCs/>
          <w:sz w:val="24"/>
          <w:szCs w:val="24"/>
        </w:rPr>
        <w:t xml:space="preserve"> </w:t>
      </w:r>
      <w:r w:rsidR="00282EFB">
        <w:rPr>
          <w:rFonts w:ascii="Arial" w:hAnsi="Arial" w:cs="Arial"/>
          <w:bCs/>
          <w:sz w:val="24"/>
          <w:szCs w:val="24"/>
        </w:rPr>
        <w:t xml:space="preserve">setzten sich </w:t>
      </w:r>
      <w:r w:rsidR="00DA5943" w:rsidRPr="00DA5943">
        <w:rPr>
          <w:rFonts w:ascii="Arial" w:hAnsi="Arial" w:cs="Arial"/>
          <w:bCs/>
          <w:sz w:val="24"/>
          <w:szCs w:val="24"/>
        </w:rPr>
        <w:t>durch.</w:t>
      </w:r>
      <w:r w:rsidR="00DF01A0" w:rsidRPr="00DF01A0">
        <w:rPr>
          <w:rFonts w:ascii="Arial" w:hAnsi="Arial" w:cs="Arial"/>
          <w:bCs/>
          <w:sz w:val="24"/>
          <w:szCs w:val="24"/>
        </w:rPr>
        <w:t xml:space="preserve"> </w:t>
      </w:r>
      <w:r w:rsidR="00DF01A0">
        <w:rPr>
          <w:rFonts w:ascii="Arial" w:hAnsi="Arial" w:cs="Arial"/>
          <w:bCs/>
          <w:sz w:val="24"/>
          <w:szCs w:val="24"/>
        </w:rPr>
        <w:t>{6}</w:t>
      </w:r>
      <w:r w:rsidR="00DA5943" w:rsidRPr="00DA5943">
        <w:rPr>
          <w:rFonts w:ascii="Arial" w:hAnsi="Arial" w:cs="Arial"/>
          <w:bCs/>
          <w:sz w:val="24"/>
          <w:szCs w:val="24"/>
        </w:rPr>
        <w:t xml:space="preserve"> </w:t>
      </w:r>
      <w:ins w:id="129" w:author="Jürgen" w:date="2016-01-08T11:15:00Z">
        <w:r w:rsidR="005E34C2">
          <w:rPr>
            <w:rFonts w:ascii="Arial" w:hAnsi="Arial" w:cs="Arial"/>
            <w:bCs/>
            <w:sz w:val="24"/>
            <w:szCs w:val="24"/>
          </w:rPr>
          <w:t xml:space="preserve">Die </w:t>
        </w:r>
      </w:ins>
      <w:del w:id="130" w:author="Jürgen" w:date="2016-01-08T11:15:00Z">
        <w:r w:rsidR="00282EFB" w:rsidDel="005E34C2">
          <w:rPr>
            <w:rFonts w:ascii="Arial" w:hAnsi="Arial" w:cs="Arial"/>
            <w:bCs/>
            <w:sz w:val="24"/>
            <w:szCs w:val="24"/>
          </w:rPr>
          <w:delText xml:space="preserve">Zunächst </w:delText>
        </w:r>
        <w:r w:rsidDel="005E34C2">
          <w:rPr>
            <w:rFonts w:ascii="Arial" w:hAnsi="Arial" w:cs="Arial"/>
            <w:bCs/>
            <w:sz w:val="24"/>
            <w:szCs w:val="24"/>
          </w:rPr>
          <w:delText xml:space="preserve">wollte jeder seine </w:delText>
        </w:r>
        <w:r w:rsidR="00333E3E" w:rsidDel="005E34C2">
          <w:rPr>
            <w:rFonts w:ascii="Arial" w:hAnsi="Arial" w:cs="Arial"/>
            <w:bCs/>
            <w:sz w:val="24"/>
            <w:szCs w:val="24"/>
          </w:rPr>
          <w:delText xml:space="preserve">eigene Idee </w:delText>
        </w:r>
        <w:r w:rsidDel="005E34C2">
          <w:rPr>
            <w:rFonts w:ascii="Arial" w:hAnsi="Arial" w:cs="Arial"/>
            <w:bCs/>
            <w:sz w:val="24"/>
            <w:szCs w:val="24"/>
          </w:rPr>
          <w:delText>du</w:delText>
        </w:r>
        <w:r w:rsidR="00333E3E" w:rsidDel="005E34C2">
          <w:rPr>
            <w:rFonts w:ascii="Arial" w:hAnsi="Arial" w:cs="Arial"/>
            <w:bCs/>
            <w:sz w:val="24"/>
            <w:szCs w:val="24"/>
          </w:rPr>
          <w:delText xml:space="preserve">rchsetzen, die jeweils in </w:delText>
        </w:r>
      </w:del>
      <w:r w:rsidR="00333E3E">
        <w:rPr>
          <w:rFonts w:ascii="Arial" w:hAnsi="Arial" w:cs="Arial"/>
          <w:bCs/>
          <w:sz w:val="24"/>
          <w:szCs w:val="24"/>
        </w:rPr>
        <w:t xml:space="preserve">verschiedenen </w:t>
      </w:r>
      <w:ins w:id="131" w:author="Jürgen" w:date="2016-01-08T11:15:00Z">
        <w:r w:rsidR="005E34C2">
          <w:rPr>
            <w:rFonts w:ascii="Arial" w:hAnsi="Arial" w:cs="Arial"/>
            <w:bCs/>
            <w:sz w:val="24"/>
            <w:szCs w:val="24"/>
          </w:rPr>
          <w:t xml:space="preserve">Ansätze </w:t>
        </w:r>
      </w:ins>
      <w:ins w:id="132" w:author="Jürgen" w:date="2016-01-08T11:16:00Z">
        <w:r w:rsidR="005E34C2">
          <w:rPr>
            <w:rFonts w:ascii="Arial" w:hAnsi="Arial" w:cs="Arial"/>
            <w:bCs/>
            <w:sz w:val="24"/>
            <w:szCs w:val="24"/>
          </w:rPr>
          <w:t>unterschieden sich</w:t>
        </w:r>
      </w:ins>
      <w:del w:id="133" w:author="Jürgen" w:date="2016-01-08T11:16:00Z">
        <w:r w:rsidR="00333E3E" w:rsidDel="005E34C2">
          <w:rPr>
            <w:rFonts w:ascii="Arial" w:hAnsi="Arial" w:cs="Arial"/>
            <w:bCs/>
            <w:sz w:val="24"/>
            <w:szCs w:val="24"/>
          </w:rPr>
          <w:delText>Breichen ihre Stärke hatte</w:delText>
        </w:r>
      </w:del>
      <w:ins w:id="134" w:author="Jürgen" w:date="2016-01-08T11:25:00Z">
        <w:r w:rsidR="00571892">
          <w:rPr>
            <w:rFonts w:ascii="Arial" w:hAnsi="Arial" w:cs="Arial"/>
            <w:bCs/>
            <w:sz w:val="24"/>
            <w:szCs w:val="24"/>
          </w:rPr>
          <w:t>,</w:t>
        </w:r>
      </w:ins>
      <w:del w:id="135" w:author="Jürgen" w:date="2016-01-08T11:25:00Z">
        <w:r w:rsidR="00DA5943" w:rsidRPr="00DA5943" w:rsidDel="00571892">
          <w:rPr>
            <w:rFonts w:ascii="Arial" w:hAnsi="Arial" w:cs="Arial"/>
            <w:bCs/>
            <w:sz w:val="24"/>
            <w:szCs w:val="24"/>
          </w:rPr>
          <w:delText>.</w:delText>
        </w:r>
      </w:del>
      <w:r w:rsidR="00DA5943" w:rsidRPr="00DA5943">
        <w:rPr>
          <w:rFonts w:ascii="Arial" w:hAnsi="Arial" w:cs="Arial"/>
          <w:bCs/>
          <w:sz w:val="24"/>
          <w:szCs w:val="24"/>
        </w:rPr>
        <w:t xml:space="preserve"> Rumbaughs Methode schien besser für die Analyse zu sein und </w:t>
      </w:r>
      <w:r w:rsidR="005A4938">
        <w:rPr>
          <w:rFonts w:ascii="Arial" w:hAnsi="Arial" w:cs="Arial"/>
          <w:bCs/>
          <w:sz w:val="24"/>
          <w:szCs w:val="24"/>
        </w:rPr>
        <w:t>Booch</w:t>
      </w:r>
      <w:r>
        <w:rPr>
          <w:rFonts w:ascii="Arial" w:hAnsi="Arial" w:cs="Arial"/>
          <w:bCs/>
          <w:sz w:val="24"/>
          <w:szCs w:val="24"/>
        </w:rPr>
        <w:t xml:space="preserve">s Methode war beim Design vorteilhafter. Erst mit der Hilfe von </w:t>
      </w:r>
      <w:r w:rsidR="005A4938" w:rsidRPr="005A4938">
        <w:rPr>
          <w:rFonts w:ascii="Arial" w:hAnsi="Arial" w:cs="Arial"/>
          <w:bCs/>
          <w:sz w:val="24"/>
          <w:szCs w:val="24"/>
        </w:rPr>
        <w:t>Ivar Jacobsen</w:t>
      </w:r>
      <w:r w:rsidR="00DA5943" w:rsidRPr="005A4938">
        <w:rPr>
          <w:rFonts w:ascii="Arial" w:hAnsi="Arial" w:cs="Arial"/>
          <w:bCs/>
          <w:sz w:val="24"/>
          <w:szCs w:val="24"/>
        </w:rPr>
        <w:t xml:space="preserve"> </w:t>
      </w:r>
      <w:ins w:id="136" w:author="Jürgen" w:date="2016-01-08T11:25:00Z">
        <w:r w:rsidR="00571892">
          <w:rPr>
            <w:rFonts w:ascii="Arial" w:hAnsi="Arial" w:cs="Arial"/>
            <w:bCs/>
            <w:sz w:val="24"/>
            <w:szCs w:val="24"/>
          </w:rPr>
          <w:t>gelang es</w:t>
        </w:r>
      </w:ins>
      <w:ins w:id="137" w:author="Jürgen" w:date="2016-01-08T11:16:00Z">
        <w:r w:rsidR="005E34C2">
          <w:rPr>
            <w:rFonts w:ascii="Arial" w:hAnsi="Arial" w:cs="Arial"/>
            <w:bCs/>
            <w:sz w:val="24"/>
            <w:szCs w:val="24"/>
          </w:rPr>
          <w:t xml:space="preserve"> </w:t>
        </w:r>
      </w:ins>
      <w:del w:id="138" w:author="Jürgen" w:date="2016-01-08T11:17:00Z">
        <w:r w:rsidR="00DA5943" w:rsidRPr="005A4938" w:rsidDel="005E34C2">
          <w:rPr>
            <w:rFonts w:ascii="Arial" w:hAnsi="Arial" w:cs="Arial"/>
            <w:bCs/>
            <w:sz w:val="24"/>
            <w:szCs w:val="24"/>
          </w:rPr>
          <w:delText>versuchten</w:delText>
        </w:r>
      </w:del>
      <w:r w:rsidR="00DA5943" w:rsidRPr="005A4938">
        <w:rPr>
          <w:rFonts w:ascii="Arial" w:hAnsi="Arial" w:cs="Arial"/>
          <w:bCs/>
          <w:sz w:val="24"/>
          <w:szCs w:val="24"/>
        </w:rPr>
        <w:t xml:space="preserve"> </w:t>
      </w:r>
      <w:proofErr w:type="spellStart"/>
      <w:r w:rsidR="005A4938" w:rsidRPr="005A4938">
        <w:rPr>
          <w:rFonts w:ascii="Arial" w:hAnsi="Arial" w:cs="Arial"/>
          <w:bCs/>
          <w:sz w:val="24"/>
          <w:szCs w:val="24"/>
        </w:rPr>
        <w:t>Rumbaugh</w:t>
      </w:r>
      <w:proofErr w:type="spellEnd"/>
      <w:r w:rsidR="00DA5943" w:rsidRPr="005A4938">
        <w:rPr>
          <w:rFonts w:ascii="Arial" w:hAnsi="Arial" w:cs="Arial"/>
          <w:bCs/>
          <w:sz w:val="24"/>
          <w:szCs w:val="24"/>
        </w:rPr>
        <w:t xml:space="preserve"> und </w:t>
      </w:r>
      <w:proofErr w:type="spellStart"/>
      <w:r w:rsidR="005A4938" w:rsidRPr="005A4938">
        <w:rPr>
          <w:rFonts w:ascii="Arial" w:hAnsi="Arial" w:cs="Arial"/>
          <w:bCs/>
          <w:sz w:val="24"/>
          <w:szCs w:val="24"/>
        </w:rPr>
        <w:t>Booch</w:t>
      </w:r>
      <w:proofErr w:type="spellEnd"/>
      <w:r w:rsidR="00DA5943" w:rsidRPr="005A4938">
        <w:rPr>
          <w:rFonts w:ascii="Arial" w:hAnsi="Arial" w:cs="Arial"/>
          <w:bCs/>
          <w:sz w:val="24"/>
          <w:szCs w:val="24"/>
        </w:rPr>
        <w:t xml:space="preserve"> </w:t>
      </w:r>
      <w:del w:id="139" w:author="Jürgen" w:date="2016-01-08T11:18:00Z">
        <w:r w:rsidR="00DA5943" w:rsidRPr="005A4938" w:rsidDel="005E34C2">
          <w:rPr>
            <w:rFonts w:ascii="Arial" w:hAnsi="Arial" w:cs="Arial"/>
            <w:bCs/>
            <w:sz w:val="24"/>
            <w:szCs w:val="24"/>
          </w:rPr>
          <w:delText xml:space="preserve">dann </w:delText>
        </w:r>
      </w:del>
      <w:proofErr w:type="gramStart"/>
      <w:r w:rsidR="00DA5943" w:rsidRPr="005A4938">
        <w:rPr>
          <w:rFonts w:ascii="Arial" w:hAnsi="Arial" w:cs="Arial"/>
          <w:bCs/>
          <w:sz w:val="24"/>
          <w:szCs w:val="24"/>
        </w:rPr>
        <w:t xml:space="preserve">ihre </w:t>
      </w:r>
      <w:ins w:id="140" w:author="Jürgen" w:date="2016-01-08T11:18:00Z">
        <w:r w:rsidR="005E34C2">
          <w:rPr>
            <w:rFonts w:ascii="Arial" w:hAnsi="Arial" w:cs="Arial"/>
            <w:bCs/>
            <w:sz w:val="24"/>
            <w:szCs w:val="24"/>
          </w:rPr>
          <w:t xml:space="preserve">unterschiedlichen </w:t>
        </w:r>
        <w:proofErr w:type="spellStart"/>
        <w:r w:rsidR="005E34C2">
          <w:rPr>
            <w:rFonts w:ascii="Arial" w:hAnsi="Arial" w:cs="Arial"/>
            <w:bCs/>
            <w:sz w:val="24"/>
            <w:szCs w:val="24"/>
          </w:rPr>
          <w:t>Ansatze</w:t>
        </w:r>
      </w:ins>
      <w:proofErr w:type="spellEnd"/>
      <w:proofErr w:type="gramEnd"/>
      <w:ins w:id="141" w:author="Jürgen" w:date="2016-01-08T11:25:00Z">
        <w:r w:rsidR="00571892">
          <w:rPr>
            <w:rFonts w:ascii="Arial" w:hAnsi="Arial" w:cs="Arial"/>
            <w:bCs/>
            <w:sz w:val="24"/>
            <w:szCs w:val="24"/>
          </w:rPr>
          <w:t xml:space="preserve"> zu vereinen und </w:t>
        </w:r>
      </w:ins>
      <w:del w:id="142" w:author="Jürgen" w:date="2016-01-08T11:18:00Z">
        <w:r w:rsidR="00DA5943" w:rsidRPr="005A4938" w:rsidDel="005E34C2">
          <w:rPr>
            <w:rFonts w:ascii="Arial" w:hAnsi="Arial" w:cs="Arial"/>
            <w:bCs/>
            <w:sz w:val="24"/>
            <w:szCs w:val="24"/>
          </w:rPr>
          <w:delText xml:space="preserve">Differenzen </w:delText>
        </w:r>
        <w:r w:rsidDel="005E34C2">
          <w:rPr>
            <w:rFonts w:ascii="Arial" w:hAnsi="Arial" w:cs="Arial"/>
            <w:bCs/>
            <w:sz w:val="24"/>
            <w:szCs w:val="24"/>
          </w:rPr>
          <w:delText xml:space="preserve">zurückzustellen </w:delText>
        </w:r>
        <w:r w:rsidR="00DA5943" w:rsidRPr="005A4938" w:rsidDel="005E34C2">
          <w:rPr>
            <w:rFonts w:ascii="Arial" w:hAnsi="Arial" w:cs="Arial"/>
            <w:bCs/>
            <w:sz w:val="24"/>
            <w:szCs w:val="24"/>
          </w:rPr>
          <w:delText xml:space="preserve">und </w:delText>
        </w:r>
        <w:r w:rsidDel="005E34C2">
          <w:rPr>
            <w:rFonts w:ascii="Arial" w:hAnsi="Arial" w:cs="Arial"/>
            <w:bCs/>
            <w:sz w:val="24"/>
            <w:szCs w:val="24"/>
          </w:rPr>
          <w:delText>zu dritt</w:delText>
        </w:r>
      </w:del>
      <w:del w:id="143" w:author="Jürgen" w:date="2016-01-08T11:26:00Z">
        <w:r w:rsidDel="00571892">
          <w:rPr>
            <w:rFonts w:ascii="Arial" w:hAnsi="Arial" w:cs="Arial"/>
            <w:bCs/>
            <w:sz w:val="24"/>
            <w:szCs w:val="24"/>
          </w:rPr>
          <w:delText xml:space="preserve"> </w:delText>
        </w:r>
      </w:del>
      <w:r>
        <w:rPr>
          <w:rFonts w:ascii="Arial" w:hAnsi="Arial" w:cs="Arial"/>
          <w:bCs/>
          <w:sz w:val="24"/>
          <w:szCs w:val="24"/>
        </w:rPr>
        <w:t xml:space="preserve">eine einheitliche Sprache zu </w:t>
      </w:r>
      <w:r w:rsidR="00DA5943" w:rsidRPr="005A4938">
        <w:rPr>
          <w:rFonts w:ascii="Arial" w:hAnsi="Arial" w:cs="Arial"/>
          <w:bCs/>
          <w:sz w:val="24"/>
          <w:szCs w:val="24"/>
        </w:rPr>
        <w:t xml:space="preserve">schaffen. Dies </w:t>
      </w:r>
      <w:r>
        <w:rPr>
          <w:rFonts w:ascii="Arial" w:hAnsi="Arial" w:cs="Arial"/>
          <w:bCs/>
          <w:sz w:val="24"/>
          <w:szCs w:val="24"/>
        </w:rPr>
        <w:t>geschah auch auf Druck</w:t>
      </w:r>
      <w:ins w:id="144" w:author="Jürgen" w:date="2016-01-08T11:20:00Z">
        <w:r w:rsidR="005E34C2">
          <w:rPr>
            <w:rFonts w:ascii="Arial" w:hAnsi="Arial" w:cs="Arial"/>
            <w:bCs/>
            <w:sz w:val="24"/>
            <w:szCs w:val="24"/>
          </w:rPr>
          <w:t xml:space="preserve">???das </w:t>
        </w:r>
        <w:proofErr w:type="gramStart"/>
        <w:r w:rsidR="005E34C2">
          <w:rPr>
            <w:rFonts w:ascii="Arial" w:hAnsi="Arial" w:cs="Arial"/>
            <w:bCs/>
            <w:sz w:val="24"/>
            <w:szCs w:val="24"/>
          </w:rPr>
          <w:t>waren</w:t>
        </w:r>
        <w:proofErr w:type="gramEnd"/>
        <w:r w:rsidR="005E34C2">
          <w:rPr>
            <w:rFonts w:ascii="Arial" w:hAnsi="Arial" w:cs="Arial"/>
            <w:bCs/>
            <w:sz w:val="24"/>
            <w:szCs w:val="24"/>
          </w:rPr>
          <w:t xml:space="preserve"> doch </w:t>
        </w:r>
      </w:ins>
      <w:ins w:id="145" w:author="Jürgen" w:date="2016-01-08T11:23:00Z">
        <w:r w:rsidR="00283BE5">
          <w:rPr>
            <w:rFonts w:ascii="Arial" w:hAnsi="Arial" w:cs="Arial"/>
            <w:bCs/>
            <w:sz w:val="24"/>
            <w:szCs w:val="24"/>
          </w:rPr>
          <w:t>ein Anreiz</w:t>
        </w:r>
      </w:ins>
      <w:r>
        <w:rPr>
          <w:rFonts w:ascii="Arial" w:hAnsi="Arial" w:cs="Arial"/>
          <w:bCs/>
          <w:sz w:val="24"/>
          <w:szCs w:val="24"/>
        </w:rPr>
        <w:t xml:space="preserve"> der Industrie hin, denn</w:t>
      </w:r>
      <w:r w:rsidR="00DA5943" w:rsidRPr="005A4938">
        <w:rPr>
          <w:rFonts w:ascii="Arial" w:hAnsi="Arial" w:cs="Arial"/>
          <w:bCs/>
          <w:sz w:val="24"/>
          <w:szCs w:val="24"/>
        </w:rPr>
        <w:t xml:space="preserve"> mit entsprechenden Werkzeugen und Vorgehensmodellen auf </w:t>
      </w:r>
      <w:ins w:id="146" w:author="Jürgen" w:date="2016-01-08T11:23:00Z">
        <w:r w:rsidR="00283BE5">
          <w:rPr>
            <w:rFonts w:ascii="Arial" w:hAnsi="Arial" w:cs="Arial"/>
            <w:bCs/>
            <w:sz w:val="24"/>
            <w:szCs w:val="24"/>
          </w:rPr>
          <w:t xml:space="preserve">dieser </w:t>
        </w:r>
      </w:ins>
      <w:r>
        <w:rPr>
          <w:rFonts w:ascii="Arial" w:hAnsi="Arial" w:cs="Arial"/>
          <w:bCs/>
          <w:sz w:val="24"/>
          <w:szCs w:val="24"/>
        </w:rPr>
        <w:t>Grundlage</w:t>
      </w:r>
      <w:r w:rsidR="00DA5943" w:rsidRPr="005A4938">
        <w:rPr>
          <w:rFonts w:ascii="Arial" w:hAnsi="Arial" w:cs="Arial"/>
          <w:bCs/>
          <w:sz w:val="24"/>
          <w:szCs w:val="24"/>
        </w:rPr>
        <w:t xml:space="preserve"> </w:t>
      </w:r>
      <w:del w:id="147" w:author="Jürgen" w:date="2016-01-08T11:23:00Z">
        <w:r w:rsidR="00DA5943" w:rsidRPr="005A4938" w:rsidDel="00283BE5">
          <w:rPr>
            <w:rFonts w:ascii="Arial" w:hAnsi="Arial" w:cs="Arial"/>
            <w:bCs/>
            <w:sz w:val="24"/>
            <w:szCs w:val="24"/>
          </w:rPr>
          <w:delText xml:space="preserve">von UML </w:delText>
        </w:r>
      </w:del>
      <w:r>
        <w:rPr>
          <w:rFonts w:ascii="Arial" w:hAnsi="Arial" w:cs="Arial"/>
          <w:bCs/>
          <w:sz w:val="24"/>
          <w:szCs w:val="24"/>
        </w:rPr>
        <w:t xml:space="preserve">ließ sich </w:t>
      </w:r>
      <w:r w:rsidR="00DA5943" w:rsidRPr="005A4938">
        <w:rPr>
          <w:rFonts w:ascii="Arial" w:hAnsi="Arial" w:cs="Arial"/>
          <w:bCs/>
          <w:sz w:val="24"/>
          <w:szCs w:val="24"/>
        </w:rPr>
        <w:t>Geld verdienen.</w:t>
      </w:r>
      <w:r w:rsidR="00DF01A0" w:rsidRPr="00DF01A0">
        <w:rPr>
          <w:rFonts w:ascii="Arial" w:hAnsi="Arial" w:cs="Arial"/>
          <w:bCs/>
          <w:sz w:val="24"/>
          <w:szCs w:val="24"/>
        </w:rPr>
        <w:t xml:space="preserve"> </w:t>
      </w:r>
      <w:r w:rsidR="00DF01A0">
        <w:rPr>
          <w:rFonts w:ascii="Arial" w:hAnsi="Arial" w:cs="Arial"/>
          <w:bCs/>
          <w:sz w:val="24"/>
          <w:szCs w:val="24"/>
        </w:rPr>
        <w:t>{3}</w:t>
      </w:r>
    </w:p>
    <w:p w:rsidR="005E34C2" w:rsidRDefault="005E34C2" w:rsidP="005A4938">
      <w:pPr>
        <w:pStyle w:val="Listenabsatz"/>
        <w:ind w:left="12"/>
        <w:rPr>
          <w:rFonts w:ascii="Arial" w:hAnsi="Arial" w:cs="Arial"/>
          <w:bCs/>
          <w:sz w:val="24"/>
          <w:szCs w:val="24"/>
        </w:rPr>
      </w:pPr>
    </w:p>
    <w:p w:rsidR="005A4938" w:rsidRDefault="00104CC6" w:rsidP="00FE2926">
      <w:pPr>
        <w:pStyle w:val="Listenabsatz"/>
        <w:ind w:left="12"/>
        <w:rPr>
          <w:ins w:id="148" w:author="Jürgen" w:date="2016-01-08T11:27:00Z"/>
          <w:rFonts w:ascii="Arial" w:hAnsi="Arial" w:cs="Arial"/>
          <w:bCs/>
          <w:sz w:val="24"/>
          <w:szCs w:val="24"/>
        </w:rPr>
      </w:pPr>
      <w:r>
        <w:rPr>
          <w:rFonts w:ascii="Arial" w:hAnsi="Arial" w:cs="Arial"/>
          <w:bCs/>
          <w:sz w:val="24"/>
          <w:szCs w:val="24"/>
        </w:rPr>
        <w:t>Das Ergebnis war die</w:t>
      </w:r>
      <w:r w:rsidR="00DA5943" w:rsidRPr="00DA5943">
        <w:rPr>
          <w:rFonts w:ascii="Arial" w:hAnsi="Arial" w:cs="Arial"/>
          <w:bCs/>
          <w:sz w:val="24"/>
          <w:szCs w:val="24"/>
        </w:rPr>
        <w:t xml:space="preserve"> Unified Method (UM)</w:t>
      </w:r>
      <w:r w:rsidR="005A4938">
        <w:rPr>
          <w:rFonts w:ascii="Arial" w:hAnsi="Arial" w:cs="Arial"/>
          <w:bCs/>
          <w:sz w:val="24"/>
          <w:szCs w:val="24"/>
        </w:rPr>
        <w:t>. Booch</w:t>
      </w:r>
      <w:r w:rsidR="005A4938" w:rsidRPr="005A4938">
        <w:rPr>
          <w:rFonts w:ascii="Arial" w:hAnsi="Arial" w:cs="Arial"/>
          <w:bCs/>
          <w:sz w:val="24"/>
          <w:szCs w:val="24"/>
        </w:rPr>
        <w:t xml:space="preserve">, </w:t>
      </w:r>
      <w:r w:rsidR="005A4938">
        <w:rPr>
          <w:rFonts w:ascii="Arial" w:hAnsi="Arial" w:cs="Arial"/>
          <w:bCs/>
          <w:sz w:val="24"/>
          <w:szCs w:val="24"/>
        </w:rPr>
        <w:t>Rumbaugh</w:t>
      </w:r>
      <w:r w:rsidR="005A4938" w:rsidRPr="005A4938">
        <w:rPr>
          <w:rFonts w:ascii="Arial" w:hAnsi="Arial" w:cs="Arial"/>
          <w:bCs/>
          <w:sz w:val="24"/>
          <w:szCs w:val="24"/>
        </w:rPr>
        <w:t xml:space="preserve"> und </w:t>
      </w:r>
      <w:r w:rsidR="005A4938">
        <w:rPr>
          <w:rFonts w:ascii="Arial" w:hAnsi="Arial" w:cs="Arial"/>
          <w:bCs/>
          <w:sz w:val="24"/>
          <w:szCs w:val="24"/>
        </w:rPr>
        <w:t>Jacobsen</w:t>
      </w:r>
      <w:r>
        <w:rPr>
          <w:rFonts w:ascii="Arial" w:hAnsi="Arial" w:cs="Arial"/>
          <w:bCs/>
          <w:sz w:val="24"/>
          <w:szCs w:val="24"/>
        </w:rPr>
        <w:t xml:space="preserve"> werden seitdem als</w:t>
      </w:r>
      <w:r w:rsidR="005A4938">
        <w:rPr>
          <w:rFonts w:ascii="Arial" w:hAnsi="Arial" w:cs="Arial"/>
          <w:bCs/>
          <w:sz w:val="24"/>
          <w:szCs w:val="24"/>
        </w:rPr>
        <w:t xml:space="preserve"> die drei Amigos </w:t>
      </w:r>
      <w:r>
        <w:rPr>
          <w:rFonts w:ascii="Arial" w:hAnsi="Arial" w:cs="Arial"/>
          <w:bCs/>
          <w:sz w:val="24"/>
          <w:szCs w:val="24"/>
        </w:rPr>
        <w:t>bezeichnet</w:t>
      </w:r>
      <w:r w:rsidR="005A4938">
        <w:rPr>
          <w:rFonts w:ascii="Arial" w:hAnsi="Arial" w:cs="Arial"/>
          <w:bCs/>
          <w:sz w:val="24"/>
          <w:szCs w:val="24"/>
        </w:rPr>
        <w:t>.</w:t>
      </w:r>
      <w:r w:rsidR="00333E3E">
        <w:rPr>
          <w:rFonts w:ascii="Arial" w:hAnsi="Arial" w:cs="Arial"/>
          <w:bCs/>
          <w:sz w:val="24"/>
          <w:szCs w:val="24"/>
        </w:rPr>
        <w:t xml:space="preserve"> Kurze Zeit </w:t>
      </w:r>
      <w:r w:rsidR="00FE2926">
        <w:rPr>
          <w:rFonts w:ascii="Arial" w:hAnsi="Arial" w:cs="Arial"/>
          <w:bCs/>
          <w:sz w:val="24"/>
          <w:szCs w:val="24"/>
        </w:rPr>
        <w:t>wurde</w:t>
      </w:r>
      <w:r w:rsidR="00333E3E">
        <w:rPr>
          <w:rFonts w:ascii="Arial" w:hAnsi="Arial" w:cs="Arial"/>
          <w:bCs/>
          <w:sz w:val="24"/>
          <w:szCs w:val="24"/>
        </w:rPr>
        <w:t xml:space="preserve"> die erste Version der UML</w:t>
      </w:r>
      <w:r w:rsidR="00FE2926">
        <w:rPr>
          <w:rFonts w:ascii="Arial" w:hAnsi="Arial" w:cs="Arial"/>
          <w:bCs/>
          <w:sz w:val="24"/>
          <w:szCs w:val="24"/>
        </w:rPr>
        <w:t xml:space="preserve"> veröffentlicht</w:t>
      </w:r>
      <w:r w:rsidR="00333E3E">
        <w:rPr>
          <w:rFonts w:ascii="Arial" w:hAnsi="Arial" w:cs="Arial"/>
          <w:bCs/>
          <w:sz w:val="24"/>
          <w:szCs w:val="24"/>
        </w:rPr>
        <w:t>. Diese setzte sich als Quasi-Standard durch. 1997 wurde sie in der Version 1.1 bei der Object Management Group (</w:t>
      </w:r>
      <w:r w:rsidR="00FE2926">
        <w:rPr>
          <w:rFonts w:ascii="Arial" w:hAnsi="Arial" w:cs="Arial"/>
          <w:bCs/>
          <w:sz w:val="24"/>
          <w:szCs w:val="24"/>
        </w:rPr>
        <w:t>OMG) eingericht und akzeptiert. Die OMG ist ein Indutriekonsortium mit über 800 Mitgliedern, zu denen u.a. IBM, Apple, Microsoft, Oracle, HP, SUN, DaimlerChrysler gehören. Es verwaltet und entwickelt die UML und viele andere Standards weiter.</w:t>
      </w:r>
      <w:r w:rsidR="00DF01A0" w:rsidRPr="00DF01A0">
        <w:rPr>
          <w:rFonts w:ascii="Arial" w:hAnsi="Arial" w:cs="Arial"/>
          <w:bCs/>
          <w:sz w:val="24"/>
          <w:szCs w:val="24"/>
        </w:rPr>
        <w:t xml:space="preserve"> </w:t>
      </w:r>
      <w:r w:rsidR="00DF01A0">
        <w:rPr>
          <w:rFonts w:ascii="Arial" w:hAnsi="Arial" w:cs="Arial"/>
          <w:bCs/>
          <w:sz w:val="24"/>
          <w:szCs w:val="24"/>
        </w:rPr>
        <w:t>{3}</w:t>
      </w:r>
    </w:p>
    <w:p w:rsidR="00571892" w:rsidRPr="00FE2926" w:rsidRDefault="00571892" w:rsidP="00FE2926">
      <w:pPr>
        <w:pStyle w:val="Listenabsatz"/>
        <w:ind w:left="12"/>
        <w:rPr>
          <w:rFonts w:ascii="Arial" w:hAnsi="Arial" w:cs="Arial"/>
          <w:bCs/>
          <w:sz w:val="24"/>
          <w:szCs w:val="24"/>
        </w:rPr>
      </w:pPr>
    </w:p>
    <w:p w:rsidR="005A4938" w:rsidRPr="005A4938" w:rsidRDefault="00FE2926" w:rsidP="005A4938">
      <w:pPr>
        <w:pStyle w:val="Listenabsatz"/>
        <w:ind w:left="12"/>
        <w:rPr>
          <w:rFonts w:ascii="Arial" w:hAnsi="Arial" w:cs="Arial"/>
          <w:bCs/>
          <w:sz w:val="24"/>
          <w:szCs w:val="24"/>
        </w:rPr>
      </w:pPr>
      <w:r>
        <w:rPr>
          <w:rFonts w:ascii="Arial" w:hAnsi="Arial" w:cs="Arial"/>
          <w:bCs/>
          <w:sz w:val="24"/>
          <w:szCs w:val="24"/>
        </w:rPr>
        <w:t xml:space="preserve">In kleinen </w:t>
      </w:r>
      <w:r w:rsidR="005A4938" w:rsidRPr="005A4938">
        <w:rPr>
          <w:rFonts w:ascii="Arial" w:hAnsi="Arial" w:cs="Arial"/>
          <w:bCs/>
          <w:sz w:val="24"/>
          <w:szCs w:val="24"/>
        </w:rPr>
        <w:t xml:space="preserve">Schritten </w:t>
      </w:r>
      <w:r>
        <w:rPr>
          <w:rFonts w:ascii="Arial" w:hAnsi="Arial" w:cs="Arial"/>
          <w:bCs/>
          <w:sz w:val="24"/>
          <w:szCs w:val="24"/>
        </w:rPr>
        <w:t xml:space="preserve">wurde die Entwicklung </w:t>
      </w:r>
      <w:ins w:id="149" w:author="Jürgen" w:date="2016-01-08T12:05:00Z">
        <w:r w:rsidR="002B771A">
          <w:rPr>
            <w:rFonts w:ascii="Arial" w:hAnsi="Arial" w:cs="Arial"/>
            <w:bCs/>
            <w:sz w:val="24"/>
            <w:szCs w:val="24"/>
          </w:rPr>
          <w:t xml:space="preserve">zunächst </w:t>
        </w:r>
      </w:ins>
      <w:r>
        <w:rPr>
          <w:rFonts w:ascii="Arial" w:hAnsi="Arial" w:cs="Arial"/>
          <w:bCs/>
          <w:sz w:val="24"/>
          <w:szCs w:val="24"/>
        </w:rPr>
        <w:t>bis zur</w:t>
      </w:r>
      <w:r w:rsidR="005A4938" w:rsidRPr="005A4938">
        <w:rPr>
          <w:rFonts w:ascii="Arial" w:hAnsi="Arial" w:cs="Arial"/>
          <w:bCs/>
          <w:sz w:val="24"/>
          <w:szCs w:val="24"/>
        </w:rPr>
        <w:t xml:space="preserve"> Version 2</w:t>
      </w:r>
      <w:r>
        <w:rPr>
          <w:rFonts w:ascii="Arial" w:hAnsi="Arial" w:cs="Arial"/>
          <w:bCs/>
          <w:sz w:val="24"/>
          <w:szCs w:val="24"/>
        </w:rPr>
        <w:t>.0 vorangetrieben. Seit dem Jahr 2000 ist die UML auch ein Standard der ISO, der in der ISO/IEC 19501 spezifiziert</w:t>
      </w:r>
      <w:ins w:id="150" w:author="Jürgen" w:date="2016-01-08T11:27:00Z">
        <w:r w:rsidR="00571892">
          <w:rPr>
            <w:rFonts w:ascii="Arial" w:hAnsi="Arial" w:cs="Arial"/>
            <w:bCs/>
            <w:sz w:val="24"/>
            <w:szCs w:val="24"/>
          </w:rPr>
          <w:t xml:space="preserve"> ist</w:t>
        </w:r>
      </w:ins>
      <w:r>
        <w:rPr>
          <w:rFonts w:ascii="Arial" w:hAnsi="Arial" w:cs="Arial"/>
          <w:bCs/>
          <w:sz w:val="24"/>
          <w:szCs w:val="24"/>
        </w:rPr>
        <w:t>.</w:t>
      </w:r>
      <w:r w:rsidR="005A4938" w:rsidRPr="005A4938">
        <w:rPr>
          <w:rFonts w:ascii="Arial" w:hAnsi="Arial" w:cs="Arial"/>
          <w:bCs/>
          <w:sz w:val="24"/>
          <w:szCs w:val="24"/>
        </w:rPr>
        <w:t xml:space="preserve"> Momentan ist die </w:t>
      </w:r>
      <w:r>
        <w:rPr>
          <w:rFonts w:ascii="Arial" w:hAnsi="Arial" w:cs="Arial"/>
          <w:bCs/>
          <w:sz w:val="24"/>
          <w:szCs w:val="24"/>
        </w:rPr>
        <w:t xml:space="preserve">UML in der </w:t>
      </w:r>
      <w:r w:rsidR="005A4938" w:rsidRPr="005A4938">
        <w:rPr>
          <w:rFonts w:ascii="Arial" w:hAnsi="Arial" w:cs="Arial"/>
          <w:bCs/>
          <w:sz w:val="24"/>
          <w:szCs w:val="24"/>
        </w:rPr>
        <w:t>Version 2.5 vom Juni 2015 im Do</w:t>
      </w:r>
      <w:r>
        <w:rPr>
          <w:rFonts w:ascii="Arial" w:hAnsi="Arial" w:cs="Arial"/>
          <w:bCs/>
          <w:sz w:val="24"/>
          <w:szCs w:val="24"/>
        </w:rPr>
        <w:t>wnloadbereich der OMG</w:t>
      </w:r>
      <w:r w:rsidR="00DF01A0">
        <w:rPr>
          <w:rFonts w:ascii="Arial" w:hAnsi="Arial" w:cs="Arial"/>
          <w:bCs/>
          <w:sz w:val="24"/>
          <w:szCs w:val="24"/>
        </w:rPr>
        <w:t xml:space="preserve"> {11}</w:t>
      </w:r>
      <w:r>
        <w:rPr>
          <w:rFonts w:ascii="Arial" w:hAnsi="Arial" w:cs="Arial"/>
          <w:bCs/>
          <w:sz w:val="24"/>
          <w:szCs w:val="24"/>
        </w:rPr>
        <w:t xml:space="preserve"> verfügbar.</w:t>
      </w:r>
      <w:r w:rsidRPr="005A4938">
        <w:rPr>
          <w:rFonts w:ascii="Arial" w:hAnsi="Arial" w:cs="Arial"/>
          <w:bCs/>
          <w:sz w:val="24"/>
          <w:szCs w:val="24"/>
        </w:rPr>
        <w:t xml:space="preserve"> </w:t>
      </w:r>
    </w:p>
    <w:p w:rsidR="00DA5943" w:rsidRDefault="00DA5943" w:rsidP="00DA5943">
      <w:pPr>
        <w:pStyle w:val="Listenabsatz"/>
        <w:ind w:left="12"/>
        <w:rPr>
          <w:rFonts w:ascii="Arial" w:hAnsi="Arial" w:cs="Arial"/>
          <w:bCs/>
          <w:sz w:val="24"/>
          <w:szCs w:val="24"/>
        </w:rPr>
      </w:pPr>
      <w:r>
        <w:rPr>
          <w:rFonts w:ascii="Arial" w:hAnsi="Arial" w:cs="Arial"/>
          <w:bCs/>
          <w:noProof/>
          <w:sz w:val="24"/>
          <w:szCs w:val="24"/>
          <w:lang w:eastAsia="de-DE"/>
        </w:rPr>
        <w:lastRenderedPageBreak/>
        <w:drawing>
          <wp:inline distT="0" distB="0" distL="0" distR="0">
            <wp:extent cx="5760720" cy="3989070"/>
            <wp:effectExtent l="19050" t="0" r="0" b="0"/>
            <wp:docPr id="2" name="Picture 1" descr="UML_Oo-historie_big_ne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Oo-historie_big_neu (1).png"/>
                    <pic:cNvPicPr/>
                  </pic:nvPicPr>
                  <pic:blipFill>
                    <a:blip r:embed="rId7"/>
                    <a:stretch>
                      <a:fillRect/>
                    </a:stretch>
                  </pic:blipFill>
                  <pic:spPr>
                    <a:xfrm>
                      <a:off x="0" y="0"/>
                      <a:ext cx="5760720" cy="3989070"/>
                    </a:xfrm>
                    <a:prstGeom prst="rect">
                      <a:avLst/>
                    </a:prstGeom>
                  </pic:spPr>
                </pic:pic>
              </a:graphicData>
            </a:graphic>
          </wp:inline>
        </w:drawing>
      </w:r>
    </w:p>
    <w:p w:rsidR="00333E3E" w:rsidRDefault="00333E3E" w:rsidP="00DA5943">
      <w:pPr>
        <w:pStyle w:val="Listenabsatz"/>
        <w:ind w:left="12"/>
        <w:rPr>
          <w:rFonts w:ascii="Arial" w:hAnsi="Arial" w:cs="Arial"/>
          <w:bCs/>
          <w:sz w:val="24"/>
          <w:szCs w:val="24"/>
        </w:rPr>
      </w:pPr>
      <w:r>
        <w:rPr>
          <w:rFonts w:ascii="Arial" w:hAnsi="Arial" w:cs="Arial"/>
          <w:bCs/>
          <w:sz w:val="24"/>
          <w:szCs w:val="24"/>
        </w:rPr>
        <w:t>{3} Historische Entwicklung der UML</w:t>
      </w:r>
    </w:p>
    <w:p w:rsidR="00DA5943" w:rsidRDefault="00DA5943" w:rsidP="00DA5943">
      <w:pPr>
        <w:pStyle w:val="Listenabsatz"/>
        <w:ind w:left="12"/>
        <w:rPr>
          <w:rFonts w:ascii="Arial" w:hAnsi="Arial" w:cs="Arial"/>
          <w:bCs/>
          <w:sz w:val="24"/>
          <w:szCs w:val="24"/>
        </w:rPr>
      </w:pPr>
    </w:p>
    <w:p w:rsidR="00DA5943" w:rsidRPr="00FF6550" w:rsidRDefault="00DA5943" w:rsidP="00DA5943">
      <w:pPr>
        <w:pStyle w:val="Listenabsatz"/>
        <w:ind w:left="12"/>
        <w:rPr>
          <w:rFonts w:ascii="Arial" w:hAnsi="Arial" w:cs="Arial"/>
          <w:bCs/>
          <w:sz w:val="24"/>
          <w:szCs w:val="24"/>
        </w:rPr>
      </w:pPr>
    </w:p>
    <w:p w:rsidR="00DA5943" w:rsidRDefault="00A65C4E" w:rsidP="00DA5943">
      <w:pPr>
        <w:pStyle w:val="Listenabsatz"/>
        <w:numPr>
          <w:ilvl w:val="1"/>
          <w:numId w:val="10"/>
        </w:numPr>
        <w:ind w:left="12" w:hanging="721"/>
        <w:rPr>
          <w:rFonts w:ascii="Arial" w:hAnsi="Arial" w:cs="Arial"/>
          <w:bCs/>
          <w:sz w:val="24"/>
          <w:szCs w:val="24"/>
        </w:rPr>
      </w:pPr>
      <w:r w:rsidRPr="00FF6550">
        <w:rPr>
          <w:rFonts w:ascii="Arial" w:hAnsi="Arial" w:cs="Arial"/>
          <w:bCs/>
          <w:sz w:val="24"/>
          <w:szCs w:val="24"/>
        </w:rPr>
        <w:t>Struktu</w:t>
      </w:r>
      <w:r w:rsidR="00DA5943">
        <w:rPr>
          <w:rFonts w:ascii="Arial" w:hAnsi="Arial" w:cs="Arial"/>
          <w:bCs/>
          <w:sz w:val="24"/>
          <w:szCs w:val="24"/>
        </w:rPr>
        <w:t>r</w:t>
      </w:r>
    </w:p>
    <w:p w:rsidR="00DA5943" w:rsidRDefault="00DA5943" w:rsidP="00DA5943">
      <w:pPr>
        <w:pStyle w:val="Listenabsatz"/>
        <w:ind w:left="12"/>
        <w:rPr>
          <w:rFonts w:ascii="Arial" w:hAnsi="Arial" w:cs="Arial"/>
          <w:bCs/>
          <w:sz w:val="24"/>
          <w:szCs w:val="24"/>
        </w:rPr>
      </w:pPr>
    </w:p>
    <w:p w:rsidR="00033221" w:rsidRDefault="00B70738" w:rsidP="00033221">
      <w:pPr>
        <w:pStyle w:val="Listenabsatz"/>
        <w:ind w:left="12"/>
        <w:rPr>
          <w:rFonts w:ascii="Arial" w:hAnsi="Arial" w:cs="Arial"/>
          <w:bCs/>
          <w:sz w:val="24"/>
          <w:szCs w:val="24"/>
        </w:rPr>
      </w:pPr>
      <w:r>
        <w:rPr>
          <w:rFonts w:ascii="Arial" w:hAnsi="Arial" w:cs="Arial"/>
          <w:bCs/>
          <w:sz w:val="24"/>
          <w:szCs w:val="24"/>
        </w:rPr>
        <w:t xml:space="preserve">Die aktuelle UML-Spezifikation der Version 2.5 umfasst 794 Seiten. In ihr werden alle Notationselemente und deren Semantik für die Verwendung </w:t>
      </w:r>
      <w:del w:id="151" w:author="Jürgen" w:date="2016-01-08T11:35:00Z">
        <w:r w:rsidR="00033221" w:rsidDel="00C82C31">
          <w:rPr>
            <w:rFonts w:ascii="Arial" w:hAnsi="Arial" w:cs="Arial"/>
            <w:bCs/>
            <w:sz w:val="24"/>
            <w:szCs w:val="24"/>
          </w:rPr>
          <w:delText xml:space="preserve">in </w:delText>
        </w:r>
      </w:del>
      <w:del w:id="152" w:author="Jürgen" w:date="2016-01-08T11:31:00Z">
        <w:r w:rsidR="00033221" w:rsidDel="006949D7">
          <w:rPr>
            <w:rFonts w:ascii="Arial" w:hAnsi="Arial" w:cs="Arial"/>
            <w:bCs/>
            <w:sz w:val="24"/>
            <w:szCs w:val="24"/>
          </w:rPr>
          <w:delText>einzelnen</w:delText>
        </w:r>
        <w:r w:rsidDel="006949D7">
          <w:rPr>
            <w:rFonts w:ascii="Arial" w:hAnsi="Arial" w:cs="Arial"/>
            <w:bCs/>
            <w:sz w:val="24"/>
            <w:szCs w:val="24"/>
          </w:rPr>
          <w:delText xml:space="preserve"> </w:delText>
        </w:r>
      </w:del>
      <w:ins w:id="153" w:author="Jürgen" w:date="2016-01-08T11:39:00Z">
        <w:r w:rsidR="00C82C31">
          <w:rPr>
            <w:rFonts w:ascii="Arial" w:hAnsi="Arial" w:cs="Arial"/>
            <w:bCs/>
            <w:sz w:val="24"/>
            <w:szCs w:val="24"/>
          </w:rPr>
          <w:t xml:space="preserve">der </w:t>
        </w:r>
      </w:ins>
      <w:ins w:id="154" w:author="Jürgen" w:date="2016-01-08T11:41:00Z">
        <w:r w:rsidR="00C82C31">
          <w:rPr>
            <w:rFonts w:ascii="Arial" w:hAnsi="Arial" w:cs="Arial"/>
            <w:bCs/>
            <w:sz w:val="24"/>
            <w:szCs w:val="24"/>
          </w:rPr>
          <w:t xml:space="preserve">unterschiedlichen </w:t>
        </w:r>
      </w:ins>
      <w:r w:rsidR="00033221">
        <w:rPr>
          <w:rFonts w:ascii="Arial" w:hAnsi="Arial" w:cs="Arial"/>
          <w:bCs/>
          <w:sz w:val="24"/>
          <w:szCs w:val="24"/>
        </w:rPr>
        <w:t>Modelle</w:t>
      </w:r>
      <w:del w:id="155" w:author="Jürgen" w:date="2016-01-08T11:35:00Z">
        <w:r w:rsidR="00033221" w:rsidDel="00C82C31">
          <w:rPr>
            <w:rFonts w:ascii="Arial" w:hAnsi="Arial" w:cs="Arial"/>
            <w:bCs/>
            <w:sz w:val="24"/>
            <w:szCs w:val="24"/>
          </w:rPr>
          <w:delText>n</w:delText>
        </w:r>
      </w:del>
      <w:r>
        <w:rPr>
          <w:rFonts w:ascii="Arial" w:hAnsi="Arial" w:cs="Arial"/>
          <w:bCs/>
          <w:sz w:val="24"/>
          <w:szCs w:val="24"/>
        </w:rPr>
        <w:t xml:space="preserve"> </w:t>
      </w:r>
      <w:ins w:id="156" w:author="Jürgen" w:date="2016-01-08T11:35:00Z">
        <w:r w:rsidR="00C82C31">
          <w:rPr>
            <w:rFonts w:ascii="Arial" w:hAnsi="Arial" w:cs="Arial"/>
            <w:bCs/>
            <w:sz w:val="24"/>
            <w:szCs w:val="24"/>
          </w:rPr>
          <w:t xml:space="preserve">des Projekts </w:t>
        </w:r>
      </w:ins>
      <w:r>
        <w:rPr>
          <w:rFonts w:ascii="Arial" w:hAnsi="Arial" w:cs="Arial"/>
          <w:bCs/>
          <w:sz w:val="24"/>
          <w:szCs w:val="24"/>
        </w:rPr>
        <w:t>ausführlich beschrieben</w:t>
      </w:r>
      <w:ins w:id="157" w:author="Jürgen" w:date="2016-01-08T11:41:00Z">
        <w:r w:rsidR="00C82C31">
          <w:rPr>
            <w:rFonts w:ascii="Arial" w:hAnsi="Arial" w:cs="Arial"/>
            <w:bCs/>
            <w:sz w:val="24"/>
            <w:szCs w:val="24"/>
          </w:rPr>
          <w:t xml:space="preserve">, die </w:t>
        </w:r>
        <w:r w:rsidR="00C82C31">
          <w:rPr>
            <w:rFonts w:ascii="Arial" w:hAnsi="Arial" w:cs="Arial"/>
            <w:bCs/>
            <w:sz w:val="24"/>
            <w:szCs w:val="24"/>
          </w:rPr>
          <w:t>unterschiedliche</w:t>
        </w:r>
      </w:ins>
      <w:ins w:id="158" w:author="Jürgen" w:date="2016-01-08T11:43:00Z">
        <w:r w:rsidR="00C82C31">
          <w:rPr>
            <w:rFonts w:ascii="Arial" w:hAnsi="Arial" w:cs="Arial"/>
            <w:bCs/>
            <w:sz w:val="24"/>
            <w:szCs w:val="24"/>
          </w:rPr>
          <w:t>n</w:t>
        </w:r>
      </w:ins>
      <w:ins w:id="159" w:author="Jürgen" w:date="2016-01-08T11:41:00Z">
        <w:r w:rsidR="00C82C31">
          <w:rPr>
            <w:rFonts w:ascii="Arial" w:hAnsi="Arial" w:cs="Arial"/>
            <w:bCs/>
            <w:sz w:val="24"/>
            <w:szCs w:val="24"/>
          </w:rPr>
          <w:t xml:space="preserve"> </w:t>
        </w:r>
        <w:r w:rsidR="00C82C31">
          <w:rPr>
            <w:rFonts w:ascii="Arial" w:hAnsi="Arial" w:cs="Arial"/>
            <w:bCs/>
            <w:sz w:val="24"/>
            <w:szCs w:val="24"/>
          </w:rPr>
          <w:t>Sichtweisen auf das Projekt entsprechen</w:t>
        </w:r>
      </w:ins>
      <w:r>
        <w:rPr>
          <w:rFonts w:ascii="Arial" w:hAnsi="Arial" w:cs="Arial"/>
          <w:bCs/>
          <w:sz w:val="24"/>
          <w:szCs w:val="24"/>
        </w:rPr>
        <w:t xml:space="preserve">. </w:t>
      </w:r>
      <w:del w:id="160" w:author="Jürgen" w:date="2016-01-08T11:29:00Z">
        <w:r w:rsidR="00033221" w:rsidDel="006949D7">
          <w:rPr>
            <w:rFonts w:ascii="Arial" w:hAnsi="Arial" w:cs="Arial"/>
            <w:bCs/>
            <w:sz w:val="24"/>
            <w:szCs w:val="24"/>
          </w:rPr>
          <w:delText xml:space="preserve">Hier findet der Modellbegriff aus Kapitel 1.1.2 seine </w:delText>
        </w:r>
        <w:r w:rsidR="006E669E" w:rsidDel="006949D7">
          <w:rPr>
            <w:rFonts w:ascii="Arial" w:hAnsi="Arial" w:cs="Arial"/>
            <w:bCs/>
            <w:sz w:val="24"/>
            <w:szCs w:val="24"/>
          </w:rPr>
          <w:delText>Umsetzung</w:delText>
        </w:r>
        <w:r w:rsidR="00033221" w:rsidDel="006949D7">
          <w:rPr>
            <w:rFonts w:ascii="Arial" w:hAnsi="Arial" w:cs="Arial"/>
            <w:bCs/>
            <w:sz w:val="24"/>
            <w:szCs w:val="24"/>
          </w:rPr>
          <w:delText xml:space="preserve">. </w:delText>
        </w:r>
      </w:del>
      <w:r w:rsidR="00033221">
        <w:rPr>
          <w:rFonts w:ascii="Arial" w:hAnsi="Arial" w:cs="Arial"/>
          <w:bCs/>
          <w:sz w:val="24"/>
          <w:szCs w:val="24"/>
        </w:rPr>
        <w:t xml:space="preserve">Für </w:t>
      </w:r>
      <w:del w:id="161" w:author="Jürgen" w:date="2016-01-08T11:36:00Z">
        <w:r w:rsidR="00033221" w:rsidDel="00C82C31">
          <w:rPr>
            <w:rFonts w:ascii="Arial" w:hAnsi="Arial" w:cs="Arial"/>
            <w:bCs/>
            <w:sz w:val="24"/>
            <w:szCs w:val="24"/>
          </w:rPr>
          <w:delText xml:space="preserve">jede </w:delText>
        </w:r>
      </w:del>
      <w:ins w:id="162" w:author="Jürgen" w:date="2016-01-08T11:36:00Z">
        <w:r w:rsidR="00C82C31">
          <w:rPr>
            <w:rFonts w:ascii="Arial" w:hAnsi="Arial" w:cs="Arial"/>
            <w:bCs/>
            <w:sz w:val="24"/>
            <w:szCs w:val="24"/>
          </w:rPr>
          <w:t>unterschiedliche</w:t>
        </w:r>
        <w:r w:rsidR="00C82C31">
          <w:rPr>
            <w:rFonts w:ascii="Arial" w:hAnsi="Arial" w:cs="Arial"/>
            <w:bCs/>
            <w:sz w:val="24"/>
            <w:szCs w:val="24"/>
          </w:rPr>
          <w:t xml:space="preserve"> </w:t>
        </w:r>
      </w:ins>
      <w:r w:rsidR="00033221">
        <w:rPr>
          <w:rFonts w:ascii="Arial" w:hAnsi="Arial" w:cs="Arial"/>
          <w:bCs/>
          <w:sz w:val="24"/>
          <w:szCs w:val="24"/>
        </w:rPr>
        <w:t>Sicht</w:t>
      </w:r>
      <w:ins w:id="163" w:author="Jürgen" w:date="2016-01-08T11:37:00Z">
        <w:r w:rsidR="00C82C31">
          <w:rPr>
            <w:rFonts w:ascii="Arial" w:hAnsi="Arial" w:cs="Arial"/>
            <w:bCs/>
            <w:sz w:val="24"/>
            <w:szCs w:val="24"/>
          </w:rPr>
          <w:t>weisen</w:t>
        </w:r>
      </w:ins>
      <w:r w:rsidR="00033221">
        <w:rPr>
          <w:rFonts w:ascii="Arial" w:hAnsi="Arial" w:cs="Arial"/>
          <w:bCs/>
          <w:sz w:val="24"/>
          <w:szCs w:val="24"/>
        </w:rPr>
        <w:t xml:space="preserve"> </w:t>
      </w:r>
      <w:ins w:id="164" w:author="Jürgen" w:date="2016-01-08T11:37:00Z">
        <w:r w:rsidR="00C82C31">
          <w:rPr>
            <w:rFonts w:ascii="Arial" w:hAnsi="Arial" w:cs="Arial"/>
            <w:bCs/>
            <w:sz w:val="24"/>
            <w:szCs w:val="24"/>
          </w:rPr>
          <w:t xml:space="preserve">auf </w:t>
        </w:r>
      </w:ins>
      <w:r w:rsidR="00033221">
        <w:rPr>
          <w:rFonts w:ascii="Arial" w:hAnsi="Arial" w:cs="Arial"/>
          <w:bCs/>
          <w:sz w:val="24"/>
          <w:szCs w:val="24"/>
        </w:rPr>
        <w:t>ein</w:t>
      </w:r>
      <w:del w:id="165" w:author="Jürgen" w:date="2016-01-08T11:37:00Z">
        <w:r w:rsidR="00033221" w:rsidDel="00C82C31">
          <w:rPr>
            <w:rFonts w:ascii="Arial" w:hAnsi="Arial" w:cs="Arial"/>
            <w:bCs/>
            <w:sz w:val="24"/>
            <w:szCs w:val="24"/>
          </w:rPr>
          <w:delText>es</w:delText>
        </w:r>
      </w:del>
      <w:r w:rsidR="00033221">
        <w:rPr>
          <w:rFonts w:ascii="Arial" w:hAnsi="Arial" w:cs="Arial"/>
          <w:bCs/>
          <w:sz w:val="24"/>
          <w:szCs w:val="24"/>
        </w:rPr>
        <w:t xml:space="preserve"> Software-System</w:t>
      </w:r>
      <w:del w:id="166" w:author="Jürgen" w:date="2016-01-08T11:37:00Z">
        <w:r w:rsidR="00033221" w:rsidDel="00C82C31">
          <w:rPr>
            <w:rFonts w:ascii="Arial" w:hAnsi="Arial" w:cs="Arial"/>
            <w:bCs/>
            <w:sz w:val="24"/>
            <w:szCs w:val="24"/>
          </w:rPr>
          <w:delText>s</w:delText>
        </w:r>
      </w:del>
      <w:r w:rsidR="00033221">
        <w:rPr>
          <w:rFonts w:ascii="Arial" w:hAnsi="Arial" w:cs="Arial"/>
          <w:bCs/>
          <w:sz w:val="24"/>
          <w:szCs w:val="24"/>
        </w:rPr>
        <w:t xml:space="preserve"> </w:t>
      </w:r>
      <w:ins w:id="167" w:author="Jürgen" w:date="2016-01-08T11:37:00Z">
        <w:r w:rsidR="00C82C31">
          <w:rPr>
            <w:rFonts w:ascii="Arial" w:hAnsi="Arial" w:cs="Arial"/>
            <w:bCs/>
            <w:sz w:val="24"/>
            <w:szCs w:val="24"/>
          </w:rPr>
          <w:t xml:space="preserve">stehen </w:t>
        </w:r>
      </w:ins>
      <w:del w:id="168" w:author="Jürgen" w:date="2016-01-08T11:37:00Z">
        <w:r w:rsidR="00033221" w:rsidDel="00C82C31">
          <w:rPr>
            <w:rFonts w:ascii="Arial" w:hAnsi="Arial" w:cs="Arial"/>
            <w:bCs/>
            <w:sz w:val="24"/>
            <w:szCs w:val="24"/>
          </w:rPr>
          <w:delText xml:space="preserve">wird ein anderes Modell verwendet. Es gibt </w:delText>
        </w:r>
      </w:del>
      <w:r w:rsidR="006E669E">
        <w:rPr>
          <w:rFonts w:ascii="Arial" w:hAnsi="Arial" w:cs="Arial"/>
          <w:bCs/>
          <w:sz w:val="24"/>
          <w:szCs w:val="24"/>
        </w:rPr>
        <w:t>in der UML insgesamt 15 Diagrammtypen</w:t>
      </w:r>
      <w:ins w:id="169" w:author="Jürgen" w:date="2016-01-08T11:42:00Z">
        <w:r w:rsidR="00C82C31">
          <w:rPr>
            <w:rFonts w:ascii="Arial" w:hAnsi="Arial" w:cs="Arial"/>
            <w:bCs/>
            <w:sz w:val="24"/>
            <w:szCs w:val="24"/>
          </w:rPr>
          <w:t xml:space="preserve"> zur Verfügung</w:t>
        </w:r>
      </w:ins>
      <w:del w:id="170" w:author="Jürgen" w:date="2016-01-08T11:37:00Z">
        <w:r w:rsidR="006E669E" w:rsidDel="00C82C31">
          <w:rPr>
            <w:rFonts w:ascii="Arial" w:hAnsi="Arial" w:cs="Arial"/>
            <w:bCs/>
            <w:sz w:val="24"/>
            <w:szCs w:val="24"/>
          </w:rPr>
          <w:delText>, die</w:delText>
        </w:r>
      </w:del>
      <w:del w:id="171" w:author="Jürgen" w:date="2016-01-08T11:42:00Z">
        <w:r w:rsidR="006E669E" w:rsidDel="00C82C31">
          <w:rPr>
            <w:rFonts w:ascii="Arial" w:hAnsi="Arial" w:cs="Arial"/>
            <w:bCs/>
            <w:sz w:val="24"/>
            <w:szCs w:val="24"/>
          </w:rPr>
          <w:delText xml:space="preserve"> mit </w:delText>
        </w:r>
      </w:del>
      <w:del w:id="172" w:author="Jürgen" w:date="2016-01-08T11:38:00Z">
        <w:r w:rsidR="006E669E" w:rsidDel="00C82C31">
          <w:rPr>
            <w:rFonts w:ascii="Arial" w:hAnsi="Arial" w:cs="Arial"/>
            <w:bCs/>
            <w:sz w:val="24"/>
            <w:szCs w:val="24"/>
          </w:rPr>
          <w:delText xml:space="preserve">ihren </w:delText>
        </w:r>
      </w:del>
      <w:del w:id="173" w:author="Jürgen" w:date="2016-01-08T11:42:00Z">
        <w:r w:rsidR="006E669E" w:rsidDel="00C82C31">
          <w:rPr>
            <w:rFonts w:ascii="Arial" w:hAnsi="Arial" w:cs="Arial"/>
            <w:bCs/>
            <w:sz w:val="24"/>
            <w:szCs w:val="24"/>
          </w:rPr>
          <w:delText>eigenen Notationselementen viele verschiedene Sichten auf das System ermöglichen</w:delText>
        </w:r>
      </w:del>
      <w:r w:rsidR="006E669E">
        <w:rPr>
          <w:rFonts w:ascii="Arial" w:hAnsi="Arial" w:cs="Arial"/>
          <w:bCs/>
          <w:sz w:val="24"/>
          <w:szCs w:val="24"/>
        </w:rPr>
        <w:t>.</w:t>
      </w:r>
      <w:r w:rsidR="001D63CA">
        <w:rPr>
          <w:rFonts w:ascii="Arial" w:hAnsi="Arial" w:cs="Arial"/>
          <w:bCs/>
          <w:sz w:val="24"/>
          <w:szCs w:val="24"/>
        </w:rPr>
        <w:t xml:space="preserve"> Die wichtigsten und am häufigsten verwendeten Diagramme werden in Kapitel 2.5 und 2.8 vorgestellt.</w:t>
      </w:r>
    </w:p>
    <w:p w:rsidR="006E669E" w:rsidRDefault="006E669E" w:rsidP="00DA5943">
      <w:pPr>
        <w:pStyle w:val="Listenabsatz"/>
        <w:ind w:left="12"/>
        <w:rPr>
          <w:rFonts w:ascii="Arial" w:hAnsi="Arial" w:cs="Arial"/>
          <w:bCs/>
          <w:sz w:val="24"/>
          <w:szCs w:val="24"/>
        </w:rPr>
      </w:pPr>
    </w:p>
    <w:p w:rsidR="00DA5943" w:rsidRPr="00602CB1" w:rsidRDefault="00602CB1" w:rsidP="00602CB1">
      <w:pPr>
        <w:pStyle w:val="Listenabsatz"/>
        <w:ind w:left="12"/>
        <w:rPr>
          <w:rFonts w:ascii="Arial" w:hAnsi="Arial" w:cs="Arial"/>
          <w:bCs/>
          <w:sz w:val="24"/>
          <w:szCs w:val="24"/>
        </w:rPr>
      </w:pPr>
      <w:r>
        <w:rPr>
          <w:rFonts w:ascii="Arial" w:hAnsi="Arial" w:cs="Arial"/>
          <w:bCs/>
          <w:sz w:val="24"/>
          <w:szCs w:val="24"/>
        </w:rPr>
        <w:t xml:space="preserve">Abbildung XX zeigt den systematischen Zusammenhang zwischen den Diagrammtypen, die sich in verschiedenen Gruppen ordenen lasssen. Die Gruppen der </w:t>
      </w:r>
      <w:r w:rsidR="00DA5943" w:rsidRPr="00DA5943">
        <w:rPr>
          <w:rFonts w:ascii="Arial" w:hAnsi="Arial" w:cs="Arial"/>
          <w:bCs/>
          <w:sz w:val="24"/>
          <w:szCs w:val="24"/>
        </w:rPr>
        <w:t xml:space="preserve">Strukturdiagramme und </w:t>
      </w:r>
      <w:r>
        <w:rPr>
          <w:rFonts w:ascii="Arial" w:hAnsi="Arial" w:cs="Arial"/>
          <w:bCs/>
          <w:sz w:val="24"/>
          <w:szCs w:val="24"/>
        </w:rPr>
        <w:t>der Architekturdiagramme werden zusammen</w:t>
      </w:r>
      <w:r w:rsidR="00DA5943" w:rsidRPr="00DA5943">
        <w:rPr>
          <w:rFonts w:ascii="Arial" w:hAnsi="Arial" w:cs="Arial"/>
          <w:bCs/>
          <w:sz w:val="24"/>
          <w:szCs w:val="24"/>
        </w:rPr>
        <w:t xml:space="preserve"> als statische Diagramme bezeichnet. Verhaltensdiagramme und Interaktionsdiagramme werden als dynamische Diagramme bezeichnet.</w:t>
      </w:r>
    </w:p>
    <w:p w:rsidR="00DA5943" w:rsidRDefault="00DA5943" w:rsidP="00DA5943">
      <w:pPr>
        <w:pStyle w:val="Listenabsatz"/>
        <w:ind w:left="12"/>
        <w:rPr>
          <w:rFonts w:ascii="Arial" w:hAnsi="Arial" w:cs="Arial"/>
          <w:bCs/>
          <w:sz w:val="24"/>
          <w:szCs w:val="24"/>
        </w:rPr>
      </w:pPr>
      <w:r>
        <w:rPr>
          <w:rFonts w:ascii="Arial" w:hAnsi="Arial" w:cs="Arial"/>
          <w:bCs/>
          <w:noProof/>
          <w:sz w:val="24"/>
          <w:szCs w:val="24"/>
          <w:lang w:eastAsia="de-DE"/>
        </w:rPr>
        <w:lastRenderedPageBreak/>
        <w:drawing>
          <wp:inline distT="0" distB="0" distL="0" distR="0">
            <wp:extent cx="5760720" cy="4200525"/>
            <wp:effectExtent l="19050" t="0" r="0" b="0"/>
            <wp:docPr id="1" name="Picture 0" descr="digrammar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rammarten.jpg"/>
                    <pic:cNvPicPr/>
                  </pic:nvPicPr>
                  <pic:blipFill>
                    <a:blip r:embed="rId8"/>
                    <a:stretch>
                      <a:fillRect/>
                    </a:stretch>
                  </pic:blipFill>
                  <pic:spPr>
                    <a:xfrm>
                      <a:off x="0" y="0"/>
                      <a:ext cx="5760720" cy="4200525"/>
                    </a:xfrm>
                    <a:prstGeom prst="rect">
                      <a:avLst/>
                    </a:prstGeom>
                  </pic:spPr>
                </pic:pic>
              </a:graphicData>
            </a:graphic>
          </wp:inline>
        </w:drawing>
      </w:r>
    </w:p>
    <w:p w:rsidR="00DA5943" w:rsidRDefault="00DA5943" w:rsidP="00DA5943">
      <w:pPr>
        <w:pStyle w:val="Listenabsatz"/>
        <w:ind w:left="12"/>
        <w:rPr>
          <w:rFonts w:ascii="Arial" w:hAnsi="Arial" w:cs="Arial"/>
          <w:bCs/>
          <w:sz w:val="24"/>
          <w:szCs w:val="24"/>
        </w:rPr>
      </w:pPr>
    </w:p>
    <w:p w:rsidR="009C146B" w:rsidRDefault="00B70738" w:rsidP="00602CB1">
      <w:pPr>
        <w:pStyle w:val="Listenabsatz"/>
        <w:ind w:left="12"/>
        <w:rPr>
          <w:rFonts w:ascii="Arial" w:hAnsi="Arial" w:cs="Arial"/>
          <w:bCs/>
          <w:sz w:val="24"/>
          <w:szCs w:val="24"/>
        </w:rPr>
      </w:pPr>
      <w:r>
        <w:rPr>
          <w:rFonts w:ascii="Arial" w:hAnsi="Arial" w:cs="Arial"/>
          <w:bCs/>
          <w:sz w:val="24"/>
          <w:szCs w:val="24"/>
        </w:rPr>
        <w:t>{8} Diagramm-Typen</w:t>
      </w:r>
    </w:p>
    <w:p w:rsidR="00602CB1" w:rsidRPr="00602CB1" w:rsidRDefault="00602CB1" w:rsidP="00602CB1">
      <w:pPr>
        <w:pStyle w:val="Listenabsatz"/>
        <w:ind w:left="12"/>
        <w:rPr>
          <w:rFonts w:ascii="Arial" w:hAnsi="Arial" w:cs="Arial"/>
          <w:bCs/>
          <w:sz w:val="24"/>
          <w:szCs w:val="24"/>
        </w:rPr>
      </w:pPr>
    </w:p>
    <w:p w:rsidR="00490C3F" w:rsidRDefault="00A65C4E" w:rsidP="005111A8">
      <w:pPr>
        <w:pStyle w:val="Listenabsatz"/>
        <w:numPr>
          <w:ilvl w:val="1"/>
          <w:numId w:val="10"/>
        </w:numPr>
        <w:ind w:left="12" w:hanging="721"/>
        <w:rPr>
          <w:rFonts w:ascii="Arial" w:hAnsi="Arial" w:cs="Arial"/>
          <w:bCs/>
          <w:sz w:val="24"/>
          <w:szCs w:val="24"/>
        </w:rPr>
      </w:pPr>
      <w:r w:rsidRPr="00FF6550">
        <w:rPr>
          <w:rFonts w:ascii="Arial" w:hAnsi="Arial" w:cs="Arial"/>
          <w:bCs/>
          <w:sz w:val="24"/>
          <w:szCs w:val="24"/>
        </w:rPr>
        <w:t>Abstraktionsgrad</w:t>
      </w:r>
    </w:p>
    <w:p w:rsidR="005111A8" w:rsidRDefault="005111A8" w:rsidP="005111A8">
      <w:pPr>
        <w:pStyle w:val="Listenabsatz"/>
        <w:ind w:left="12"/>
        <w:rPr>
          <w:rFonts w:ascii="Arial" w:hAnsi="Arial" w:cs="Arial"/>
          <w:bCs/>
          <w:sz w:val="24"/>
          <w:szCs w:val="24"/>
        </w:rPr>
      </w:pPr>
    </w:p>
    <w:p w:rsidR="00E33A9E" w:rsidRDefault="005111A8" w:rsidP="005111A8">
      <w:pPr>
        <w:pStyle w:val="Listenabsatz"/>
        <w:ind w:left="12"/>
        <w:rPr>
          <w:rFonts w:ascii="Arial" w:hAnsi="Arial" w:cs="Arial"/>
          <w:bCs/>
          <w:sz w:val="24"/>
          <w:szCs w:val="24"/>
        </w:rPr>
      </w:pPr>
      <w:del w:id="174" w:author="Jürgen" w:date="2016-01-08T11:44:00Z">
        <w:r w:rsidDel="00BF4DC6">
          <w:rPr>
            <w:rFonts w:ascii="Arial" w:hAnsi="Arial" w:cs="Arial"/>
            <w:bCs/>
            <w:sz w:val="24"/>
            <w:szCs w:val="24"/>
          </w:rPr>
          <w:delText xml:space="preserve">Im Kapitel 1.1.3 wurde die Aufgabe von Modellen </w:delText>
        </w:r>
        <w:r w:rsidRPr="002B771A" w:rsidDel="00BF4DC6">
          <w:rPr>
            <w:rFonts w:ascii="Arial" w:hAnsi="Arial" w:cs="Arial"/>
            <w:bCs/>
            <w:sz w:val="24"/>
            <w:szCs w:val="24"/>
            <w:highlight w:val="yellow"/>
            <w:rPrChange w:id="175" w:author="Jürgen" w:date="2016-01-08T12:06:00Z">
              <w:rPr>
                <w:rFonts w:ascii="Arial" w:hAnsi="Arial" w:cs="Arial"/>
                <w:bCs/>
                <w:sz w:val="24"/>
                <w:szCs w:val="24"/>
              </w:rPr>
            </w:rPrChange>
          </w:rPr>
          <w:delText>dargestellt</w:delText>
        </w:r>
      </w:del>
      <w:ins w:id="176" w:author="Jürgen" w:date="2016-01-08T11:45:00Z">
        <w:r w:rsidR="00BF4DC6" w:rsidRPr="002B771A">
          <w:rPr>
            <w:rFonts w:ascii="Arial" w:hAnsi="Arial" w:cs="Arial"/>
            <w:bCs/>
            <w:sz w:val="24"/>
            <w:szCs w:val="24"/>
            <w:highlight w:val="yellow"/>
            <w:rPrChange w:id="177" w:author="Jürgen" w:date="2016-01-08T12:06:00Z">
              <w:rPr>
                <w:rFonts w:ascii="Arial" w:hAnsi="Arial" w:cs="Arial"/>
                <w:bCs/>
                <w:sz w:val="24"/>
                <w:szCs w:val="24"/>
              </w:rPr>
            </w:rPrChange>
          </w:rPr>
          <w:t>Projektphasen</w:t>
        </w:r>
        <w:r w:rsidR="00BF4DC6">
          <w:rPr>
            <w:rFonts w:ascii="Arial" w:hAnsi="Arial" w:cs="Arial"/>
            <w:bCs/>
            <w:sz w:val="24"/>
            <w:szCs w:val="24"/>
          </w:rPr>
          <w:t>??</w:t>
        </w:r>
      </w:ins>
      <w:r>
        <w:rPr>
          <w:rFonts w:ascii="Arial" w:hAnsi="Arial" w:cs="Arial"/>
          <w:bCs/>
          <w:sz w:val="24"/>
          <w:szCs w:val="24"/>
        </w:rPr>
        <w:t xml:space="preserve">. Um die Vielzahl der UML-Diagramme </w:t>
      </w:r>
      <w:r w:rsidR="00D47124">
        <w:rPr>
          <w:rFonts w:ascii="Arial" w:hAnsi="Arial" w:cs="Arial"/>
          <w:bCs/>
          <w:sz w:val="24"/>
          <w:szCs w:val="24"/>
        </w:rPr>
        <w:t>besser einordnen zu können</w:t>
      </w:r>
      <w:r>
        <w:rPr>
          <w:rFonts w:ascii="Arial" w:hAnsi="Arial" w:cs="Arial"/>
          <w:bCs/>
          <w:sz w:val="24"/>
          <w:szCs w:val="24"/>
        </w:rPr>
        <w:t xml:space="preserve"> und eine Reihenfolge für die Erstellung vorzuschlagen, </w:t>
      </w:r>
      <w:ins w:id="178" w:author="Jürgen" w:date="2016-01-08T11:45:00Z">
        <w:r w:rsidR="00BF4DC6">
          <w:rPr>
            <w:rFonts w:ascii="Arial" w:hAnsi="Arial" w:cs="Arial"/>
            <w:bCs/>
            <w:sz w:val="24"/>
            <w:szCs w:val="24"/>
          </w:rPr>
          <w:t xml:space="preserve">orientiert </w:t>
        </w:r>
      </w:ins>
      <w:del w:id="179" w:author="Jürgen" w:date="2016-01-08T11:45:00Z">
        <w:r w:rsidR="00D47124" w:rsidDel="00BF4DC6">
          <w:rPr>
            <w:rFonts w:ascii="Arial" w:hAnsi="Arial" w:cs="Arial"/>
            <w:bCs/>
            <w:sz w:val="24"/>
            <w:szCs w:val="24"/>
          </w:rPr>
          <w:delText xml:space="preserve">kann </w:delText>
        </w:r>
      </w:del>
      <w:r w:rsidR="00D47124">
        <w:rPr>
          <w:rFonts w:ascii="Arial" w:hAnsi="Arial" w:cs="Arial"/>
          <w:bCs/>
          <w:sz w:val="24"/>
          <w:szCs w:val="24"/>
        </w:rPr>
        <w:t xml:space="preserve">man sich </w:t>
      </w:r>
      <w:ins w:id="180" w:author="Jürgen" w:date="2016-01-08T11:47:00Z">
        <w:r w:rsidR="00BF4DC6">
          <w:rPr>
            <w:rFonts w:ascii="Arial" w:hAnsi="Arial" w:cs="Arial"/>
            <w:bCs/>
            <w:sz w:val="24"/>
            <w:szCs w:val="24"/>
          </w:rPr>
          <w:t xml:space="preserve">zweckmäßigerweise </w:t>
        </w:r>
      </w:ins>
      <w:r w:rsidR="00D47124">
        <w:rPr>
          <w:rFonts w:ascii="Arial" w:hAnsi="Arial" w:cs="Arial"/>
          <w:bCs/>
          <w:sz w:val="24"/>
          <w:szCs w:val="24"/>
        </w:rPr>
        <w:t>am Abstraktionsgrad der Diagramme</w:t>
      </w:r>
      <w:del w:id="181" w:author="Jürgen" w:date="2016-01-08T11:46:00Z">
        <w:r w:rsidR="00D47124" w:rsidDel="00BF4DC6">
          <w:rPr>
            <w:rFonts w:ascii="Arial" w:hAnsi="Arial" w:cs="Arial"/>
            <w:bCs/>
            <w:sz w:val="24"/>
            <w:szCs w:val="24"/>
          </w:rPr>
          <w:delText xml:space="preserve"> orientieren</w:delText>
        </w:r>
      </w:del>
      <w:r w:rsidR="00D47124">
        <w:rPr>
          <w:rFonts w:ascii="Arial" w:hAnsi="Arial" w:cs="Arial"/>
          <w:bCs/>
          <w:sz w:val="24"/>
          <w:szCs w:val="24"/>
        </w:rPr>
        <w:t xml:space="preserve">. Wie in Abbildung XX zu sehen ist, können fünf Ebenen unterschieden werden. Der Abstraktionsgrad nimmt von </w:t>
      </w:r>
      <w:ins w:id="182" w:author="Jürgen" w:date="2016-01-08T11:46:00Z">
        <w:r w:rsidR="00BF4DC6">
          <w:rPr>
            <w:rFonts w:ascii="Arial" w:hAnsi="Arial" w:cs="Arial"/>
            <w:bCs/>
            <w:sz w:val="24"/>
            <w:szCs w:val="24"/>
          </w:rPr>
          <w:t xml:space="preserve">Ebene </w:t>
        </w:r>
      </w:ins>
      <w:r w:rsidR="00D47124">
        <w:rPr>
          <w:rFonts w:ascii="Arial" w:hAnsi="Arial" w:cs="Arial"/>
          <w:bCs/>
          <w:sz w:val="24"/>
          <w:szCs w:val="24"/>
        </w:rPr>
        <w:t xml:space="preserve">eins bis fünf immer weiter ab. Dass heißt, dass in der ersten Ebene die Vereinfachung und damit die </w:t>
      </w:r>
      <w:ins w:id="183" w:author="Jürgen" w:date="2016-01-08T11:47:00Z">
        <w:r w:rsidR="00BF4DC6">
          <w:rPr>
            <w:rFonts w:ascii="Arial" w:hAnsi="Arial" w:cs="Arial"/>
            <w:bCs/>
            <w:sz w:val="24"/>
            <w:szCs w:val="24"/>
          </w:rPr>
          <w:t>„</w:t>
        </w:r>
      </w:ins>
      <w:r w:rsidR="00D47124">
        <w:rPr>
          <w:rFonts w:ascii="Arial" w:hAnsi="Arial" w:cs="Arial"/>
          <w:bCs/>
          <w:sz w:val="24"/>
          <w:szCs w:val="24"/>
        </w:rPr>
        <w:t>Entfernung</w:t>
      </w:r>
      <w:ins w:id="184" w:author="Jürgen" w:date="2016-01-08T11:47:00Z">
        <w:r w:rsidR="00BF4DC6">
          <w:rPr>
            <w:rFonts w:ascii="Arial" w:hAnsi="Arial" w:cs="Arial"/>
            <w:bCs/>
            <w:sz w:val="24"/>
            <w:szCs w:val="24"/>
          </w:rPr>
          <w:t>“</w:t>
        </w:r>
      </w:ins>
      <w:r w:rsidR="00D47124">
        <w:rPr>
          <w:rFonts w:ascii="Arial" w:hAnsi="Arial" w:cs="Arial"/>
          <w:bCs/>
          <w:sz w:val="24"/>
          <w:szCs w:val="24"/>
        </w:rPr>
        <w:t xml:space="preserve"> </w:t>
      </w:r>
      <w:ins w:id="185" w:author="Jürgen" w:date="2016-01-08T11:47:00Z">
        <w:r w:rsidR="00BF4DC6">
          <w:rPr>
            <w:rFonts w:ascii="Arial" w:hAnsi="Arial" w:cs="Arial"/>
            <w:bCs/>
            <w:sz w:val="24"/>
            <w:szCs w:val="24"/>
          </w:rPr>
          <w:t>des</w:t>
        </w:r>
      </w:ins>
      <w:del w:id="186" w:author="Jürgen" w:date="2016-01-08T11:47:00Z">
        <w:r w:rsidR="00282EFB" w:rsidDel="00BF4DC6">
          <w:rPr>
            <w:rFonts w:ascii="Arial" w:hAnsi="Arial" w:cs="Arial"/>
            <w:bCs/>
            <w:sz w:val="24"/>
            <w:szCs w:val="24"/>
          </w:rPr>
          <w:delText>vom</w:delText>
        </w:r>
      </w:del>
      <w:r w:rsidR="00282EFB">
        <w:rPr>
          <w:rFonts w:ascii="Arial" w:hAnsi="Arial" w:cs="Arial"/>
          <w:bCs/>
          <w:sz w:val="24"/>
          <w:szCs w:val="24"/>
        </w:rPr>
        <w:t xml:space="preserve"> jeweiligen Diagramm</w:t>
      </w:r>
      <w:ins w:id="187" w:author="Jürgen" w:date="2016-01-08T11:47:00Z">
        <w:r w:rsidR="00BF4DC6">
          <w:rPr>
            <w:rFonts w:ascii="Arial" w:hAnsi="Arial" w:cs="Arial"/>
            <w:bCs/>
            <w:sz w:val="24"/>
            <w:szCs w:val="24"/>
          </w:rPr>
          <w:t>s</w:t>
        </w:r>
      </w:ins>
      <w:r w:rsidR="00282EFB">
        <w:rPr>
          <w:rFonts w:ascii="Arial" w:hAnsi="Arial" w:cs="Arial"/>
          <w:bCs/>
          <w:sz w:val="24"/>
          <w:szCs w:val="24"/>
        </w:rPr>
        <w:t xml:space="preserve"> zum</w:t>
      </w:r>
      <w:r w:rsidR="00D47124">
        <w:rPr>
          <w:rFonts w:ascii="Arial" w:hAnsi="Arial" w:cs="Arial"/>
          <w:bCs/>
          <w:sz w:val="24"/>
          <w:szCs w:val="24"/>
        </w:rPr>
        <w:t xml:space="preserve"> Software-System am größten ist. Ohne zu wissen, wie auf Ebene fünf das System </w:t>
      </w:r>
      <w:r w:rsidR="00E33A9E">
        <w:rPr>
          <w:rFonts w:ascii="Arial" w:hAnsi="Arial" w:cs="Arial"/>
          <w:bCs/>
          <w:sz w:val="24"/>
          <w:szCs w:val="24"/>
        </w:rPr>
        <w:t>funktionieren wird, sollte sich</w:t>
      </w:r>
      <w:r w:rsidR="00D47124">
        <w:rPr>
          <w:rFonts w:ascii="Arial" w:hAnsi="Arial" w:cs="Arial"/>
          <w:bCs/>
          <w:sz w:val="24"/>
          <w:szCs w:val="24"/>
        </w:rPr>
        <w:t xml:space="preserve"> bereits zum Projektstart und in der frühen Phase der Projektplanung </w:t>
      </w:r>
      <w:r w:rsidR="00E33A9E">
        <w:rPr>
          <w:rFonts w:ascii="Arial" w:hAnsi="Arial" w:cs="Arial"/>
          <w:bCs/>
          <w:sz w:val="24"/>
          <w:szCs w:val="24"/>
        </w:rPr>
        <w:t xml:space="preserve">für die Analyse </w:t>
      </w:r>
      <w:r w:rsidR="00D47124">
        <w:rPr>
          <w:rFonts w:ascii="Arial" w:hAnsi="Arial" w:cs="Arial"/>
          <w:bCs/>
          <w:sz w:val="24"/>
          <w:szCs w:val="24"/>
        </w:rPr>
        <w:t xml:space="preserve">mit den </w:t>
      </w:r>
      <w:del w:id="188" w:author="Jürgen" w:date="2016-01-08T11:48:00Z">
        <w:r w:rsidR="00D47124" w:rsidDel="00BF4DC6">
          <w:rPr>
            <w:rFonts w:ascii="Arial" w:hAnsi="Arial" w:cs="Arial"/>
            <w:bCs/>
            <w:sz w:val="24"/>
            <w:szCs w:val="24"/>
          </w:rPr>
          <w:delText xml:space="preserve">Stakeholdern </w:delText>
        </w:r>
      </w:del>
      <w:ins w:id="189" w:author="Jürgen" w:date="2016-01-08T11:48:00Z">
        <w:r w:rsidR="00BF4DC6">
          <w:rPr>
            <w:rFonts w:ascii="Arial" w:hAnsi="Arial" w:cs="Arial"/>
            <w:bCs/>
            <w:sz w:val="24"/>
            <w:szCs w:val="24"/>
          </w:rPr>
          <w:t xml:space="preserve">Auftraggebern </w:t>
        </w:r>
      </w:ins>
      <w:r w:rsidR="00D47124">
        <w:rPr>
          <w:rFonts w:ascii="Arial" w:hAnsi="Arial" w:cs="Arial"/>
          <w:bCs/>
          <w:sz w:val="24"/>
          <w:szCs w:val="24"/>
        </w:rPr>
        <w:t xml:space="preserve">in der ersten Abstraktionsebene mit Hilfe des </w:t>
      </w:r>
      <w:ins w:id="190" w:author="Jürgen" w:date="2016-01-08T11:54:00Z">
        <w:r w:rsidR="00BF4DC6">
          <w:rPr>
            <w:rFonts w:ascii="Arial" w:hAnsi="Arial" w:cs="Arial"/>
            <w:bCs/>
            <w:sz w:val="24"/>
            <w:szCs w:val="24"/>
          </w:rPr>
          <w:t>„</w:t>
        </w:r>
      </w:ins>
      <w:r w:rsidR="00D47124">
        <w:rPr>
          <w:rFonts w:ascii="Arial" w:hAnsi="Arial" w:cs="Arial"/>
          <w:bCs/>
          <w:sz w:val="24"/>
          <w:szCs w:val="24"/>
        </w:rPr>
        <w:t>Anwendungsfall- und Aktivitäts-Diagramm</w:t>
      </w:r>
      <w:ins w:id="191" w:author="Jürgen" w:date="2016-01-08T11:54:00Z">
        <w:r w:rsidR="00BF4DC6">
          <w:rPr>
            <w:rFonts w:ascii="Arial" w:hAnsi="Arial" w:cs="Arial"/>
            <w:bCs/>
            <w:sz w:val="24"/>
            <w:szCs w:val="24"/>
          </w:rPr>
          <w:t>“</w:t>
        </w:r>
      </w:ins>
      <w:r w:rsidR="00D47124">
        <w:rPr>
          <w:rFonts w:ascii="Arial" w:hAnsi="Arial" w:cs="Arial"/>
          <w:bCs/>
          <w:sz w:val="24"/>
          <w:szCs w:val="24"/>
        </w:rPr>
        <w:t xml:space="preserve"> aus</w:t>
      </w:r>
      <w:r w:rsidR="00E33A9E">
        <w:rPr>
          <w:rFonts w:ascii="Arial" w:hAnsi="Arial" w:cs="Arial"/>
          <w:bCs/>
          <w:sz w:val="24"/>
          <w:szCs w:val="24"/>
        </w:rPr>
        <w:t>getauscht werden.</w:t>
      </w:r>
    </w:p>
    <w:p w:rsidR="00282EFB" w:rsidRDefault="00E33A9E" w:rsidP="00E33A9E">
      <w:pPr>
        <w:pStyle w:val="Listenabsatz"/>
        <w:ind w:left="12"/>
        <w:rPr>
          <w:rFonts w:ascii="Arial" w:hAnsi="Arial" w:cs="Arial"/>
          <w:bCs/>
          <w:sz w:val="24"/>
          <w:szCs w:val="24"/>
        </w:rPr>
      </w:pPr>
      <w:r>
        <w:rPr>
          <w:rFonts w:ascii="Arial" w:hAnsi="Arial" w:cs="Arial"/>
          <w:bCs/>
          <w:sz w:val="24"/>
          <w:szCs w:val="24"/>
        </w:rPr>
        <w:t xml:space="preserve">Jede Ebene zeigt in Abhängigkeit </w:t>
      </w:r>
      <w:del w:id="192" w:author="Jürgen" w:date="2016-01-08T11:49:00Z">
        <w:r w:rsidDel="00BF4DC6">
          <w:rPr>
            <w:rFonts w:ascii="Arial" w:hAnsi="Arial" w:cs="Arial"/>
            <w:bCs/>
            <w:sz w:val="24"/>
            <w:szCs w:val="24"/>
          </w:rPr>
          <w:delText xml:space="preserve">mit </w:delText>
        </w:r>
      </w:del>
      <w:ins w:id="193" w:author="Jürgen" w:date="2016-01-08T11:49:00Z">
        <w:r w:rsidR="00BF4DC6">
          <w:rPr>
            <w:rFonts w:ascii="Arial" w:hAnsi="Arial" w:cs="Arial"/>
            <w:bCs/>
            <w:sz w:val="24"/>
            <w:szCs w:val="24"/>
          </w:rPr>
          <w:t>vom</w:t>
        </w:r>
      </w:ins>
      <w:del w:id="194" w:author="Jürgen" w:date="2016-01-08T11:49:00Z">
        <w:r w:rsidDel="00BF4DC6">
          <w:rPr>
            <w:rFonts w:ascii="Arial" w:hAnsi="Arial" w:cs="Arial"/>
            <w:bCs/>
            <w:sz w:val="24"/>
            <w:szCs w:val="24"/>
          </w:rPr>
          <w:delText>dem</w:delText>
        </w:r>
      </w:del>
      <w:r>
        <w:rPr>
          <w:rFonts w:ascii="Arial" w:hAnsi="Arial" w:cs="Arial"/>
          <w:bCs/>
          <w:sz w:val="24"/>
          <w:szCs w:val="24"/>
        </w:rPr>
        <w:t xml:space="preserve"> jeweiligen Abstraktionsgrad eine andere Sicht des Systems und verfolgt damit </w:t>
      </w:r>
      <w:del w:id="195" w:author="Jürgen" w:date="2016-01-08T11:50:00Z">
        <w:r w:rsidDel="00BF4DC6">
          <w:rPr>
            <w:rFonts w:ascii="Arial" w:hAnsi="Arial" w:cs="Arial"/>
            <w:bCs/>
            <w:sz w:val="24"/>
            <w:szCs w:val="24"/>
          </w:rPr>
          <w:delText xml:space="preserve">andere </w:delText>
        </w:r>
      </w:del>
      <w:ins w:id="196" w:author="Jürgen" w:date="2016-01-08T11:50:00Z">
        <w:r w:rsidR="00BF4DC6">
          <w:rPr>
            <w:rFonts w:ascii="Arial" w:hAnsi="Arial" w:cs="Arial"/>
            <w:bCs/>
            <w:sz w:val="24"/>
            <w:szCs w:val="24"/>
          </w:rPr>
          <w:t>unterschiedliche</w:t>
        </w:r>
        <w:r w:rsidR="00BF4DC6">
          <w:rPr>
            <w:rFonts w:ascii="Arial" w:hAnsi="Arial" w:cs="Arial"/>
            <w:bCs/>
            <w:sz w:val="24"/>
            <w:szCs w:val="24"/>
          </w:rPr>
          <w:t xml:space="preserve"> </w:t>
        </w:r>
      </w:ins>
      <w:r>
        <w:rPr>
          <w:rFonts w:ascii="Arial" w:hAnsi="Arial" w:cs="Arial"/>
          <w:bCs/>
          <w:sz w:val="24"/>
          <w:szCs w:val="24"/>
        </w:rPr>
        <w:t xml:space="preserve">Ziele. Erst wenn die Anforderungen an das System festgelegt wurden, macht es Sinn in der zweiten Ebene das </w:t>
      </w:r>
      <w:ins w:id="197" w:author="Jürgen" w:date="2016-01-08T11:54:00Z">
        <w:r w:rsidR="00BF4DC6">
          <w:rPr>
            <w:rFonts w:ascii="Arial" w:hAnsi="Arial" w:cs="Arial"/>
            <w:bCs/>
            <w:sz w:val="24"/>
            <w:szCs w:val="24"/>
          </w:rPr>
          <w:t>„</w:t>
        </w:r>
      </w:ins>
      <w:r>
        <w:rPr>
          <w:rFonts w:ascii="Arial" w:hAnsi="Arial" w:cs="Arial"/>
          <w:bCs/>
          <w:sz w:val="24"/>
          <w:szCs w:val="24"/>
        </w:rPr>
        <w:t>Verteilungs</w:t>
      </w:r>
      <w:r w:rsidR="001B200E">
        <w:rPr>
          <w:rFonts w:ascii="Arial" w:hAnsi="Arial" w:cs="Arial"/>
          <w:bCs/>
          <w:sz w:val="24"/>
          <w:szCs w:val="24"/>
        </w:rPr>
        <w:t>-D</w:t>
      </w:r>
      <w:r>
        <w:rPr>
          <w:rFonts w:ascii="Arial" w:hAnsi="Arial" w:cs="Arial"/>
          <w:bCs/>
          <w:sz w:val="24"/>
          <w:szCs w:val="24"/>
        </w:rPr>
        <w:t>iagramm</w:t>
      </w:r>
      <w:r w:rsidR="001B200E">
        <w:rPr>
          <w:rFonts w:ascii="Arial" w:hAnsi="Arial" w:cs="Arial"/>
          <w:bCs/>
          <w:sz w:val="24"/>
          <w:szCs w:val="24"/>
        </w:rPr>
        <w:t xml:space="preserve"> </w:t>
      </w:r>
      <w:r>
        <w:rPr>
          <w:rFonts w:ascii="Arial" w:hAnsi="Arial" w:cs="Arial"/>
          <w:bCs/>
          <w:sz w:val="24"/>
          <w:szCs w:val="24"/>
        </w:rPr>
        <w:t>und das Zustands</w:t>
      </w:r>
      <w:r w:rsidR="001B200E">
        <w:rPr>
          <w:rFonts w:ascii="Arial" w:hAnsi="Arial" w:cs="Arial"/>
          <w:bCs/>
          <w:sz w:val="24"/>
          <w:szCs w:val="24"/>
        </w:rPr>
        <w:t>-D</w:t>
      </w:r>
      <w:r>
        <w:rPr>
          <w:rFonts w:ascii="Arial" w:hAnsi="Arial" w:cs="Arial"/>
          <w:bCs/>
          <w:sz w:val="24"/>
          <w:szCs w:val="24"/>
        </w:rPr>
        <w:t>iagramm</w:t>
      </w:r>
      <w:ins w:id="198" w:author="Jürgen" w:date="2016-01-08T11:54:00Z">
        <w:r w:rsidR="00BF4DC6">
          <w:rPr>
            <w:rFonts w:ascii="Arial" w:hAnsi="Arial" w:cs="Arial"/>
            <w:bCs/>
            <w:sz w:val="24"/>
            <w:szCs w:val="24"/>
          </w:rPr>
          <w:t>“</w:t>
        </w:r>
      </w:ins>
      <w:r>
        <w:rPr>
          <w:rFonts w:ascii="Arial" w:hAnsi="Arial" w:cs="Arial"/>
          <w:bCs/>
          <w:sz w:val="24"/>
          <w:szCs w:val="24"/>
        </w:rPr>
        <w:t xml:space="preserve"> zu erstellen. </w:t>
      </w:r>
      <w:r w:rsidR="001B200E">
        <w:rPr>
          <w:rFonts w:ascii="Arial" w:hAnsi="Arial" w:cs="Arial"/>
          <w:bCs/>
          <w:sz w:val="24"/>
          <w:szCs w:val="24"/>
        </w:rPr>
        <w:t xml:space="preserve">Danach folgt in Ebene drei das </w:t>
      </w:r>
      <w:ins w:id="199" w:author="Jürgen" w:date="2016-01-08T11:55:00Z">
        <w:r w:rsidR="00BF4DC6">
          <w:rPr>
            <w:rFonts w:ascii="Arial" w:hAnsi="Arial" w:cs="Arial"/>
            <w:bCs/>
            <w:sz w:val="24"/>
            <w:szCs w:val="24"/>
          </w:rPr>
          <w:t>„</w:t>
        </w:r>
      </w:ins>
      <w:r w:rsidR="001B200E">
        <w:rPr>
          <w:rFonts w:ascii="Arial" w:hAnsi="Arial" w:cs="Arial"/>
          <w:bCs/>
          <w:sz w:val="24"/>
          <w:szCs w:val="24"/>
        </w:rPr>
        <w:t>Paket-Diagramm</w:t>
      </w:r>
      <w:ins w:id="200" w:author="Jürgen" w:date="2016-01-08T11:55:00Z">
        <w:r w:rsidR="00BF4DC6">
          <w:rPr>
            <w:rFonts w:ascii="Arial" w:hAnsi="Arial" w:cs="Arial"/>
            <w:bCs/>
            <w:sz w:val="24"/>
            <w:szCs w:val="24"/>
          </w:rPr>
          <w:t>“</w:t>
        </w:r>
      </w:ins>
      <w:r w:rsidR="001B200E">
        <w:rPr>
          <w:rFonts w:ascii="Arial" w:hAnsi="Arial" w:cs="Arial"/>
          <w:bCs/>
          <w:sz w:val="24"/>
          <w:szCs w:val="24"/>
        </w:rPr>
        <w:t xml:space="preserve">, in Ebene vier das </w:t>
      </w:r>
      <w:ins w:id="201" w:author="Jürgen" w:date="2016-01-08T11:55:00Z">
        <w:r w:rsidR="00BF4DC6">
          <w:rPr>
            <w:rFonts w:ascii="Arial" w:hAnsi="Arial" w:cs="Arial"/>
            <w:bCs/>
            <w:sz w:val="24"/>
            <w:szCs w:val="24"/>
          </w:rPr>
          <w:t>„</w:t>
        </w:r>
      </w:ins>
      <w:r w:rsidR="001B200E">
        <w:rPr>
          <w:rFonts w:ascii="Arial" w:hAnsi="Arial" w:cs="Arial"/>
          <w:bCs/>
          <w:sz w:val="24"/>
          <w:szCs w:val="24"/>
        </w:rPr>
        <w:t>Komponenten-Diagramm</w:t>
      </w:r>
      <w:ins w:id="202" w:author="Jürgen" w:date="2016-01-08T11:55:00Z">
        <w:r w:rsidR="00BF4DC6">
          <w:rPr>
            <w:rFonts w:ascii="Arial" w:hAnsi="Arial" w:cs="Arial"/>
            <w:bCs/>
            <w:sz w:val="24"/>
            <w:szCs w:val="24"/>
          </w:rPr>
          <w:t>“</w:t>
        </w:r>
      </w:ins>
      <w:r w:rsidR="001B200E">
        <w:rPr>
          <w:rFonts w:ascii="Arial" w:hAnsi="Arial" w:cs="Arial"/>
          <w:bCs/>
          <w:sz w:val="24"/>
          <w:szCs w:val="24"/>
        </w:rPr>
        <w:t xml:space="preserve"> und in Ebene fünf das </w:t>
      </w:r>
      <w:ins w:id="203" w:author="Jürgen" w:date="2016-01-08T11:55:00Z">
        <w:r w:rsidR="00BF4DC6">
          <w:rPr>
            <w:rFonts w:ascii="Arial" w:hAnsi="Arial" w:cs="Arial"/>
            <w:bCs/>
            <w:sz w:val="24"/>
            <w:szCs w:val="24"/>
          </w:rPr>
          <w:t>„</w:t>
        </w:r>
      </w:ins>
      <w:r w:rsidR="001B200E">
        <w:rPr>
          <w:rFonts w:ascii="Arial" w:hAnsi="Arial" w:cs="Arial"/>
          <w:bCs/>
          <w:sz w:val="24"/>
          <w:szCs w:val="24"/>
        </w:rPr>
        <w:t>Klassen-Diagramm</w:t>
      </w:r>
      <w:ins w:id="204" w:author="Jürgen" w:date="2016-01-08T11:55:00Z">
        <w:r w:rsidR="00BF4DC6">
          <w:rPr>
            <w:rFonts w:ascii="Arial" w:hAnsi="Arial" w:cs="Arial"/>
            <w:bCs/>
            <w:sz w:val="24"/>
            <w:szCs w:val="24"/>
          </w:rPr>
          <w:t>“</w:t>
        </w:r>
      </w:ins>
      <w:r w:rsidR="001B200E">
        <w:rPr>
          <w:rFonts w:ascii="Arial" w:hAnsi="Arial" w:cs="Arial"/>
          <w:bCs/>
          <w:sz w:val="24"/>
          <w:szCs w:val="24"/>
        </w:rPr>
        <w:t xml:space="preserve">. </w:t>
      </w:r>
    </w:p>
    <w:p w:rsidR="00E33A9E" w:rsidRDefault="00E33A9E" w:rsidP="00E33A9E">
      <w:pPr>
        <w:pStyle w:val="Listenabsatz"/>
        <w:ind w:left="12"/>
        <w:rPr>
          <w:rFonts w:ascii="Arial" w:hAnsi="Arial" w:cs="Arial"/>
          <w:bCs/>
          <w:sz w:val="24"/>
          <w:szCs w:val="24"/>
        </w:rPr>
      </w:pPr>
      <w:r>
        <w:rPr>
          <w:rFonts w:ascii="Arial" w:hAnsi="Arial" w:cs="Arial"/>
          <w:bCs/>
          <w:sz w:val="24"/>
          <w:szCs w:val="24"/>
        </w:rPr>
        <w:lastRenderedPageBreak/>
        <w:t xml:space="preserve">Wird später etwas in einer höheren Ebene geändert, so muss in allen Ebenen darunter </w:t>
      </w:r>
      <w:r w:rsidRPr="00E33A9E">
        <w:rPr>
          <w:rFonts w:ascii="Arial" w:hAnsi="Arial" w:cs="Arial"/>
          <w:bCs/>
          <w:sz w:val="24"/>
          <w:szCs w:val="24"/>
        </w:rPr>
        <w:t xml:space="preserve">geprüft werden, ob dies auch </w:t>
      </w:r>
      <w:r>
        <w:rPr>
          <w:rFonts w:ascii="Arial" w:hAnsi="Arial" w:cs="Arial"/>
          <w:bCs/>
          <w:sz w:val="24"/>
          <w:szCs w:val="24"/>
        </w:rPr>
        <w:t xml:space="preserve">dort eine Änderung zur Folge hat. </w:t>
      </w:r>
      <w:ins w:id="205" w:author="Jürgen" w:date="2016-01-08T11:51:00Z">
        <w:r w:rsidR="00BF4DC6">
          <w:rPr>
            <w:rFonts w:ascii="Arial" w:hAnsi="Arial" w:cs="Arial"/>
            <w:bCs/>
            <w:sz w:val="24"/>
            <w:szCs w:val="24"/>
          </w:rPr>
          <w:t>Eine a</w:t>
        </w:r>
      </w:ins>
      <w:del w:id="206" w:author="Jürgen" w:date="2016-01-08T11:51:00Z">
        <w:r w:rsidDel="00BF4DC6">
          <w:rPr>
            <w:rFonts w:ascii="Arial" w:hAnsi="Arial" w:cs="Arial"/>
            <w:bCs/>
            <w:sz w:val="24"/>
            <w:szCs w:val="24"/>
          </w:rPr>
          <w:delText>A</w:delText>
        </w:r>
      </w:del>
      <w:r>
        <w:rPr>
          <w:rFonts w:ascii="Arial" w:hAnsi="Arial" w:cs="Arial"/>
          <w:bCs/>
          <w:sz w:val="24"/>
          <w:szCs w:val="24"/>
        </w:rPr>
        <w:t>nder</w:t>
      </w:r>
      <w:del w:id="207" w:author="Jürgen" w:date="2016-01-08T11:52:00Z">
        <w:r w:rsidDel="00BF4DC6">
          <w:rPr>
            <w:rFonts w:ascii="Arial" w:hAnsi="Arial" w:cs="Arial"/>
            <w:bCs/>
            <w:sz w:val="24"/>
            <w:szCs w:val="24"/>
          </w:rPr>
          <w:delText>s</w:delText>
        </w:r>
      </w:del>
      <w:ins w:id="208" w:author="Jürgen" w:date="2016-01-08T11:52:00Z">
        <w:r w:rsidR="00BF4DC6">
          <w:rPr>
            <w:rFonts w:ascii="Arial" w:hAnsi="Arial" w:cs="Arial"/>
            <w:bCs/>
            <w:sz w:val="24"/>
            <w:szCs w:val="24"/>
          </w:rPr>
          <w:t>e Vorgehensweise</w:t>
        </w:r>
      </w:ins>
      <w:del w:id="209" w:author="Jürgen" w:date="2016-01-08T11:52:00Z">
        <w:r w:rsidDel="00BF4DC6">
          <w:rPr>
            <w:rFonts w:ascii="Arial" w:hAnsi="Arial" w:cs="Arial"/>
            <w:bCs/>
            <w:sz w:val="24"/>
            <w:szCs w:val="24"/>
          </w:rPr>
          <w:delText xml:space="preserve"> herum</w:delText>
        </w:r>
      </w:del>
      <w:r>
        <w:rPr>
          <w:rFonts w:ascii="Arial" w:hAnsi="Arial" w:cs="Arial"/>
          <w:bCs/>
          <w:sz w:val="24"/>
          <w:szCs w:val="24"/>
        </w:rPr>
        <w:t xml:space="preserve"> ist </w:t>
      </w:r>
      <w:del w:id="210" w:author="Jürgen" w:date="2016-01-08T11:52:00Z">
        <w:r w:rsidDel="00BF4DC6">
          <w:rPr>
            <w:rFonts w:ascii="Arial" w:hAnsi="Arial" w:cs="Arial"/>
            <w:bCs/>
            <w:sz w:val="24"/>
            <w:szCs w:val="24"/>
          </w:rPr>
          <w:delText xml:space="preserve">dies </w:delText>
        </w:r>
      </w:del>
      <w:r>
        <w:rPr>
          <w:rFonts w:ascii="Arial" w:hAnsi="Arial" w:cs="Arial"/>
          <w:bCs/>
          <w:sz w:val="24"/>
          <w:szCs w:val="24"/>
        </w:rPr>
        <w:t xml:space="preserve">nicht </w:t>
      </w:r>
      <w:ins w:id="211" w:author="Jürgen" w:date="2016-01-08T11:52:00Z">
        <w:r w:rsidR="00BF4DC6" w:rsidRPr="00BF4DC6">
          <w:rPr>
            <w:rFonts w:ascii="Arial" w:hAnsi="Arial" w:cs="Arial"/>
            <w:bCs/>
            <w:sz w:val="24"/>
            <w:szCs w:val="24"/>
            <w:highlight w:val="yellow"/>
            <w:rPrChange w:id="212" w:author="Jürgen" w:date="2016-01-08T11:52:00Z">
              <w:rPr>
                <w:rFonts w:ascii="Arial" w:hAnsi="Arial" w:cs="Arial"/>
                <w:bCs/>
                <w:sz w:val="24"/>
                <w:szCs w:val="24"/>
              </w:rPr>
            </w:rPrChange>
          </w:rPr>
          <w:t>möglich??</w:t>
        </w:r>
      </w:ins>
      <w:r w:rsidRPr="00BF4DC6">
        <w:rPr>
          <w:rFonts w:ascii="Arial" w:hAnsi="Arial" w:cs="Arial"/>
          <w:bCs/>
          <w:sz w:val="24"/>
          <w:szCs w:val="24"/>
          <w:highlight w:val="yellow"/>
          <w:rPrChange w:id="213" w:author="Jürgen" w:date="2016-01-08T11:52:00Z">
            <w:rPr>
              <w:rFonts w:ascii="Arial" w:hAnsi="Arial" w:cs="Arial"/>
              <w:bCs/>
              <w:sz w:val="24"/>
              <w:szCs w:val="24"/>
            </w:rPr>
          </w:rPrChange>
        </w:rPr>
        <w:t>nötig</w:t>
      </w:r>
      <w:r>
        <w:rPr>
          <w:rFonts w:ascii="Arial" w:hAnsi="Arial" w:cs="Arial"/>
          <w:bCs/>
          <w:sz w:val="24"/>
          <w:szCs w:val="24"/>
        </w:rPr>
        <w:t xml:space="preserve">. Hält man sich beim Modellieren der UML-Diagramme an </w:t>
      </w:r>
      <w:r w:rsidR="001B200E">
        <w:rPr>
          <w:rFonts w:ascii="Arial" w:hAnsi="Arial" w:cs="Arial"/>
          <w:bCs/>
          <w:sz w:val="24"/>
          <w:szCs w:val="24"/>
        </w:rPr>
        <w:t>diese Reihenfolge der Abtraktionsgrade, dann spart man viel Arbeit durch nachträgliche Änderungen.</w:t>
      </w:r>
    </w:p>
    <w:p w:rsidR="00E33A9E" w:rsidRDefault="00E3504A" w:rsidP="00E33A9E">
      <w:pPr>
        <w:pStyle w:val="Listenabsatz"/>
        <w:ind w:left="12"/>
        <w:rPr>
          <w:rFonts w:ascii="Arial" w:hAnsi="Arial" w:cs="Arial"/>
          <w:bCs/>
          <w:sz w:val="24"/>
          <w:szCs w:val="24"/>
        </w:rPr>
      </w:pPr>
      <w:ins w:id="214" w:author="Jürgen" w:date="2016-01-08T11:58:00Z">
        <w:r w:rsidRPr="00E3504A">
          <w:rPr>
            <w:rFonts w:ascii="Arial" w:hAnsi="Arial" w:cs="Arial"/>
            <w:bCs/>
            <w:sz w:val="24"/>
            <w:szCs w:val="24"/>
            <w:highlight w:val="yellow"/>
            <w:rPrChange w:id="215" w:author="Jürgen" w:date="2016-01-08T11:59:00Z">
              <w:rPr>
                <w:rFonts w:ascii="Arial" w:hAnsi="Arial" w:cs="Arial"/>
                <w:bCs/>
                <w:sz w:val="24"/>
                <w:szCs w:val="24"/>
              </w:rPr>
            </w:rPrChange>
          </w:rPr>
          <w:t xml:space="preserve">Ist </w:t>
        </w:r>
      </w:ins>
      <w:ins w:id="216" w:author="Jürgen" w:date="2016-01-08T12:06:00Z">
        <w:r w:rsidR="002B771A">
          <w:rPr>
            <w:rFonts w:ascii="Arial" w:hAnsi="Arial" w:cs="Arial"/>
            <w:bCs/>
            <w:sz w:val="24"/>
            <w:szCs w:val="24"/>
            <w:highlight w:val="yellow"/>
          </w:rPr>
          <w:t>1. Bis 5.</w:t>
        </w:r>
      </w:ins>
      <w:ins w:id="217" w:author="Jürgen" w:date="2016-01-08T11:58:00Z">
        <w:r w:rsidR="002B771A">
          <w:rPr>
            <w:rFonts w:ascii="Arial" w:hAnsi="Arial" w:cs="Arial"/>
            <w:bCs/>
            <w:sz w:val="24"/>
            <w:szCs w:val="24"/>
            <w:highlight w:val="yellow"/>
            <w:rPrChange w:id="218" w:author="Jürgen" w:date="2016-01-08T11:59:00Z">
              <w:rPr>
                <w:rFonts w:ascii="Arial" w:hAnsi="Arial" w:cs="Arial"/>
                <w:bCs/>
                <w:sz w:val="24"/>
                <w:szCs w:val="24"/>
                <w:highlight w:val="yellow"/>
              </w:rPr>
            </w:rPrChange>
          </w:rPr>
          <w:t xml:space="preserve"> Notwendig</w:t>
        </w:r>
      </w:ins>
      <w:ins w:id="219" w:author="Jürgen" w:date="2016-01-08T12:06:00Z">
        <w:r w:rsidR="002B771A">
          <w:rPr>
            <w:rFonts w:ascii="Arial" w:hAnsi="Arial" w:cs="Arial"/>
            <w:bCs/>
            <w:sz w:val="24"/>
            <w:szCs w:val="24"/>
            <w:highlight w:val="yellow"/>
          </w:rPr>
          <w:t>??</w:t>
        </w:r>
      </w:ins>
      <w:ins w:id="220" w:author="Jürgen" w:date="2016-01-08T11:58:00Z">
        <w:r w:rsidRPr="00E3504A">
          <w:rPr>
            <w:rFonts w:ascii="Arial" w:hAnsi="Arial" w:cs="Arial"/>
            <w:bCs/>
            <w:sz w:val="24"/>
            <w:szCs w:val="24"/>
            <w:highlight w:val="yellow"/>
            <w:rPrChange w:id="221" w:author="Jürgen" w:date="2016-01-08T11:59:00Z">
              <w:rPr>
                <w:rFonts w:ascii="Arial" w:hAnsi="Arial" w:cs="Arial"/>
                <w:bCs/>
                <w:sz w:val="24"/>
                <w:szCs w:val="24"/>
              </w:rPr>
            </w:rPrChange>
          </w:rPr>
          <w:t xml:space="preserve"> </w:t>
        </w:r>
      </w:ins>
      <w:ins w:id="222" w:author="Jürgen" w:date="2016-01-08T12:06:00Z">
        <w:r w:rsidR="002B771A">
          <w:rPr>
            <w:rFonts w:ascii="Arial" w:hAnsi="Arial" w:cs="Arial"/>
            <w:bCs/>
            <w:sz w:val="24"/>
            <w:szCs w:val="24"/>
            <w:highlight w:val="yellow"/>
          </w:rPr>
          <w:t>Mir</w:t>
        </w:r>
      </w:ins>
      <w:ins w:id="223" w:author="Jürgen" w:date="2016-01-08T11:58:00Z">
        <w:r w:rsidRPr="00E3504A">
          <w:rPr>
            <w:rFonts w:ascii="Arial" w:hAnsi="Arial" w:cs="Arial"/>
            <w:bCs/>
            <w:sz w:val="24"/>
            <w:szCs w:val="24"/>
            <w:highlight w:val="yellow"/>
            <w:rPrChange w:id="224" w:author="Jürgen" w:date="2016-01-08T11:59:00Z">
              <w:rPr>
                <w:rFonts w:ascii="Arial" w:hAnsi="Arial" w:cs="Arial"/>
                <w:bCs/>
                <w:sz w:val="24"/>
                <w:szCs w:val="24"/>
              </w:rPr>
            </w:rPrChange>
          </w:rPr>
          <w:t xml:space="preserve"> ist nicht klar wie 2.4 mit </w:t>
        </w:r>
        <w:proofErr w:type="gramStart"/>
        <w:r w:rsidRPr="00E3504A">
          <w:rPr>
            <w:rFonts w:ascii="Arial" w:hAnsi="Arial" w:cs="Arial"/>
            <w:bCs/>
            <w:sz w:val="24"/>
            <w:szCs w:val="24"/>
            <w:highlight w:val="yellow"/>
            <w:rPrChange w:id="225" w:author="Jürgen" w:date="2016-01-08T11:59:00Z">
              <w:rPr>
                <w:rFonts w:ascii="Arial" w:hAnsi="Arial" w:cs="Arial"/>
                <w:bCs/>
                <w:sz w:val="24"/>
                <w:szCs w:val="24"/>
              </w:rPr>
            </w:rPrChange>
          </w:rPr>
          <w:t>den</w:t>
        </w:r>
        <w:proofErr w:type="gramEnd"/>
        <w:r w:rsidRPr="00E3504A">
          <w:rPr>
            <w:rFonts w:ascii="Arial" w:hAnsi="Arial" w:cs="Arial"/>
            <w:bCs/>
            <w:sz w:val="24"/>
            <w:szCs w:val="24"/>
            <w:highlight w:val="yellow"/>
            <w:rPrChange w:id="226" w:author="Jürgen" w:date="2016-01-08T11:59:00Z">
              <w:rPr>
                <w:rFonts w:ascii="Arial" w:hAnsi="Arial" w:cs="Arial"/>
                <w:bCs/>
                <w:sz w:val="24"/>
                <w:szCs w:val="24"/>
              </w:rPr>
            </w:rPrChange>
          </w:rPr>
          <w:t xml:space="preserve"> Diagramm </w:t>
        </w:r>
      </w:ins>
      <w:ins w:id="227" w:author="Jürgen" w:date="2016-01-08T11:59:00Z">
        <w:r w:rsidRPr="00E3504A">
          <w:rPr>
            <w:rFonts w:ascii="Arial" w:hAnsi="Arial" w:cs="Arial"/>
            <w:bCs/>
            <w:sz w:val="24"/>
            <w:szCs w:val="24"/>
            <w:highlight w:val="yellow"/>
            <w:rPrChange w:id="228" w:author="Jürgen" w:date="2016-01-08T11:59:00Z">
              <w:rPr>
                <w:rFonts w:ascii="Arial" w:hAnsi="Arial" w:cs="Arial"/>
                <w:bCs/>
                <w:sz w:val="24"/>
                <w:szCs w:val="24"/>
              </w:rPr>
            </w:rPrChange>
          </w:rPr>
          <w:t>darüber zusammenhängt??</w:t>
        </w:r>
      </w:ins>
    </w:p>
    <w:p w:rsidR="005111A8" w:rsidDel="00BF4DC6" w:rsidRDefault="00D47124" w:rsidP="005111A8">
      <w:pPr>
        <w:pStyle w:val="Listenabsatz"/>
        <w:ind w:left="12"/>
        <w:rPr>
          <w:del w:id="229" w:author="Jürgen" w:date="2016-01-08T11:55:00Z"/>
          <w:rFonts w:ascii="Arial" w:hAnsi="Arial" w:cs="Arial"/>
          <w:bCs/>
          <w:sz w:val="24"/>
          <w:szCs w:val="24"/>
        </w:rPr>
      </w:pPr>
      <w:del w:id="230" w:author="Jürgen" w:date="2016-01-08T11:55:00Z">
        <w:r w:rsidDel="00BF4DC6">
          <w:rPr>
            <w:rFonts w:ascii="Arial" w:hAnsi="Arial" w:cs="Arial"/>
            <w:bCs/>
            <w:sz w:val="24"/>
            <w:szCs w:val="24"/>
          </w:rPr>
          <w:delText xml:space="preserve">1. </w:delText>
        </w:r>
        <w:r w:rsidR="00391C3C" w:rsidDel="00BF4DC6">
          <w:rPr>
            <w:rFonts w:ascii="Arial" w:hAnsi="Arial" w:cs="Arial"/>
            <w:bCs/>
            <w:sz w:val="24"/>
            <w:szCs w:val="24"/>
          </w:rPr>
          <w:delText>Anwendungsfalldiagramm (Use-Case)</w:delText>
        </w:r>
        <w:r w:rsidR="005111A8" w:rsidDel="00BF4DC6">
          <w:rPr>
            <w:rFonts w:ascii="Arial" w:hAnsi="Arial" w:cs="Arial"/>
            <w:bCs/>
            <w:sz w:val="24"/>
            <w:szCs w:val="24"/>
          </w:rPr>
          <w:delText xml:space="preserve"> und Aktivitäts-Diagramm</w:delText>
        </w:r>
      </w:del>
    </w:p>
    <w:p w:rsidR="00391C3C" w:rsidRPr="005111A8" w:rsidDel="00BF4DC6" w:rsidRDefault="00D47124" w:rsidP="005111A8">
      <w:pPr>
        <w:pStyle w:val="Listenabsatz"/>
        <w:ind w:left="12"/>
        <w:rPr>
          <w:del w:id="231" w:author="Jürgen" w:date="2016-01-08T11:55:00Z"/>
          <w:rFonts w:ascii="Arial" w:hAnsi="Arial" w:cs="Arial"/>
          <w:bCs/>
          <w:sz w:val="24"/>
          <w:szCs w:val="24"/>
        </w:rPr>
      </w:pPr>
      <w:del w:id="232" w:author="Jürgen" w:date="2016-01-08T11:55:00Z">
        <w:r w:rsidDel="00BF4DC6">
          <w:rPr>
            <w:rFonts w:ascii="Arial" w:hAnsi="Arial" w:cs="Arial"/>
            <w:bCs/>
            <w:sz w:val="24"/>
            <w:szCs w:val="24"/>
          </w:rPr>
          <w:delText xml:space="preserve">2. </w:delText>
        </w:r>
        <w:r w:rsidR="00391C3C" w:rsidDel="00BF4DC6">
          <w:rPr>
            <w:rFonts w:ascii="Arial" w:hAnsi="Arial" w:cs="Arial"/>
            <w:bCs/>
            <w:sz w:val="24"/>
            <w:szCs w:val="24"/>
          </w:rPr>
          <w:delText>Verteilungs-Diagramm</w:delText>
        </w:r>
        <w:r w:rsidR="005111A8" w:rsidDel="00BF4DC6">
          <w:rPr>
            <w:rFonts w:ascii="Arial" w:hAnsi="Arial" w:cs="Arial"/>
            <w:bCs/>
            <w:sz w:val="24"/>
            <w:szCs w:val="24"/>
          </w:rPr>
          <w:delText xml:space="preserve"> und Zustandsdiagramm</w:delText>
        </w:r>
      </w:del>
    </w:p>
    <w:p w:rsidR="00391C3C" w:rsidDel="00BF4DC6" w:rsidRDefault="00D47124" w:rsidP="00391C3C">
      <w:pPr>
        <w:pStyle w:val="Listenabsatz"/>
        <w:ind w:left="12"/>
        <w:rPr>
          <w:del w:id="233" w:author="Jürgen" w:date="2016-01-08T11:55:00Z"/>
          <w:rFonts w:ascii="Arial" w:hAnsi="Arial" w:cs="Arial"/>
          <w:bCs/>
          <w:sz w:val="24"/>
          <w:szCs w:val="24"/>
        </w:rPr>
      </w:pPr>
      <w:del w:id="234" w:author="Jürgen" w:date="2016-01-08T11:55:00Z">
        <w:r w:rsidDel="00BF4DC6">
          <w:rPr>
            <w:rFonts w:ascii="Arial" w:hAnsi="Arial" w:cs="Arial"/>
            <w:bCs/>
            <w:sz w:val="24"/>
            <w:szCs w:val="24"/>
          </w:rPr>
          <w:delText xml:space="preserve">3. </w:delText>
        </w:r>
        <w:r w:rsidR="00B670FD" w:rsidDel="00BF4DC6">
          <w:rPr>
            <w:rFonts w:ascii="Arial" w:hAnsi="Arial" w:cs="Arial"/>
            <w:bCs/>
            <w:sz w:val="24"/>
            <w:szCs w:val="24"/>
          </w:rPr>
          <w:delText xml:space="preserve">Komponenten-Diagramm </w:delText>
        </w:r>
      </w:del>
    </w:p>
    <w:p w:rsidR="00391C3C" w:rsidDel="00BF4DC6" w:rsidRDefault="00D47124" w:rsidP="00391C3C">
      <w:pPr>
        <w:pStyle w:val="Listenabsatz"/>
        <w:ind w:left="12"/>
        <w:rPr>
          <w:del w:id="235" w:author="Jürgen" w:date="2016-01-08T11:55:00Z"/>
          <w:rFonts w:ascii="Arial" w:hAnsi="Arial" w:cs="Arial"/>
          <w:bCs/>
          <w:sz w:val="24"/>
          <w:szCs w:val="24"/>
        </w:rPr>
      </w:pPr>
      <w:del w:id="236" w:author="Jürgen" w:date="2016-01-08T11:55:00Z">
        <w:r w:rsidDel="00BF4DC6">
          <w:rPr>
            <w:rFonts w:ascii="Arial" w:hAnsi="Arial" w:cs="Arial"/>
            <w:bCs/>
            <w:sz w:val="24"/>
            <w:szCs w:val="24"/>
          </w:rPr>
          <w:delText xml:space="preserve">4. </w:delText>
        </w:r>
        <w:r w:rsidR="00B670FD" w:rsidDel="00BF4DC6">
          <w:rPr>
            <w:rFonts w:ascii="Arial" w:hAnsi="Arial" w:cs="Arial"/>
            <w:bCs/>
            <w:sz w:val="24"/>
            <w:szCs w:val="24"/>
          </w:rPr>
          <w:delText>Paket-Diagramm</w:delText>
        </w:r>
      </w:del>
    </w:p>
    <w:p w:rsidR="00391C3C" w:rsidRPr="00602CB1" w:rsidDel="00BF4DC6" w:rsidRDefault="00D47124" w:rsidP="00602CB1">
      <w:pPr>
        <w:pStyle w:val="Listenabsatz"/>
        <w:ind w:left="12"/>
        <w:rPr>
          <w:del w:id="237" w:author="Jürgen" w:date="2016-01-08T11:55:00Z"/>
          <w:rFonts w:ascii="Arial" w:hAnsi="Arial" w:cs="Arial"/>
          <w:bCs/>
          <w:sz w:val="24"/>
          <w:szCs w:val="24"/>
        </w:rPr>
      </w:pPr>
      <w:del w:id="238" w:author="Jürgen" w:date="2016-01-08T11:55:00Z">
        <w:r w:rsidDel="00BF4DC6">
          <w:rPr>
            <w:rFonts w:ascii="Arial" w:hAnsi="Arial" w:cs="Arial"/>
            <w:bCs/>
            <w:sz w:val="24"/>
            <w:szCs w:val="24"/>
          </w:rPr>
          <w:delText xml:space="preserve">5. </w:delText>
        </w:r>
        <w:r w:rsidR="00391C3C" w:rsidDel="00BF4DC6">
          <w:rPr>
            <w:rFonts w:ascii="Arial" w:hAnsi="Arial" w:cs="Arial"/>
            <w:bCs/>
            <w:sz w:val="24"/>
            <w:szCs w:val="24"/>
          </w:rPr>
          <w:delText>Klassen-Diagramm</w:delText>
        </w:r>
      </w:del>
    </w:p>
    <w:p w:rsidR="006E669E" w:rsidDel="00BF4DC6" w:rsidRDefault="006E669E" w:rsidP="00391C3C">
      <w:pPr>
        <w:pStyle w:val="Listenabsatz"/>
        <w:ind w:left="12"/>
        <w:rPr>
          <w:del w:id="239" w:author="Jürgen" w:date="2016-01-08T11:55:00Z"/>
          <w:rFonts w:ascii="Arial" w:hAnsi="Arial" w:cs="Arial"/>
          <w:bCs/>
          <w:sz w:val="24"/>
          <w:szCs w:val="24"/>
        </w:rPr>
      </w:pPr>
    </w:p>
    <w:p w:rsidR="00602CB1" w:rsidRPr="00391C3C" w:rsidRDefault="00602CB1" w:rsidP="00391C3C">
      <w:pPr>
        <w:pStyle w:val="Listenabsatz"/>
        <w:ind w:left="12"/>
        <w:rPr>
          <w:rFonts w:ascii="Arial" w:hAnsi="Arial" w:cs="Arial"/>
          <w:bCs/>
          <w:sz w:val="24"/>
          <w:szCs w:val="24"/>
        </w:rPr>
      </w:pPr>
    </w:p>
    <w:p w:rsidR="00602CB1" w:rsidRDefault="00A65C4E" w:rsidP="00602CB1">
      <w:pPr>
        <w:pStyle w:val="Listenabsatz"/>
        <w:numPr>
          <w:ilvl w:val="1"/>
          <w:numId w:val="10"/>
        </w:numPr>
        <w:ind w:left="-426" w:hanging="283"/>
        <w:rPr>
          <w:rFonts w:ascii="Arial" w:hAnsi="Arial" w:cs="Arial"/>
          <w:bCs/>
          <w:sz w:val="24"/>
          <w:szCs w:val="24"/>
        </w:rPr>
      </w:pPr>
      <w:r w:rsidRPr="00FF6550">
        <w:rPr>
          <w:rFonts w:ascii="Arial" w:hAnsi="Arial" w:cs="Arial"/>
          <w:bCs/>
          <w:sz w:val="24"/>
          <w:szCs w:val="24"/>
        </w:rPr>
        <w:t>Struktur</w:t>
      </w:r>
      <w:r w:rsidR="00FE6FB0">
        <w:rPr>
          <w:rFonts w:ascii="Arial" w:hAnsi="Arial" w:cs="Arial"/>
          <w:bCs/>
          <w:sz w:val="24"/>
          <w:szCs w:val="24"/>
        </w:rPr>
        <w:t>-D</w:t>
      </w:r>
      <w:r w:rsidRPr="00FF6550">
        <w:rPr>
          <w:rFonts w:ascii="Arial" w:hAnsi="Arial" w:cs="Arial"/>
          <w:bCs/>
          <w:sz w:val="24"/>
          <w:szCs w:val="24"/>
        </w:rPr>
        <w:t>iagramme</w:t>
      </w:r>
    </w:p>
    <w:p w:rsidR="00602CB1" w:rsidRPr="00602CB1" w:rsidRDefault="00602CB1" w:rsidP="00602CB1">
      <w:pPr>
        <w:pStyle w:val="Listenabsatz"/>
        <w:ind w:left="-426"/>
        <w:rPr>
          <w:rFonts w:ascii="Arial" w:hAnsi="Arial" w:cs="Arial"/>
          <w:bCs/>
          <w:sz w:val="24"/>
          <w:szCs w:val="24"/>
        </w:rPr>
      </w:pPr>
    </w:p>
    <w:p w:rsidR="001B200E" w:rsidRDefault="00A65C4E" w:rsidP="001B200E">
      <w:pPr>
        <w:pStyle w:val="Listenabsatz"/>
        <w:numPr>
          <w:ilvl w:val="2"/>
          <w:numId w:val="10"/>
        </w:numPr>
        <w:ind w:left="12" w:hanging="721"/>
        <w:rPr>
          <w:rFonts w:ascii="Arial" w:hAnsi="Arial" w:cs="Arial"/>
          <w:bCs/>
          <w:sz w:val="24"/>
          <w:szCs w:val="24"/>
        </w:rPr>
      </w:pPr>
      <w:r w:rsidRPr="00FF6550">
        <w:rPr>
          <w:rFonts w:ascii="Arial" w:hAnsi="Arial" w:cs="Arial"/>
          <w:bCs/>
          <w:sz w:val="24"/>
          <w:szCs w:val="24"/>
        </w:rPr>
        <w:t>Verteilungs</w:t>
      </w:r>
      <w:r w:rsidR="00FE6FB0">
        <w:rPr>
          <w:rFonts w:ascii="Arial" w:hAnsi="Arial" w:cs="Arial"/>
          <w:bCs/>
          <w:sz w:val="24"/>
          <w:szCs w:val="24"/>
        </w:rPr>
        <w:t>-D</w:t>
      </w:r>
      <w:r w:rsidRPr="00FF6550">
        <w:rPr>
          <w:rFonts w:ascii="Arial" w:hAnsi="Arial" w:cs="Arial"/>
          <w:bCs/>
          <w:sz w:val="24"/>
          <w:szCs w:val="24"/>
        </w:rPr>
        <w:t>iagram</w:t>
      </w:r>
      <w:r w:rsidR="001B200E">
        <w:rPr>
          <w:rFonts w:ascii="Arial" w:hAnsi="Arial" w:cs="Arial"/>
          <w:bCs/>
          <w:sz w:val="24"/>
          <w:szCs w:val="24"/>
        </w:rPr>
        <w:t>m</w:t>
      </w:r>
      <w:ins w:id="240" w:author="Jürgen" w:date="2016-01-08T12:09:00Z">
        <w:r w:rsidR="002B771A">
          <w:rPr>
            <w:rFonts w:ascii="Arial" w:hAnsi="Arial" w:cs="Arial"/>
            <w:bCs/>
            <w:sz w:val="24"/>
            <w:szCs w:val="24"/>
          </w:rPr>
          <w:t xml:space="preserve"> </w:t>
        </w:r>
        <w:r w:rsidR="002B771A" w:rsidRPr="002B771A">
          <w:rPr>
            <w:rFonts w:ascii="Arial" w:hAnsi="Arial" w:cs="Arial"/>
            <w:bCs/>
            <w:sz w:val="24"/>
            <w:szCs w:val="24"/>
            <w:highlight w:val="yellow"/>
            <w:rPrChange w:id="241" w:author="Jürgen" w:date="2016-01-08T12:10:00Z">
              <w:rPr>
                <w:rFonts w:ascii="Arial" w:hAnsi="Arial" w:cs="Arial"/>
                <w:bCs/>
                <w:sz w:val="24"/>
                <w:szCs w:val="24"/>
              </w:rPr>
            </w:rPrChange>
          </w:rPr>
          <w:t>und Zustandsdiagramm???</w:t>
        </w:r>
      </w:ins>
    </w:p>
    <w:p w:rsidR="001B200E" w:rsidRDefault="001B200E" w:rsidP="001B200E">
      <w:pPr>
        <w:pStyle w:val="Listenabsatz"/>
        <w:ind w:left="12"/>
        <w:rPr>
          <w:rFonts w:ascii="Arial" w:hAnsi="Arial" w:cs="Arial"/>
          <w:bCs/>
          <w:sz w:val="24"/>
          <w:szCs w:val="24"/>
        </w:rPr>
      </w:pPr>
    </w:p>
    <w:p w:rsidR="001B200E" w:rsidRPr="004C4C43" w:rsidRDefault="001B200E" w:rsidP="004C4C43">
      <w:pPr>
        <w:pStyle w:val="Listenabsatz"/>
        <w:ind w:left="12"/>
        <w:rPr>
          <w:rFonts w:ascii="Arial" w:hAnsi="Arial" w:cs="Arial"/>
          <w:bCs/>
          <w:sz w:val="24"/>
          <w:szCs w:val="24"/>
        </w:rPr>
      </w:pPr>
      <w:r w:rsidRPr="001B200E">
        <w:rPr>
          <w:rFonts w:ascii="Arial" w:hAnsi="Arial" w:cs="Arial"/>
          <w:bCs/>
          <w:sz w:val="24"/>
          <w:szCs w:val="24"/>
        </w:rPr>
        <w:t>Das Verteilungs</w:t>
      </w:r>
      <w:r w:rsidR="00FE6FB0">
        <w:rPr>
          <w:rFonts w:ascii="Arial" w:hAnsi="Arial" w:cs="Arial"/>
          <w:bCs/>
          <w:sz w:val="24"/>
          <w:szCs w:val="24"/>
        </w:rPr>
        <w:t>-D</w:t>
      </w:r>
      <w:r w:rsidRPr="001B200E">
        <w:rPr>
          <w:rFonts w:ascii="Arial" w:hAnsi="Arial" w:cs="Arial"/>
          <w:bCs/>
          <w:sz w:val="24"/>
          <w:szCs w:val="24"/>
        </w:rPr>
        <w:t>iagramm (engl. Deployment Diagram) wird relativ früh spezifiziert</w:t>
      </w:r>
      <w:del w:id="242" w:author="Jürgen" w:date="2016-01-08T12:00:00Z">
        <w:r w:rsidRPr="001B200E" w:rsidDel="00E3504A">
          <w:rPr>
            <w:rFonts w:ascii="Arial" w:hAnsi="Arial" w:cs="Arial"/>
            <w:bCs/>
            <w:sz w:val="24"/>
            <w:szCs w:val="24"/>
          </w:rPr>
          <w:delText>.</w:delText>
        </w:r>
      </w:del>
      <w:r w:rsidR="004C4C43">
        <w:rPr>
          <w:rFonts w:ascii="Arial" w:hAnsi="Arial" w:cs="Arial"/>
          <w:bCs/>
          <w:sz w:val="24"/>
          <w:szCs w:val="24"/>
        </w:rPr>
        <w:t xml:space="preserve"> </w:t>
      </w:r>
      <w:ins w:id="243" w:author="Jürgen" w:date="2016-01-08T11:59:00Z">
        <w:r w:rsidR="00E3504A">
          <w:rPr>
            <w:rFonts w:ascii="Arial" w:hAnsi="Arial" w:cs="Arial"/>
            <w:bCs/>
            <w:sz w:val="24"/>
            <w:szCs w:val="24"/>
          </w:rPr>
          <w:t>(</w:t>
        </w:r>
      </w:ins>
      <w:del w:id="244" w:author="Jürgen" w:date="2016-01-08T12:00:00Z">
        <w:r w:rsidR="004C4C43" w:rsidDel="00E3504A">
          <w:rPr>
            <w:rFonts w:ascii="Arial" w:hAnsi="Arial" w:cs="Arial"/>
            <w:bCs/>
            <w:sz w:val="24"/>
            <w:szCs w:val="24"/>
          </w:rPr>
          <w:delText>S</w:delText>
        </w:r>
      </w:del>
      <w:ins w:id="245" w:author="Jürgen" w:date="2016-01-08T12:00:00Z">
        <w:r w:rsidR="00E3504A">
          <w:rPr>
            <w:rFonts w:ascii="Arial" w:hAnsi="Arial" w:cs="Arial"/>
            <w:bCs/>
            <w:sz w:val="24"/>
            <w:szCs w:val="24"/>
          </w:rPr>
          <w:t>s</w:t>
        </w:r>
      </w:ins>
      <w:r w:rsidR="004C4C43">
        <w:rPr>
          <w:rFonts w:ascii="Arial" w:hAnsi="Arial" w:cs="Arial"/>
          <w:bCs/>
          <w:sz w:val="24"/>
          <w:szCs w:val="24"/>
        </w:rPr>
        <w:t>iehe zweite Abstraktionsebene in Kapitel 2.4</w:t>
      </w:r>
      <w:ins w:id="246" w:author="Jürgen" w:date="2016-01-08T11:59:00Z">
        <w:r w:rsidR="00E3504A">
          <w:rPr>
            <w:rFonts w:ascii="Arial" w:hAnsi="Arial" w:cs="Arial"/>
            <w:bCs/>
            <w:sz w:val="24"/>
            <w:szCs w:val="24"/>
          </w:rPr>
          <w:t>)</w:t>
        </w:r>
      </w:ins>
      <w:r w:rsidRPr="001B200E">
        <w:rPr>
          <w:rFonts w:ascii="Arial" w:hAnsi="Arial" w:cs="Arial"/>
          <w:bCs/>
          <w:sz w:val="24"/>
          <w:szCs w:val="24"/>
        </w:rPr>
        <w:t>. In diesem Diagramm geht es darum, die physische Struktur der gesamten Anwendung zu zeigen. Also welche Komponenten an welchem Ort auf welchen physischen Geräten laufen.</w:t>
      </w:r>
      <w:r w:rsidR="004C4C43">
        <w:rPr>
          <w:rFonts w:ascii="Arial" w:hAnsi="Arial" w:cs="Arial"/>
          <w:bCs/>
          <w:sz w:val="24"/>
          <w:szCs w:val="24"/>
        </w:rPr>
        <w:t xml:space="preserve"> Dies ist umso wichtiger, je größer die </w:t>
      </w:r>
      <w:ins w:id="247" w:author="Jürgen" w:date="2016-01-08T12:00:00Z">
        <w:r w:rsidR="00E3504A">
          <w:rPr>
            <w:rFonts w:ascii="Arial" w:hAnsi="Arial" w:cs="Arial"/>
            <w:bCs/>
            <w:sz w:val="24"/>
            <w:szCs w:val="24"/>
          </w:rPr>
          <w:t xml:space="preserve">betrachteten </w:t>
        </w:r>
      </w:ins>
      <w:r w:rsidR="004C4C43">
        <w:rPr>
          <w:rFonts w:ascii="Arial" w:hAnsi="Arial" w:cs="Arial"/>
          <w:bCs/>
          <w:sz w:val="24"/>
          <w:szCs w:val="24"/>
        </w:rPr>
        <w:t>Software-Systeme werden</w:t>
      </w:r>
      <w:ins w:id="248" w:author="Jürgen" w:date="2016-01-08T12:00:00Z">
        <w:r w:rsidR="00E3504A">
          <w:rPr>
            <w:rFonts w:ascii="Arial" w:hAnsi="Arial" w:cs="Arial"/>
            <w:bCs/>
            <w:sz w:val="24"/>
            <w:szCs w:val="24"/>
          </w:rPr>
          <w:t xml:space="preserve"> sollen</w:t>
        </w:r>
      </w:ins>
      <w:r w:rsidR="004C4C43">
        <w:rPr>
          <w:rFonts w:ascii="Arial" w:hAnsi="Arial" w:cs="Arial"/>
          <w:bCs/>
          <w:sz w:val="24"/>
          <w:szCs w:val="24"/>
        </w:rPr>
        <w:t>.</w:t>
      </w:r>
    </w:p>
    <w:p w:rsidR="004C4C43" w:rsidRDefault="004C4C43" w:rsidP="001B200E">
      <w:pPr>
        <w:pStyle w:val="Listenabsatz"/>
        <w:ind w:left="12"/>
        <w:rPr>
          <w:ins w:id="249" w:author="Jürgen" w:date="2016-01-08T12:03:00Z"/>
          <w:rFonts w:ascii="Arial" w:hAnsi="Arial" w:cs="Arial"/>
          <w:bCs/>
          <w:sz w:val="24"/>
          <w:szCs w:val="24"/>
        </w:rPr>
      </w:pPr>
      <w:r>
        <w:rPr>
          <w:rFonts w:ascii="Arial" w:hAnsi="Arial" w:cs="Arial"/>
          <w:bCs/>
          <w:sz w:val="24"/>
          <w:szCs w:val="24"/>
        </w:rPr>
        <w:t>Zum Beispiel</w:t>
      </w:r>
      <w:r w:rsidR="001B200E" w:rsidRPr="001B200E">
        <w:rPr>
          <w:rFonts w:ascii="Arial" w:hAnsi="Arial" w:cs="Arial"/>
          <w:bCs/>
          <w:sz w:val="24"/>
          <w:szCs w:val="24"/>
        </w:rPr>
        <w:t xml:space="preserve"> gibt es im Projekt </w:t>
      </w:r>
      <w:proofErr w:type="spellStart"/>
      <w:r w:rsidR="001B200E" w:rsidRPr="001B200E">
        <w:rPr>
          <w:rFonts w:ascii="Arial" w:hAnsi="Arial" w:cs="Arial"/>
          <w:bCs/>
          <w:sz w:val="24"/>
          <w:szCs w:val="24"/>
        </w:rPr>
        <w:t>TollCollect</w:t>
      </w:r>
      <w:proofErr w:type="spellEnd"/>
      <w:ins w:id="250" w:author="Jürgen" w:date="2016-01-08T12:01:00Z">
        <w:r w:rsidR="00E3504A">
          <w:rPr>
            <w:rFonts w:ascii="Arial" w:hAnsi="Arial" w:cs="Arial"/>
            <w:bCs/>
            <w:sz w:val="24"/>
            <w:szCs w:val="24"/>
          </w:rPr>
          <w:t xml:space="preserve">, </w:t>
        </w:r>
      </w:ins>
      <w:ins w:id="251" w:author="Jürgen" w:date="2016-01-08T12:08:00Z">
        <w:r w:rsidR="002B771A">
          <w:rPr>
            <w:rFonts w:ascii="Arial" w:hAnsi="Arial" w:cs="Arial"/>
            <w:bCs/>
            <w:sz w:val="24"/>
            <w:szCs w:val="24"/>
          </w:rPr>
          <w:t>da</w:t>
        </w:r>
      </w:ins>
      <w:ins w:id="252" w:author="Jürgen" w:date="2016-01-08T12:09:00Z">
        <w:r w:rsidR="002B771A">
          <w:rPr>
            <w:rFonts w:ascii="Arial" w:hAnsi="Arial" w:cs="Arial"/>
            <w:bCs/>
            <w:sz w:val="24"/>
            <w:szCs w:val="24"/>
          </w:rPr>
          <w:t xml:space="preserve">s Projekt </w:t>
        </w:r>
      </w:ins>
      <w:ins w:id="253" w:author="Jürgen" w:date="2016-01-08T12:01:00Z">
        <w:r w:rsidR="00E3504A">
          <w:rPr>
            <w:rFonts w:ascii="Arial" w:hAnsi="Arial" w:cs="Arial"/>
            <w:bCs/>
            <w:sz w:val="24"/>
            <w:szCs w:val="24"/>
          </w:rPr>
          <w:t>mit dem Siemens und Telekom …</w:t>
        </w:r>
        <w:proofErr w:type="gramStart"/>
        <w:r w:rsidR="00E3504A">
          <w:rPr>
            <w:rFonts w:ascii="Arial" w:hAnsi="Arial" w:cs="Arial"/>
            <w:bCs/>
            <w:sz w:val="24"/>
            <w:szCs w:val="24"/>
          </w:rPr>
          <w:t>.,</w:t>
        </w:r>
        <w:proofErr w:type="gramEnd"/>
        <w:r w:rsidR="00E3504A">
          <w:rPr>
            <w:rFonts w:ascii="Arial" w:hAnsi="Arial" w:cs="Arial"/>
            <w:bCs/>
            <w:sz w:val="24"/>
            <w:szCs w:val="24"/>
          </w:rPr>
          <w:t xml:space="preserve"> </w:t>
        </w:r>
      </w:ins>
      <w:r w:rsidR="001B200E" w:rsidRPr="001B200E">
        <w:rPr>
          <w:rFonts w:ascii="Arial" w:hAnsi="Arial" w:cs="Arial"/>
          <w:bCs/>
          <w:sz w:val="24"/>
          <w:szCs w:val="24"/>
        </w:rPr>
        <w:t xml:space="preserve"> verschiedene Rechenzentren, Satelliten, Geräte auf Autobahnen und Geräte in den Raststätten. Es läuft also ganz unterschiedliche Software auf sehr verschiedenen Rechnern an vielen Stellen.</w:t>
      </w:r>
    </w:p>
    <w:p w:rsidR="00E3504A" w:rsidRDefault="00E3504A" w:rsidP="001B200E">
      <w:pPr>
        <w:pStyle w:val="Listenabsatz"/>
        <w:ind w:left="12"/>
        <w:rPr>
          <w:rFonts w:ascii="Arial" w:hAnsi="Arial" w:cs="Arial"/>
          <w:bCs/>
          <w:sz w:val="24"/>
          <w:szCs w:val="24"/>
        </w:rPr>
      </w:pPr>
    </w:p>
    <w:p w:rsidR="001B200E" w:rsidRDefault="001B200E" w:rsidP="001B200E">
      <w:pPr>
        <w:pStyle w:val="Listenabsatz"/>
        <w:ind w:left="12"/>
        <w:rPr>
          <w:rFonts w:ascii="Arial" w:hAnsi="Arial" w:cs="Arial"/>
          <w:bCs/>
          <w:sz w:val="24"/>
          <w:szCs w:val="24"/>
        </w:rPr>
      </w:pPr>
      <w:r w:rsidRPr="001B200E">
        <w:rPr>
          <w:rFonts w:ascii="Arial" w:hAnsi="Arial" w:cs="Arial"/>
          <w:bCs/>
          <w:sz w:val="24"/>
          <w:szCs w:val="24"/>
        </w:rPr>
        <w:t xml:space="preserve">Das Ziel </w:t>
      </w:r>
      <w:r w:rsidR="004C4C43">
        <w:rPr>
          <w:rFonts w:ascii="Arial" w:hAnsi="Arial" w:cs="Arial"/>
          <w:bCs/>
          <w:sz w:val="24"/>
          <w:szCs w:val="24"/>
        </w:rPr>
        <w:t xml:space="preserve">des Software-System-Modells in Form </w:t>
      </w:r>
      <w:r w:rsidRPr="001B200E">
        <w:rPr>
          <w:rFonts w:ascii="Arial" w:hAnsi="Arial" w:cs="Arial"/>
          <w:bCs/>
          <w:sz w:val="24"/>
          <w:szCs w:val="24"/>
        </w:rPr>
        <w:t>des Verteilungs</w:t>
      </w:r>
      <w:r w:rsidR="00FE6FB0">
        <w:rPr>
          <w:rFonts w:ascii="Arial" w:hAnsi="Arial" w:cs="Arial"/>
          <w:bCs/>
          <w:sz w:val="24"/>
          <w:szCs w:val="24"/>
        </w:rPr>
        <w:t>-D</w:t>
      </w:r>
      <w:r w:rsidRPr="001B200E">
        <w:rPr>
          <w:rFonts w:ascii="Arial" w:hAnsi="Arial" w:cs="Arial"/>
          <w:bCs/>
          <w:sz w:val="24"/>
          <w:szCs w:val="24"/>
        </w:rPr>
        <w:t xml:space="preserve">iagrammes ist es, die physische Verteilung </w:t>
      </w:r>
      <w:r w:rsidR="004C4C43">
        <w:rPr>
          <w:rFonts w:ascii="Arial" w:hAnsi="Arial" w:cs="Arial"/>
          <w:bCs/>
          <w:sz w:val="24"/>
          <w:szCs w:val="24"/>
        </w:rPr>
        <w:t>aufschlussreich</w:t>
      </w:r>
      <w:r w:rsidRPr="001B200E">
        <w:rPr>
          <w:rFonts w:ascii="Arial" w:hAnsi="Arial" w:cs="Arial"/>
          <w:bCs/>
          <w:sz w:val="24"/>
          <w:szCs w:val="24"/>
        </w:rPr>
        <w:t xml:space="preserve"> darzustellen.</w:t>
      </w:r>
    </w:p>
    <w:p w:rsidR="004C4C43" w:rsidRDefault="004C4C43" w:rsidP="001B200E">
      <w:pPr>
        <w:pStyle w:val="Listenabsatz"/>
        <w:ind w:left="12"/>
        <w:rPr>
          <w:rFonts w:ascii="Arial" w:hAnsi="Arial" w:cs="Arial"/>
          <w:bCs/>
          <w:sz w:val="24"/>
          <w:szCs w:val="24"/>
        </w:rPr>
      </w:pPr>
    </w:p>
    <w:p w:rsidR="00FE6FB0" w:rsidRDefault="00FE6FB0" w:rsidP="001B200E">
      <w:pPr>
        <w:pStyle w:val="Listenabsatz"/>
        <w:ind w:left="12"/>
        <w:rPr>
          <w:rFonts w:ascii="Arial" w:hAnsi="Arial" w:cs="Arial"/>
          <w:bCs/>
          <w:sz w:val="24"/>
          <w:szCs w:val="24"/>
        </w:rPr>
      </w:pPr>
      <w:r>
        <w:rPr>
          <w:rFonts w:ascii="Arial" w:hAnsi="Arial" w:cs="Arial"/>
          <w:bCs/>
          <w:sz w:val="24"/>
          <w:szCs w:val="24"/>
        </w:rPr>
        <w:t xml:space="preserve">Zur Veranschaulichung ist in Abbildung XX ein Verteilungs-Diagramm </w:t>
      </w:r>
      <w:ins w:id="254" w:author="Jürgen" w:date="2016-01-08T12:18:00Z">
        <w:r w:rsidR="00137CD7" w:rsidRPr="00137CD7">
          <w:rPr>
            <w:rFonts w:ascii="Arial" w:hAnsi="Arial" w:cs="Arial"/>
            <w:bCs/>
            <w:sz w:val="24"/>
            <w:szCs w:val="24"/>
            <w:highlight w:val="yellow"/>
            <w:rPrChange w:id="255" w:author="Jürgen" w:date="2016-01-08T12:18:00Z">
              <w:rPr>
                <w:rFonts w:ascii="Arial" w:hAnsi="Arial" w:cs="Arial"/>
                <w:bCs/>
                <w:sz w:val="24"/>
                <w:szCs w:val="24"/>
              </w:rPr>
            </w:rPrChange>
          </w:rPr>
          <w:t>(</w:t>
        </w:r>
        <w:proofErr w:type="spellStart"/>
        <w:r w:rsidR="00137CD7" w:rsidRPr="00137CD7">
          <w:rPr>
            <w:rFonts w:ascii="Arial" w:hAnsi="Arial" w:cs="Arial"/>
            <w:bCs/>
            <w:sz w:val="24"/>
            <w:szCs w:val="24"/>
            <w:highlight w:val="yellow"/>
            <w:rPrChange w:id="256" w:author="Jürgen" w:date="2016-01-08T12:18:00Z">
              <w:rPr>
                <w:rFonts w:ascii="Arial" w:hAnsi="Arial" w:cs="Arial"/>
                <w:bCs/>
                <w:sz w:val="24"/>
                <w:szCs w:val="24"/>
              </w:rPr>
            </w:rPrChange>
          </w:rPr>
          <w:t>Deployment</w:t>
        </w:r>
        <w:proofErr w:type="spellEnd"/>
        <w:r w:rsidR="00137CD7" w:rsidRPr="00137CD7">
          <w:rPr>
            <w:rFonts w:ascii="Arial" w:hAnsi="Arial" w:cs="Arial"/>
            <w:bCs/>
            <w:sz w:val="24"/>
            <w:szCs w:val="24"/>
            <w:highlight w:val="yellow"/>
            <w:rPrChange w:id="257" w:author="Jürgen" w:date="2016-01-08T12:18:00Z">
              <w:rPr>
                <w:rFonts w:ascii="Arial" w:hAnsi="Arial" w:cs="Arial"/>
                <w:bCs/>
                <w:sz w:val="24"/>
                <w:szCs w:val="24"/>
              </w:rPr>
            </w:rPrChange>
          </w:rPr>
          <w:t>??)</w:t>
        </w:r>
        <w:r w:rsidR="00137CD7">
          <w:rPr>
            <w:rFonts w:ascii="Arial" w:hAnsi="Arial" w:cs="Arial"/>
            <w:bCs/>
            <w:sz w:val="24"/>
            <w:szCs w:val="24"/>
          </w:rPr>
          <w:t xml:space="preserve"> </w:t>
        </w:r>
      </w:ins>
      <w:r>
        <w:rPr>
          <w:rFonts w:ascii="Arial" w:hAnsi="Arial" w:cs="Arial"/>
          <w:bCs/>
          <w:sz w:val="24"/>
          <w:szCs w:val="24"/>
        </w:rPr>
        <w:t xml:space="preserve">dargestellt, das ein Chatsystem modelliert, das auf einem </w:t>
      </w:r>
      <w:proofErr w:type="spellStart"/>
      <w:r>
        <w:rPr>
          <w:rFonts w:ascii="Arial" w:hAnsi="Arial" w:cs="Arial"/>
          <w:bCs/>
          <w:sz w:val="24"/>
          <w:szCs w:val="24"/>
        </w:rPr>
        <w:t>Application</w:t>
      </w:r>
      <w:proofErr w:type="spellEnd"/>
      <w:r>
        <w:rPr>
          <w:rFonts w:ascii="Arial" w:hAnsi="Arial" w:cs="Arial"/>
          <w:bCs/>
          <w:sz w:val="24"/>
          <w:szCs w:val="24"/>
        </w:rPr>
        <w:t>-Server (</w:t>
      </w:r>
      <w:ins w:id="258" w:author="Jürgen" w:date="2016-01-08T12:01:00Z">
        <w:r w:rsidR="00E3504A">
          <w:rPr>
            <w:rFonts w:ascii="Arial" w:hAnsi="Arial" w:cs="Arial"/>
            <w:bCs/>
            <w:sz w:val="24"/>
            <w:szCs w:val="24"/>
          </w:rPr>
          <w:t>M</w:t>
        </w:r>
      </w:ins>
      <w:del w:id="259" w:author="Jürgen" w:date="2016-01-08T12:01:00Z">
        <w:r w:rsidDel="00E3504A">
          <w:rPr>
            <w:rFonts w:ascii="Arial" w:hAnsi="Arial" w:cs="Arial"/>
            <w:bCs/>
            <w:sz w:val="24"/>
            <w:szCs w:val="24"/>
          </w:rPr>
          <w:delText>m</w:delText>
        </w:r>
      </w:del>
      <w:r>
        <w:rPr>
          <w:rFonts w:ascii="Arial" w:hAnsi="Arial" w:cs="Arial"/>
          <w:bCs/>
          <w:sz w:val="24"/>
          <w:szCs w:val="24"/>
        </w:rPr>
        <w:t>itte), einem Datenbank-Server (links) und den Clients (rechts) verteilt ist.</w:t>
      </w:r>
    </w:p>
    <w:p w:rsidR="004C4C43" w:rsidRDefault="004C4C43" w:rsidP="001B200E">
      <w:pPr>
        <w:pStyle w:val="Listenabsatz"/>
        <w:ind w:left="12"/>
        <w:rPr>
          <w:rFonts w:ascii="Arial" w:hAnsi="Arial" w:cs="Arial"/>
          <w:bCs/>
          <w:sz w:val="24"/>
          <w:szCs w:val="24"/>
        </w:rPr>
      </w:pPr>
      <w:r>
        <w:rPr>
          <w:rFonts w:ascii="Arial" w:hAnsi="Arial" w:cs="Arial"/>
          <w:bCs/>
          <w:noProof/>
          <w:sz w:val="24"/>
          <w:szCs w:val="24"/>
          <w:lang w:eastAsia="de-DE"/>
        </w:rPr>
        <w:drawing>
          <wp:inline distT="0" distB="0" distL="0" distR="0">
            <wp:extent cx="5762625" cy="1704975"/>
            <wp:effectExtent l="19050" t="0" r="9525" b="0"/>
            <wp:docPr id="3" name="Picture 2" descr="Diployment-Diagram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ployment-Diagramm2.jpg"/>
                    <pic:cNvPicPr/>
                  </pic:nvPicPr>
                  <pic:blipFill>
                    <a:blip r:embed="rId9" cstate="print"/>
                    <a:srcRect t="5029" b="53099"/>
                    <a:stretch>
                      <a:fillRect/>
                    </a:stretch>
                  </pic:blipFill>
                  <pic:spPr>
                    <a:xfrm>
                      <a:off x="0" y="0"/>
                      <a:ext cx="5762625" cy="1704975"/>
                    </a:xfrm>
                    <a:prstGeom prst="rect">
                      <a:avLst/>
                    </a:prstGeom>
                  </pic:spPr>
                </pic:pic>
              </a:graphicData>
            </a:graphic>
          </wp:inline>
        </w:drawing>
      </w:r>
    </w:p>
    <w:p w:rsidR="00B670FD" w:rsidRPr="001B200E" w:rsidRDefault="00B670FD" w:rsidP="001B200E">
      <w:pPr>
        <w:pStyle w:val="Listenabsatz"/>
        <w:ind w:left="12"/>
        <w:rPr>
          <w:rFonts w:ascii="Arial" w:hAnsi="Arial" w:cs="Arial"/>
          <w:bCs/>
          <w:sz w:val="24"/>
          <w:szCs w:val="24"/>
        </w:rPr>
      </w:pPr>
    </w:p>
    <w:p w:rsidR="00B670FD" w:rsidRDefault="00B670FD" w:rsidP="00B670FD">
      <w:pPr>
        <w:pStyle w:val="Listenabsatz"/>
        <w:numPr>
          <w:ilvl w:val="2"/>
          <w:numId w:val="10"/>
        </w:numPr>
        <w:ind w:left="12" w:hanging="721"/>
        <w:rPr>
          <w:rFonts w:ascii="Arial" w:hAnsi="Arial" w:cs="Arial"/>
          <w:bCs/>
          <w:sz w:val="24"/>
          <w:szCs w:val="24"/>
        </w:rPr>
      </w:pPr>
      <w:r w:rsidRPr="00FF6550">
        <w:rPr>
          <w:rFonts w:ascii="Arial" w:hAnsi="Arial" w:cs="Arial"/>
          <w:bCs/>
          <w:sz w:val="24"/>
          <w:szCs w:val="24"/>
        </w:rPr>
        <w:lastRenderedPageBreak/>
        <w:t>Komponenten</w:t>
      </w:r>
      <w:r w:rsidR="00FE6FB0">
        <w:rPr>
          <w:rFonts w:ascii="Arial" w:hAnsi="Arial" w:cs="Arial"/>
          <w:bCs/>
          <w:sz w:val="24"/>
          <w:szCs w:val="24"/>
        </w:rPr>
        <w:t>-D</w:t>
      </w:r>
      <w:r w:rsidRPr="00FF6550">
        <w:rPr>
          <w:rFonts w:ascii="Arial" w:hAnsi="Arial" w:cs="Arial"/>
          <w:bCs/>
          <w:sz w:val="24"/>
          <w:szCs w:val="24"/>
        </w:rPr>
        <w:t>iagramm</w:t>
      </w:r>
    </w:p>
    <w:p w:rsidR="00B670FD" w:rsidRDefault="00B670FD" w:rsidP="00B670FD">
      <w:pPr>
        <w:pStyle w:val="Listenabsatz"/>
        <w:ind w:left="12"/>
        <w:rPr>
          <w:rFonts w:ascii="Arial" w:hAnsi="Arial" w:cs="Arial"/>
          <w:bCs/>
          <w:sz w:val="24"/>
          <w:szCs w:val="24"/>
        </w:rPr>
      </w:pPr>
    </w:p>
    <w:p w:rsidR="001D63CA" w:rsidRDefault="00B670FD" w:rsidP="00B670FD">
      <w:pPr>
        <w:pStyle w:val="Listenabsatz"/>
        <w:ind w:left="12"/>
        <w:rPr>
          <w:ins w:id="260" w:author="Jürgen" w:date="2016-01-08T12:12:00Z"/>
          <w:rFonts w:ascii="Arial" w:hAnsi="Arial" w:cs="Arial"/>
          <w:bCs/>
          <w:sz w:val="24"/>
          <w:szCs w:val="24"/>
        </w:rPr>
      </w:pPr>
      <w:r w:rsidRPr="001B200E">
        <w:rPr>
          <w:rFonts w:ascii="Arial" w:hAnsi="Arial" w:cs="Arial"/>
          <w:bCs/>
          <w:sz w:val="24"/>
          <w:szCs w:val="24"/>
        </w:rPr>
        <w:t>Das Komponenten</w:t>
      </w:r>
      <w:r w:rsidR="00FE6FB0">
        <w:rPr>
          <w:rFonts w:ascii="Arial" w:hAnsi="Arial" w:cs="Arial"/>
          <w:bCs/>
          <w:sz w:val="24"/>
          <w:szCs w:val="24"/>
        </w:rPr>
        <w:t>-D</w:t>
      </w:r>
      <w:r w:rsidRPr="001B200E">
        <w:rPr>
          <w:rFonts w:ascii="Arial" w:hAnsi="Arial" w:cs="Arial"/>
          <w:bCs/>
          <w:sz w:val="24"/>
          <w:szCs w:val="24"/>
        </w:rPr>
        <w:t xml:space="preserve">iagramm </w:t>
      </w:r>
      <w:del w:id="261" w:author="Jürgen" w:date="2016-01-08T12:10:00Z">
        <w:r w:rsidRPr="001B200E" w:rsidDel="002B771A">
          <w:rPr>
            <w:rFonts w:ascii="Arial" w:hAnsi="Arial" w:cs="Arial"/>
            <w:bCs/>
            <w:sz w:val="24"/>
            <w:szCs w:val="24"/>
          </w:rPr>
          <w:delText xml:space="preserve">(engl. Component Diagram) </w:delText>
        </w:r>
      </w:del>
      <w:r w:rsidRPr="001B200E">
        <w:rPr>
          <w:rFonts w:ascii="Arial" w:hAnsi="Arial" w:cs="Arial"/>
          <w:bCs/>
          <w:sz w:val="24"/>
          <w:szCs w:val="24"/>
        </w:rPr>
        <w:t xml:space="preserve">beschreibt eine bestimmte Menge von Komponenten. </w:t>
      </w:r>
      <w:r w:rsidR="00FE6FB0">
        <w:rPr>
          <w:rFonts w:ascii="Arial" w:hAnsi="Arial" w:cs="Arial"/>
          <w:bCs/>
          <w:sz w:val="24"/>
          <w:szCs w:val="24"/>
        </w:rPr>
        <w:t>Es soll zeigen</w:t>
      </w:r>
      <w:r w:rsidRPr="001B200E">
        <w:rPr>
          <w:rFonts w:ascii="Arial" w:hAnsi="Arial" w:cs="Arial"/>
          <w:bCs/>
          <w:sz w:val="24"/>
          <w:szCs w:val="24"/>
        </w:rPr>
        <w:t>, wie das konkrete System strukturiert ist.</w:t>
      </w:r>
      <w:r w:rsidR="00FE6FB0">
        <w:rPr>
          <w:rFonts w:ascii="Arial" w:hAnsi="Arial" w:cs="Arial"/>
          <w:bCs/>
          <w:sz w:val="24"/>
          <w:szCs w:val="24"/>
        </w:rPr>
        <w:t xml:space="preserve"> </w:t>
      </w:r>
      <w:r w:rsidRPr="001B200E">
        <w:rPr>
          <w:rFonts w:ascii="Arial" w:hAnsi="Arial" w:cs="Arial"/>
          <w:bCs/>
          <w:sz w:val="24"/>
          <w:szCs w:val="24"/>
        </w:rPr>
        <w:t>In der Regel sind es mehrere Klassen</w:t>
      </w:r>
      <w:proofErr w:type="gramStart"/>
      <w:ins w:id="262" w:author="Jürgen" w:date="2016-01-08T12:11:00Z">
        <w:r w:rsidR="002B771A" w:rsidRPr="002B771A">
          <w:rPr>
            <w:rFonts w:ascii="Arial" w:hAnsi="Arial" w:cs="Arial"/>
            <w:bCs/>
            <w:sz w:val="24"/>
            <w:szCs w:val="24"/>
            <w:highlight w:val="yellow"/>
            <w:rPrChange w:id="263" w:author="Jürgen" w:date="2016-01-08T12:11:00Z">
              <w:rPr>
                <w:rFonts w:ascii="Arial" w:hAnsi="Arial" w:cs="Arial"/>
                <w:bCs/>
                <w:sz w:val="24"/>
                <w:szCs w:val="24"/>
              </w:rPr>
            </w:rPrChange>
          </w:rPr>
          <w:t>???</w:t>
        </w:r>
      </w:ins>
      <w:r w:rsidRPr="002B771A">
        <w:rPr>
          <w:rFonts w:ascii="Arial" w:hAnsi="Arial" w:cs="Arial"/>
          <w:bCs/>
          <w:sz w:val="24"/>
          <w:szCs w:val="24"/>
          <w:highlight w:val="yellow"/>
          <w:rPrChange w:id="264" w:author="Jürgen" w:date="2016-01-08T12:11:00Z">
            <w:rPr>
              <w:rFonts w:ascii="Arial" w:hAnsi="Arial" w:cs="Arial"/>
              <w:bCs/>
              <w:sz w:val="24"/>
              <w:szCs w:val="24"/>
            </w:rPr>
          </w:rPrChange>
        </w:rPr>
        <w:t>,</w:t>
      </w:r>
      <w:proofErr w:type="gramEnd"/>
      <w:r w:rsidRPr="001B200E">
        <w:rPr>
          <w:rFonts w:ascii="Arial" w:hAnsi="Arial" w:cs="Arial"/>
          <w:bCs/>
          <w:sz w:val="24"/>
          <w:szCs w:val="24"/>
        </w:rPr>
        <w:t xml:space="preserve"> es kann aber auch nur eine Klasse sein, die aber keine</w:t>
      </w:r>
      <w:r w:rsidR="001D63CA">
        <w:rPr>
          <w:rFonts w:ascii="Arial" w:hAnsi="Arial" w:cs="Arial"/>
          <w:bCs/>
          <w:sz w:val="24"/>
          <w:szCs w:val="24"/>
        </w:rPr>
        <w:t xml:space="preserve"> Details zeigt.</w:t>
      </w:r>
    </w:p>
    <w:p w:rsidR="002B771A" w:rsidRDefault="002B771A" w:rsidP="00B670FD">
      <w:pPr>
        <w:pStyle w:val="Listenabsatz"/>
        <w:ind w:left="12"/>
        <w:rPr>
          <w:rFonts w:ascii="Arial" w:hAnsi="Arial" w:cs="Arial"/>
          <w:bCs/>
          <w:sz w:val="24"/>
          <w:szCs w:val="24"/>
        </w:rPr>
      </w:pPr>
    </w:p>
    <w:p w:rsidR="00B670FD" w:rsidRDefault="00FE6FB0" w:rsidP="001D63CA">
      <w:pPr>
        <w:pStyle w:val="Listenabsatz"/>
        <w:ind w:left="12"/>
        <w:rPr>
          <w:ins w:id="265" w:author="Jürgen" w:date="2016-01-08T12:12:00Z"/>
          <w:rFonts w:ascii="Arial" w:hAnsi="Arial" w:cs="Arial"/>
          <w:bCs/>
          <w:sz w:val="24"/>
          <w:szCs w:val="24"/>
        </w:rPr>
      </w:pPr>
      <w:r>
        <w:rPr>
          <w:rFonts w:ascii="Arial" w:hAnsi="Arial" w:cs="Arial"/>
          <w:bCs/>
          <w:sz w:val="24"/>
          <w:szCs w:val="24"/>
        </w:rPr>
        <w:t xml:space="preserve">Auch im </w:t>
      </w:r>
      <w:del w:id="266" w:author="Jürgen" w:date="2016-01-08T12:12:00Z">
        <w:r w:rsidR="00B670FD" w:rsidRPr="001B200E" w:rsidDel="002B771A">
          <w:rPr>
            <w:rFonts w:ascii="Arial" w:hAnsi="Arial" w:cs="Arial"/>
            <w:bCs/>
            <w:sz w:val="24"/>
            <w:szCs w:val="24"/>
          </w:rPr>
          <w:delText>Deployment</w:delText>
        </w:r>
      </w:del>
      <w:ins w:id="267" w:author="Jürgen" w:date="2016-01-08T12:12:00Z">
        <w:r w:rsidR="002B771A">
          <w:rPr>
            <w:rFonts w:ascii="Arial" w:hAnsi="Arial" w:cs="Arial"/>
            <w:bCs/>
            <w:sz w:val="24"/>
            <w:szCs w:val="24"/>
          </w:rPr>
          <w:t>Verteilungs</w:t>
        </w:r>
      </w:ins>
      <w:r w:rsidR="00B670FD" w:rsidRPr="001B200E">
        <w:rPr>
          <w:rFonts w:ascii="Arial" w:hAnsi="Arial" w:cs="Arial"/>
          <w:bCs/>
          <w:sz w:val="24"/>
          <w:szCs w:val="24"/>
        </w:rPr>
        <w:t xml:space="preserve">-Diagramm </w:t>
      </w:r>
      <w:del w:id="268" w:author="Jürgen" w:date="2016-01-08T12:12:00Z">
        <w:r w:rsidR="00B670FD" w:rsidRPr="001B200E" w:rsidDel="002B771A">
          <w:rPr>
            <w:rFonts w:ascii="Arial" w:hAnsi="Arial" w:cs="Arial"/>
            <w:bCs/>
            <w:sz w:val="24"/>
            <w:szCs w:val="24"/>
          </w:rPr>
          <w:delText xml:space="preserve">war </w:delText>
        </w:r>
      </w:del>
      <w:ins w:id="269" w:author="Jürgen" w:date="2016-01-08T12:12:00Z">
        <w:r w:rsidR="002B771A">
          <w:rPr>
            <w:rFonts w:ascii="Arial" w:hAnsi="Arial" w:cs="Arial"/>
            <w:bCs/>
            <w:sz w:val="24"/>
            <w:szCs w:val="24"/>
          </w:rPr>
          <w:t xml:space="preserve">sind </w:t>
        </w:r>
      </w:ins>
      <w:del w:id="270" w:author="Jürgen" w:date="2016-01-08T12:12:00Z">
        <w:r w:rsidR="00B670FD" w:rsidRPr="001B200E" w:rsidDel="002B771A">
          <w:rPr>
            <w:rFonts w:ascii="Arial" w:hAnsi="Arial" w:cs="Arial"/>
            <w:bCs/>
            <w:sz w:val="24"/>
            <w:szCs w:val="24"/>
          </w:rPr>
          <w:delText>eine Menge von</w:delText>
        </w:r>
      </w:del>
      <w:r w:rsidR="00B670FD" w:rsidRPr="001B200E">
        <w:rPr>
          <w:rFonts w:ascii="Arial" w:hAnsi="Arial" w:cs="Arial"/>
          <w:bCs/>
          <w:sz w:val="24"/>
          <w:szCs w:val="24"/>
        </w:rPr>
        <w:t xml:space="preserve"> Komponenten zu sehen, die einzeln oder zusammen eine oder mehrere bestimmte Aufgaben erfüllen.</w:t>
      </w:r>
    </w:p>
    <w:p w:rsidR="002B771A" w:rsidRPr="001D63CA" w:rsidRDefault="002B771A" w:rsidP="001D63CA">
      <w:pPr>
        <w:pStyle w:val="Listenabsatz"/>
        <w:ind w:left="12"/>
        <w:rPr>
          <w:rFonts w:ascii="Arial" w:hAnsi="Arial" w:cs="Arial"/>
          <w:bCs/>
          <w:sz w:val="24"/>
          <w:szCs w:val="24"/>
        </w:rPr>
      </w:pPr>
    </w:p>
    <w:p w:rsidR="00B670FD" w:rsidRPr="001B200E" w:rsidRDefault="001D63CA" w:rsidP="00B670FD">
      <w:pPr>
        <w:pStyle w:val="Listenabsatz"/>
        <w:ind w:left="12"/>
        <w:rPr>
          <w:rFonts w:ascii="Arial" w:hAnsi="Arial" w:cs="Arial"/>
          <w:bCs/>
          <w:sz w:val="24"/>
          <w:szCs w:val="24"/>
        </w:rPr>
      </w:pPr>
      <w:r>
        <w:rPr>
          <w:rFonts w:ascii="Arial" w:hAnsi="Arial" w:cs="Arial"/>
          <w:bCs/>
          <w:sz w:val="24"/>
          <w:szCs w:val="24"/>
        </w:rPr>
        <w:t>Wichtig</w:t>
      </w:r>
      <w:r w:rsidR="00B670FD" w:rsidRPr="001B200E">
        <w:rPr>
          <w:rFonts w:ascii="Arial" w:hAnsi="Arial" w:cs="Arial"/>
          <w:bCs/>
          <w:sz w:val="24"/>
          <w:szCs w:val="24"/>
        </w:rPr>
        <w:t xml:space="preserve"> ist, dass man Abhängigkeiten der Komponenten spezifizieren kann und auch sollte. Komponenten bieten Schnittstellen, die von anderen Komponenten genutzt werden können.</w:t>
      </w:r>
    </w:p>
    <w:p w:rsidR="00B670FD" w:rsidRPr="001B200E" w:rsidRDefault="00B670FD" w:rsidP="00B670FD">
      <w:pPr>
        <w:pStyle w:val="Listenabsatz"/>
        <w:ind w:left="12"/>
        <w:rPr>
          <w:rFonts w:ascii="Arial" w:hAnsi="Arial" w:cs="Arial"/>
          <w:bCs/>
          <w:sz w:val="24"/>
          <w:szCs w:val="24"/>
        </w:rPr>
      </w:pPr>
    </w:p>
    <w:p w:rsidR="00B670FD" w:rsidRDefault="00977CD7" w:rsidP="00B670FD">
      <w:pPr>
        <w:pStyle w:val="Listenabsatz"/>
        <w:ind w:left="12"/>
        <w:rPr>
          <w:rFonts w:ascii="Arial" w:hAnsi="Arial" w:cs="Arial"/>
          <w:bCs/>
          <w:sz w:val="24"/>
          <w:szCs w:val="24"/>
        </w:rPr>
      </w:pPr>
      <w:r>
        <w:rPr>
          <w:rFonts w:ascii="Arial" w:hAnsi="Arial" w:cs="Arial"/>
          <w:bCs/>
          <w:sz w:val="24"/>
          <w:szCs w:val="24"/>
        </w:rPr>
        <w:t>Bernd Oesterreich</w:t>
      </w:r>
      <w:r w:rsidR="00B670FD" w:rsidRPr="001B200E">
        <w:rPr>
          <w:rFonts w:ascii="Arial" w:hAnsi="Arial" w:cs="Arial"/>
          <w:bCs/>
          <w:sz w:val="24"/>
          <w:szCs w:val="24"/>
        </w:rPr>
        <w:t xml:space="preserve"> schreibt dazu: </w:t>
      </w:r>
      <w:r>
        <w:rPr>
          <w:rFonts w:ascii="Arial" w:hAnsi="Arial" w:cs="Arial"/>
          <w:bCs/>
          <w:sz w:val="24"/>
          <w:szCs w:val="24"/>
        </w:rPr>
        <w:t>„</w:t>
      </w:r>
      <w:r w:rsidR="00B670FD" w:rsidRPr="001B200E">
        <w:rPr>
          <w:rFonts w:ascii="Arial" w:hAnsi="Arial" w:cs="Arial"/>
          <w:bCs/>
          <w:sz w:val="24"/>
          <w:szCs w:val="24"/>
        </w:rPr>
        <w:t xml:space="preserve">Eine Komponente ist ähnlich wie eine </w:t>
      </w:r>
      <w:proofErr w:type="gramStart"/>
      <w:r w:rsidR="00B670FD" w:rsidRPr="00137CD7">
        <w:rPr>
          <w:rFonts w:ascii="Arial" w:hAnsi="Arial" w:cs="Arial"/>
          <w:bCs/>
          <w:sz w:val="24"/>
          <w:szCs w:val="24"/>
          <w:highlight w:val="yellow"/>
          <w:rPrChange w:id="271" w:author="Jürgen" w:date="2016-01-08T12:16:00Z">
            <w:rPr>
              <w:rFonts w:ascii="Arial" w:hAnsi="Arial" w:cs="Arial"/>
              <w:bCs/>
              <w:sz w:val="24"/>
              <w:szCs w:val="24"/>
            </w:rPr>
          </w:rPrChange>
        </w:rPr>
        <w:t xml:space="preserve">Klasse </w:t>
      </w:r>
      <w:ins w:id="272" w:author="Jürgen" w:date="2016-01-08T12:13:00Z">
        <w:r w:rsidR="002B771A" w:rsidRPr="00137CD7">
          <w:rPr>
            <w:rFonts w:ascii="Arial" w:hAnsi="Arial" w:cs="Arial"/>
            <w:bCs/>
            <w:sz w:val="24"/>
            <w:szCs w:val="24"/>
            <w:highlight w:val="yellow"/>
            <w:rPrChange w:id="273" w:author="Jürgen" w:date="2016-01-08T12:16:00Z">
              <w:rPr>
                <w:rFonts w:ascii="Arial" w:hAnsi="Arial" w:cs="Arial"/>
                <w:bCs/>
                <w:sz w:val="24"/>
                <w:szCs w:val="24"/>
              </w:rPr>
            </w:rPrChange>
          </w:rPr>
          <w:t>???</w:t>
        </w:r>
        <w:proofErr w:type="gramEnd"/>
        <w:r w:rsidR="002B771A">
          <w:rPr>
            <w:rFonts w:ascii="Arial" w:hAnsi="Arial" w:cs="Arial"/>
            <w:bCs/>
            <w:sz w:val="24"/>
            <w:szCs w:val="24"/>
          </w:rPr>
          <w:t xml:space="preserve"> </w:t>
        </w:r>
      </w:ins>
      <w:proofErr w:type="spellStart"/>
      <w:r w:rsidR="00B670FD" w:rsidRPr="001B200E">
        <w:rPr>
          <w:rFonts w:ascii="Arial" w:hAnsi="Arial" w:cs="Arial"/>
          <w:bCs/>
          <w:sz w:val="24"/>
          <w:szCs w:val="24"/>
        </w:rPr>
        <w:t>instanziierbar</w:t>
      </w:r>
      <w:proofErr w:type="spellEnd"/>
      <w:r w:rsidR="00B670FD" w:rsidRPr="001B200E">
        <w:rPr>
          <w:rFonts w:ascii="Arial" w:hAnsi="Arial" w:cs="Arial"/>
          <w:bCs/>
          <w:sz w:val="24"/>
          <w:szCs w:val="24"/>
        </w:rPr>
        <w:t xml:space="preserve"> und kapselt komplexes Verhalten. Mit ihr werden Einheiten gebildet, die eine hohe fachliche Kohärenz haben. Im Gegensatz zu einer Klasse wird bei einer Komponente zusätzlich auch die prinzipielle Austauschbarkeit </w:t>
      </w:r>
      <w:r w:rsidR="001D63CA">
        <w:rPr>
          <w:rFonts w:ascii="Arial" w:hAnsi="Arial" w:cs="Arial"/>
          <w:bCs/>
          <w:sz w:val="24"/>
          <w:szCs w:val="24"/>
        </w:rPr>
        <w:t>(Substituierbarkeit) angestrebt</w:t>
      </w:r>
      <w:r w:rsidR="00B670FD" w:rsidRPr="001B200E">
        <w:rPr>
          <w:rFonts w:ascii="Arial" w:hAnsi="Arial" w:cs="Arial"/>
          <w:bCs/>
          <w:sz w:val="24"/>
          <w:szCs w:val="24"/>
        </w:rPr>
        <w:t>.</w:t>
      </w:r>
      <w:r w:rsidR="001D63CA">
        <w:rPr>
          <w:rFonts w:ascii="Arial" w:hAnsi="Arial" w:cs="Arial"/>
          <w:bCs/>
          <w:sz w:val="24"/>
          <w:szCs w:val="24"/>
        </w:rPr>
        <w:t>“{3</w:t>
      </w:r>
      <w:r w:rsidR="001D63CA" w:rsidRPr="00137CD7">
        <w:rPr>
          <w:rFonts w:ascii="Arial" w:hAnsi="Arial" w:cs="Arial"/>
          <w:bCs/>
          <w:sz w:val="24"/>
          <w:szCs w:val="24"/>
          <w:highlight w:val="yellow"/>
          <w:rPrChange w:id="274" w:author="Jürgen" w:date="2016-01-08T12:16:00Z">
            <w:rPr>
              <w:rFonts w:ascii="Arial" w:hAnsi="Arial" w:cs="Arial"/>
              <w:bCs/>
              <w:sz w:val="24"/>
              <w:szCs w:val="24"/>
            </w:rPr>
          </w:rPrChange>
        </w:rPr>
        <w:t>}</w:t>
      </w:r>
      <w:ins w:id="275" w:author="Jürgen" w:date="2016-01-08T12:16:00Z">
        <w:r w:rsidR="00137CD7" w:rsidRPr="00137CD7">
          <w:rPr>
            <w:rFonts w:ascii="Arial" w:hAnsi="Arial" w:cs="Arial"/>
            <w:bCs/>
            <w:sz w:val="24"/>
            <w:szCs w:val="24"/>
            <w:highlight w:val="yellow"/>
            <w:rPrChange w:id="276" w:author="Jürgen" w:date="2016-01-08T12:16:00Z">
              <w:rPr>
                <w:rFonts w:ascii="Arial" w:hAnsi="Arial" w:cs="Arial"/>
                <w:bCs/>
                <w:sz w:val="24"/>
                <w:szCs w:val="24"/>
              </w:rPr>
            </w:rPrChange>
          </w:rPr>
          <w:t xml:space="preserve"> notwendig??</w:t>
        </w:r>
      </w:ins>
    </w:p>
    <w:p w:rsidR="001B200E" w:rsidRDefault="001B200E" w:rsidP="001B200E">
      <w:pPr>
        <w:pStyle w:val="Listenabsatz"/>
        <w:ind w:left="12"/>
        <w:rPr>
          <w:rFonts w:ascii="Arial" w:hAnsi="Arial" w:cs="Arial"/>
          <w:bCs/>
          <w:sz w:val="24"/>
          <w:szCs w:val="24"/>
        </w:rPr>
      </w:pPr>
    </w:p>
    <w:p w:rsidR="001D63CA" w:rsidRDefault="001D63CA" w:rsidP="001B200E">
      <w:pPr>
        <w:pStyle w:val="Listenabsatz"/>
        <w:ind w:left="12"/>
        <w:rPr>
          <w:rFonts w:ascii="Arial" w:hAnsi="Arial" w:cs="Arial"/>
          <w:bCs/>
          <w:sz w:val="24"/>
          <w:szCs w:val="24"/>
        </w:rPr>
      </w:pPr>
      <w:r>
        <w:rPr>
          <w:rFonts w:ascii="Arial" w:hAnsi="Arial" w:cs="Arial"/>
          <w:bCs/>
          <w:noProof/>
          <w:sz w:val="24"/>
          <w:szCs w:val="24"/>
          <w:lang w:eastAsia="de-DE"/>
        </w:rPr>
        <w:drawing>
          <wp:inline distT="0" distB="0" distL="0" distR="0">
            <wp:extent cx="5762625" cy="2481262"/>
            <wp:effectExtent l="19050" t="0" r="9525" b="0"/>
            <wp:docPr id="4" name="Picture 3" descr="Komponenten-Diagram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onenten-Diagramm-2.jpg"/>
                    <pic:cNvPicPr/>
                  </pic:nvPicPr>
                  <pic:blipFill>
                    <a:blip r:embed="rId10" cstate="print"/>
                    <a:srcRect b="39064"/>
                    <a:stretch>
                      <a:fillRect/>
                    </a:stretch>
                  </pic:blipFill>
                  <pic:spPr>
                    <a:xfrm>
                      <a:off x="0" y="0"/>
                      <a:ext cx="5762625" cy="2481262"/>
                    </a:xfrm>
                    <a:prstGeom prst="rect">
                      <a:avLst/>
                    </a:prstGeom>
                  </pic:spPr>
                </pic:pic>
              </a:graphicData>
            </a:graphic>
          </wp:inline>
        </w:drawing>
      </w:r>
    </w:p>
    <w:p w:rsidR="001D63CA" w:rsidRDefault="001D63CA" w:rsidP="001B200E">
      <w:pPr>
        <w:pStyle w:val="Listenabsatz"/>
        <w:ind w:left="12"/>
        <w:rPr>
          <w:rFonts w:ascii="Arial" w:hAnsi="Arial" w:cs="Arial"/>
          <w:bCs/>
          <w:sz w:val="24"/>
          <w:szCs w:val="24"/>
        </w:rPr>
      </w:pPr>
    </w:p>
    <w:p w:rsidR="001D63CA" w:rsidRPr="005D0501" w:rsidRDefault="001D63CA" w:rsidP="005D0501">
      <w:pPr>
        <w:pStyle w:val="Listenabsatz"/>
        <w:ind w:left="12"/>
        <w:rPr>
          <w:rFonts w:ascii="Arial" w:hAnsi="Arial" w:cs="Arial"/>
          <w:bCs/>
          <w:sz w:val="24"/>
          <w:szCs w:val="24"/>
        </w:rPr>
      </w:pPr>
      <w:r>
        <w:rPr>
          <w:rFonts w:ascii="Arial" w:hAnsi="Arial" w:cs="Arial"/>
          <w:bCs/>
          <w:sz w:val="24"/>
          <w:szCs w:val="24"/>
        </w:rPr>
        <w:t>Das Komponenten-Diag</w:t>
      </w:r>
      <w:r w:rsidR="005D0501">
        <w:rPr>
          <w:rFonts w:ascii="Arial" w:hAnsi="Arial" w:cs="Arial"/>
          <w:bCs/>
          <w:sz w:val="24"/>
          <w:szCs w:val="24"/>
        </w:rPr>
        <w:t xml:space="preserve">ramm in Abbildung XX zeigt biespielhaft die Schnittstellen und Kapselung der Klassen zu den Komponenten </w:t>
      </w:r>
      <w:del w:id="277" w:author="Jürgen" w:date="2016-01-08T12:19:00Z">
        <w:r w:rsidR="005D0501" w:rsidDel="00137CD7">
          <w:rPr>
            <w:rFonts w:ascii="Arial" w:hAnsi="Arial" w:cs="Arial"/>
            <w:bCs/>
            <w:sz w:val="24"/>
            <w:szCs w:val="24"/>
          </w:rPr>
          <w:delText xml:space="preserve">im </w:delText>
        </w:r>
      </w:del>
      <w:ins w:id="278" w:author="Jürgen" w:date="2016-01-08T12:19:00Z">
        <w:r w:rsidR="00137CD7">
          <w:rPr>
            <w:rFonts w:ascii="Arial" w:hAnsi="Arial" w:cs="Arial"/>
            <w:bCs/>
            <w:sz w:val="24"/>
            <w:szCs w:val="24"/>
          </w:rPr>
          <w:t>in einem</w:t>
        </w:r>
        <w:r w:rsidR="00137CD7">
          <w:rPr>
            <w:rFonts w:ascii="Arial" w:hAnsi="Arial" w:cs="Arial"/>
            <w:bCs/>
            <w:sz w:val="24"/>
            <w:szCs w:val="24"/>
          </w:rPr>
          <w:t xml:space="preserve"> </w:t>
        </w:r>
      </w:ins>
      <w:r w:rsidR="005D0501">
        <w:rPr>
          <w:rFonts w:ascii="Arial" w:hAnsi="Arial" w:cs="Arial"/>
          <w:bCs/>
          <w:sz w:val="24"/>
          <w:szCs w:val="24"/>
        </w:rPr>
        <w:t>Chat-System.</w:t>
      </w:r>
    </w:p>
    <w:p w:rsidR="00977CD7" w:rsidRPr="001B200E" w:rsidRDefault="00977CD7" w:rsidP="001B200E">
      <w:pPr>
        <w:pStyle w:val="Listenabsatz"/>
        <w:ind w:left="12"/>
        <w:rPr>
          <w:rFonts w:ascii="Arial" w:hAnsi="Arial" w:cs="Arial"/>
          <w:bCs/>
          <w:sz w:val="24"/>
          <w:szCs w:val="24"/>
        </w:rPr>
      </w:pPr>
    </w:p>
    <w:p w:rsidR="00B670FD" w:rsidRDefault="00A65C4E" w:rsidP="00977CD7">
      <w:pPr>
        <w:pStyle w:val="Listenabsatz"/>
        <w:numPr>
          <w:ilvl w:val="2"/>
          <w:numId w:val="10"/>
        </w:numPr>
        <w:ind w:left="12" w:hanging="721"/>
        <w:rPr>
          <w:rFonts w:ascii="Arial" w:hAnsi="Arial" w:cs="Arial"/>
          <w:bCs/>
          <w:sz w:val="24"/>
          <w:szCs w:val="24"/>
        </w:rPr>
      </w:pPr>
      <w:r w:rsidRPr="00FF6550">
        <w:rPr>
          <w:rFonts w:ascii="Arial" w:hAnsi="Arial" w:cs="Arial"/>
          <w:bCs/>
          <w:sz w:val="24"/>
          <w:szCs w:val="24"/>
        </w:rPr>
        <w:t>Paket</w:t>
      </w:r>
      <w:r w:rsidR="00ED0010">
        <w:rPr>
          <w:rFonts w:ascii="Arial" w:hAnsi="Arial" w:cs="Arial"/>
          <w:bCs/>
          <w:sz w:val="24"/>
          <w:szCs w:val="24"/>
        </w:rPr>
        <w:t>-D</w:t>
      </w:r>
      <w:r w:rsidRPr="00FF6550">
        <w:rPr>
          <w:rFonts w:ascii="Arial" w:hAnsi="Arial" w:cs="Arial"/>
          <w:bCs/>
          <w:sz w:val="24"/>
          <w:szCs w:val="24"/>
        </w:rPr>
        <w:t>iagramm</w:t>
      </w:r>
    </w:p>
    <w:p w:rsidR="00602CB1" w:rsidRPr="00602CB1" w:rsidRDefault="00602CB1" w:rsidP="00602CB1">
      <w:pPr>
        <w:pStyle w:val="Listenabsatz"/>
        <w:ind w:left="12"/>
        <w:rPr>
          <w:rFonts w:ascii="Arial" w:hAnsi="Arial" w:cs="Arial"/>
          <w:bCs/>
          <w:sz w:val="24"/>
          <w:szCs w:val="24"/>
        </w:rPr>
      </w:pPr>
    </w:p>
    <w:p w:rsidR="00B670FD" w:rsidRDefault="00B670FD" w:rsidP="005D0501">
      <w:pPr>
        <w:pStyle w:val="Listenabsatz"/>
        <w:ind w:left="12"/>
        <w:rPr>
          <w:ins w:id="279" w:author="Jürgen" w:date="2016-01-08T12:19:00Z"/>
          <w:rFonts w:ascii="Arial" w:hAnsi="Arial" w:cs="Arial"/>
          <w:bCs/>
          <w:sz w:val="24"/>
          <w:szCs w:val="24"/>
        </w:rPr>
      </w:pPr>
      <w:r w:rsidRPr="00B670FD">
        <w:rPr>
          <w:rFonts w:ascii="Arial" w:hAnsi="Arial" w:cs="Arial"/>
          <w:bCs/>
          <w:sz w:val="24"/>
          <w:szCs w:val="24"/>
        </w:rPr>
        <w:t>Das Paket</w:t>
      </w:r>
      <w:r w:rsidR="00ED0010">
        <w:rPr>
          <w:rFonts w:ascii="Arial" w:hAnsi="Arial" w:cs="Arial"/>
          <w:bCs/>
          <w:sz w:val="24"/>
          <w:szCs w:val="24"/>
        </w:rPr>
        <w:t>-D</w:t>
      </w:r>
      <w:r w:rsidRPr="00B670FD">
        <w:rPr>
          <w:rFonts w:ascii="Arial" w:hAnsi="Arial" w:cs="Arial"/>
          <w:bCs/>
          <w:sz w:val="24"/>
          <w:szCs w:val="24"/>
        </w:rPr>
        <w:t xml:space="preserve">iagramm strukturiert den </w:t>
      </w:r>
      <w:r w:rsidR="005D0501">
        <w:rPr>
          <w:rFonts w:ascii="Arial" w:hAnsi="Arial" w:cs="Arial"/>
          <w:bCs/>
          <w:sz w:val="24"/>
          <w:szCs w:val="24"/>
        </w:rPr>
        <w:t xml:space="preserve">sogenannten </w:t>
      </w:r>
      <w:r w:rsidRPr="00B670FD">
        <w:rPr>
          <w:rFonts w:ascii="Arial" w:hAnsi="Arial" w:cs="Arial"/>
          <w:bCs/>
          <w:sz w:val="24"/>
          <w:szCs w:val="24"/>
        </w:rPr>
        <w:t>Namensraum von Paketen, Komponenten oder Klassen</w:t>
      </w:r>
      <w:r w:rsidR="00C747F8">
        <w:rPr>
          <w:rFonts w:ascii="Arial" w:hAnsi="Arial" w:cs="Arial"/>
          <w:bCs/>
          <w:sz w:val="24"/>
          <w:szCs w:val="24"/>
        </w:rPr>
        <w:t>, der auch in Abbildung XX am Chat-System bezeichnet ist</w:t>
      </w:r>
      <w:r w:rsidRPr="00B670FD">
        <w:rPr>
          <w:rFonts w:ascii="Arial" w:hAnsi="Arial" w:cs="Arial"/>
          <w:bCs/>
          <w:sz w:val="24"/>
          <w:szCs w:val="24"/>
        </w:rPr>
        <w:t>.</w:t>
      </w:r>
      <w:r w:rsidR="005D0501">
        <w:rPr>
          <w:rFonts w:ascii="Arial" w:hAnsi="Arial" w:cs="Arial"/>
          <w:bCs/>
          <w:sz w:val="24"/>
          <w:szCs w:val="24"/>
        </w:rPr>
        <w:t xml:space="preserve"> Dieser spiegelt die</w:t>
      </w:r>
      <w:r w:rsidRPr="005D0501">
        <w:rPr>
          <w:rFonts w:ascii="Arial" w:hAnsi="Arial" w:cs="Arial"/>
          <w:bCs/>
          <w:sz w:val="24"/>
          <w:szCs w:val="24"/>
        </w:rPr>
        <w:t xml:space="preserve"> hierarchische Struktur</w:t>
      </w:r>
      <w:r w:rsidR="005D0501">
        <w:rPr>
          <w:rFonts w:ascii="Arial" w:hAnsi="Arial" w:cs="Arial"/>
          <w:bCs/>
          <w:sz w:val="24"/>
          <w:szCs w:val="24"/>
        </w:rPr>
        <w:t xml:space="preserve"> wieder</w:t>
      </w:r>
      <w:r w:rsidRPr="005D0501">
        <w:rPr>
          <w:rFonts w:ascii="Arial" w:hAnsi="Arial" w:cs="Arial"/>
          <w:bCs/>
          <w:sz w:val="24"/>
          <w:szCs w:val="24"/>
        </w:rPr>
        <w:t xml:space="preserve">, </w:t>
      </w:r>
      <w:r w:rsidR="005D0501">
        <w:rPr>
          <w:rFonts w:ascii="Arial" w:hAnsi="Arial" w:cs="Arial"/>
          <w:bCs/>
          <w:sz w:val="24"/>
          <w:szCs w:val="24"/>
        </w:rPr>
        <w:t>die</w:t>
      </w:r>
      <w:r w:rsidRPr="005D0501">
        <w:rPr>
          <w:rFonts w:ascii="Arial" w:hAnsi="Arial" w:cs="Arial"/>
          <w:bCs/>
          <w:sz w:val="24"/>
          <w:szCs w:val="24"/>
        </w:rPr>
        <w:t xml:space="preserve"> die eindeutige Identifizierung des Modellelementes ermöglicht.</w:t>
      </w:r>
      <w:r w:rsidR="005D0501">
        <w:rPr>
          <w:rFonts w:ascii="Arial" w:hAnsi="Arial" w:cs="Arial"/>
          <w:bCs/>
          <w:sz w:val="24"/>
          <w:szCs w:val="24"/>
        </w:rPr>
        <w:t xml:space="preserve"> </w:t>
      </w:r>
      <w:r w:rsidRPr="00B670FD">
        <w:rPr>
          <w:rFonts w:ascii="Arial" w:hAnsi="Arial" w:cs="Arial"/>
          <w:bCs/>
          <w:sz w:val="24"/>
          <w:szCs w:val="24"/>
        </w:rPr>
        <w:t>In der Praxis sind Paket</w:t>
      </w:r>
      <w:r w:rsidR="00ED0010">
        <w:rPr>
          <w:rFonts w:ascii="Arial" w:hAnsi="Arial" w:cs="Arial"/>
          <w:bCs/>
          <w:sz w:val="24"/>
          <w:szCs w:val="24"/>
        </w:rPr>
        <w:t>-D</w:t>
      </w:r>
      <w:r w:rsidRPr="00B670FD">
        <w:rPr>
          <w:rFonts w:ascii="Arial" w:hAnsi="Arial" w:cs="Arial"/>
          <w:bCs/>
          <w:sz w:val="24"/>
          <w:szCs w:val="24"/>
        </w:rPr>
        <w:t>iagramme wichtig, weil die</w:t>
      </w:r>
      <w:r w:rsidR="005D0501">
        <w:rPr>
          <w:rFonts w:ascii="Arial" w:hAnsi="Arial" w:cs="Arial"/>
          <w:bCs/>
          <w:sz w:val="24"/>
          <w:szCs w:val="24"/>
        </w:rPr>
        <w:t xml:space="preserve"> Entwickler bereits frühzeitig</w:t>
      </w:r>
      <w:r w:rsidRPr="00B670FD">
        <w:rPr>
          <w:rFonts w:ascii="Arial" w:hAnsi="Arial" w:cs="Arial"/>
          <w:bCs/>
          <w:sz w:val="24"/>
          <w:szCs w:val="24"/>
        </w:rPr>
        <w:t xml:space="preserve"> Testcode entwickeln wollen</w:t>
      </w:r>
      <w:r w:rsidR="005D0501">
        <w:rPr>
          <w:rFonts w:ascii="Arial" w:hAnsi="Arial" w:cs="Arial"/>
          <w:bCs/>
          <w:sz w:val="24"/>
          <w:szCs w:val="24"/>
        </w:rPr>
        <w:t xml:space="preserve">, der </w:t>
      </w:r>
      <w:r w:rsidR="005D0501">
        <w:rPr>
          <w:rFonts w:ascii="Arial" w:hAnsi="Arial" w:cs="Arial"/>
          <w:bCs/>
          <w:sz w:val="24"/>
          <w:szCs w:val="24"/>
        </w:rPr>
        <w:lastRenderedPageBreak/>
        <w:t>gegliedert werden sollte</w:t>
      </w:r>
      <w:r w:rsidRPr="00B670FD">
        <w:rPr>
          <w:rFonts w:ascii="Arial" w:hAnsi="Arial" w:cs="Arial"/>
          <w:bCs/>
          <w:sz w:val="24"/>
          <w:szCs w:val="24"/>
        </w:rPr>
        <w:t>.</w:t>
      </w:r>
      <w:r w:rsidR="005D0501">
        <w:rPr>
          <w:rFonts w:ascii="Arial" w:hAnsi="Arial" w:cs="Arial"/>
          <w:bCs/>
          <w:sz w:val="24"/>
          <w:szCs w:val="24"/>
        </w:rPr>
        <w:t xml:space="preserve"> Dazu dient das Paketdiagramm.</w:t>
      </w:r>
      <w:ins w:id="280" w:author="Jürgen" w:date="2016-01-08T12:20:00Z">
        <w:r w:rsidR="00137CD7">
          <w:rPr>
            <w:rFonts w:ascii="Arial" w:hAnsi="Arial" w:cs="Arial"/>
            <w:bCs/>
            <w:sz w:val="24"/>
            <w:szCs w:val="24"/>
          </w:rPr>
          <w:t xml:space="preserve"> </w:t>
        </w:r>
        <w:r w:rsidR="00137CD7" w:rsidRPr="00137CD7">
          <w:rPr>
            <w:rFonts w:ascii="Arial" w:hAnsi="Arial" w:cs="Arial"/>
            <w:bCs/>
            <w:sz w:val="24"/>
            <w:szCs w:val="24"/>
            <w:highlight w:val="yellow"/>
            <w:rPrChange w:id="281" w:author="Jürgen" w:date="2016-01-08T12:20:00Z">
              <w:rPr>
                <w:rFonts w:ascii="Arial" w:hAnsi="Arial" w:cs="Arial"/>
                <w:bCs/>
                <w:sz w:val="24"/>
                <w:szCs w:val="24"/>
              </w:rPr>
            </w:rPrChange>
          </w:rPr>
          <w:t>Namensraum verstehe ich nicht</w:t>
        </w:r>
      </w:ins>
    </w:p>
    <w:p w:rsidR="00137CD7" w:rsidRPr="005D0501" w:rsidRDefault="00137CD7" w:rsidP="005D0501">
      <w:pPr>
        <w:pStyle w:val="Listenabsatz"/>
        <w:ind w:left="12"/>
        <w:rPr>
          <w:rFonts w:ascii="Arial" w:hAnsi="Arial" w:cs="Arial"/>
          <w:bCs/>
          <w:sz w:val="24"/>
          <w:szCs w:val="24"/>
        </w:rPr>
      </w:pPr>
    </w:p>
    <w:p w:rsidR="00B670FD" w:rsidRDefault="00B670FD" w:rsidP="005D0501">
      <w:pPr>
        <w:pStyle w:val="Listenabsatz"/>
        <w:ind w:left="12"/>
        <w:rPr>
          <w:ins w:id="282" w:author="Jürgen" w:date="2016-01-08T12:21:00Z"/>
          <w:rFonts w:ascii="Arial" w:hAnsi="Arial" w:cs="Arial"/>
          <w:bCs/>
          <w:sz w:val="24"/>
          <w:szCs w:val="24"/>
        </w:rPr>
      </w:pPr>
      <w:r w:rsidRPr="00B670FD">
        <w:rPr>
          <w:rFonts w:ascii="Arial" w:hAnsi="Arial" w:cs="Arial"/>
          <w:bCs/>
          <w:sz w:val="24"/>
          <w:szCs w:val="24"/>
        </w:rPr>
        <w:t>Pakete können wie Komponenten</w:t>
      </w:r>
      <w:r w:rsidR="00ED0010">
        <w:rPr>
          <w:rFonts w:ascii="Arial" w:hAnsi="Arial" w:cs="Arial"/>
          <w:bCs/>
          <w:sz w:val="24"/>
          <w:szCs w:val="24"/>
        </w:rPr>
        <w:t>-D</w:t>
      </w:r>
      <w:r w:rsidRPr="00B670FD">
        <w:rPr>
          <w:rFonts w:ascii="Arial" w:hAnsi="Arial" w:cs="Arial"/>
          <w:bCs/>
          <w:sz w:val="24"/>
          <w:szCs w:val="24"/>
        </w:rPr>
        <w:t xml:space="preserve">iagramme, die wirkliche Architektur des Systems </w:t>
      </w:r>
      <w:r w:rsidR="005D0501">
        <w:rPr>
          <w:rFonts w:ascii="Arial" w:hAnsi="Arial" w:cs="Arial"/>
          <w:bCs/>
          <w:sz w:val="24"/>
          <w:szCs w:val="24"/>
        </w:rPr>
        <w:t xml:space="preserve">wiedergeben. </w:t>
      </w:r>
      <w:r w:rsidRPr="00B670FD">
        <w:rPr>
          <w:rFonts w:ascii="Arial" w:hAnsi="Arial" w:cs="Arial"/>
          <w:bCs/>
          <w:sz w:val="24"/>
          <w:szCs w:val="24"/>
        </w:rPr>
        <w:t>Design Patterns und Schichten</w:t>
      </w:r>
      <w:ins w:id="283" w:author="Jürgen" w:date="2016-01-08T12:20:00Z">
        <w:r w:rsidR="00137CD7" w:rsidRPr="00137CD7">
          <w:rPr>
            <w:rFonts w:ascii="Arial" w:hAnsi="Arial" w:cs="Arial"/>
            <w:bCs/>
            <w:sz w:val="24"/>
            <w:szCs w:val="24"/>
            <w:highlight w:val="yellow"/>
            <w:rPrChange w:id="284" w:author="Jürgen" w:date="2016-01-08T12:21:00Z">
              <w:rPr>
                <w:rFonts w:ascii="Arial" w:hAnsi="Arial" w:cs="Arial"/>
                <w:bCs/>
                <w:sz w:val="24"/>
                <w:szCs w:val="24"/>
              </w:rPr>
            </w:rPrChange>
          </w:rPr>
          <w:t>??? Nicht eingeführt</w:t>
        </w:r>
      </w:ins>
      <w:r w:rsidRPr="00B670FD">
        <w:rPr>
          <w:rFonts w:ascii="Arial" w:hAnsi="Arial" w:cs="Arial"/>
          <w:bCs/>
          <w:sz w:val="24"/>
          <w:szCs w:val="24"/>
        </w:rPr>
        <w:t xml:space="preserve"> in der Anwendung werden hier</w:t>
      </w:r>
      <w:r w:rsidR="005D0501">
        <w:rPr>
          <w:rFonts w:ascii="Arial" w:hAnsi="Arial" w:cs="Arial"/>
          <w:bCs/>
          <w:sz w:val="24"/>
          <w:szCs w:val="24"/>
        </w:rPr>
        <w:t xml:space="preserve"> nicht beachtet</w:t>
      </w:r>
      <w:r w:rsidRPr="00B670FD">
        <w:rPr>
          <w:rFonts w:ascii="Arial" w:hAnsi="Arial" w:cs="Arial"/>
          <w:bCs/>
          <w:sz w:val="24"/>
          <w:szCs w:val="24"/>
        </w:rPr>
        <w:t>. Wichtig ist, dass die</w:t>
      </w:r>
      <w:r w:rsidR="005D0501">
        <w:rPr>
          <w:rFonts w:ascii="Arial" w:hAnsi="Arial" w:cs="Arial"/>
          <w:bCs/>
          <w:sz w:val="24"/>
          <w:szCs w:val="24"/>
        </w:rPr>
        <w:t>se</w:t>
      </w:r>
      <w:r w:rsidRPr="00B670FD">
        <w:rPr>
          <w:rFonts w:ascii="Arial" w:hAnsi="Arial" w:cs="Arial"/>
          <w:bCs/>
          <w:sz w:val="24"/>
          <w:szCs w:val="24"/>
        </w:rPr>
        <w:t xml:space="preserve"> Transparenz frühzeitig gegeben ist, von vornerein ausreichend darüber diskutiert wird oder erfahren</w:t>
      </w:r>
      <w:r>
        <w:rPr>
          <w:rFonts w:ascii="Arial" w:hAnsi="Arial" w:cs="Arial"/>
          <w:bCs/>
          <w:sz w:val="24"/>
          <w:szCs w:val="24"/>
        </w:rPr>
        <w:t>e Designer zum Einsatz kommen.</w:t>
      </w:r>
    </w:p>
    <w:p w:rsidR="00137CD7" w:rsidRPr="005D0501" w:rsidRDefault="00137CD7" w:rsidP="005D0501">
      <w:pPr>
        <w:pStyle w:val="Listenabsatz"/>
        <w:ind w:left="12"/>
        <w:rPr>
          <w:rFonts w:ascii="Arial" w:hAnsi="Arial" w:cs="Arial"/>
          <w:bCs/>
          <w:sz w:val="24"/>
          <w:szCs w:val="24"/>
        </w:rPr>
      </w:pPr>
    </w:p>
    <w:p w:rsidR="00137CD7" w:rsidRDefault="00B670FD" w:rsidP="00B670FD">
      <w:pPr>
        <w:pStyle w:val="Listenabsatz"/>
        <w:ind w:left="12"/>
        <w:rPr>
          <w:ins w:id="285" w:author="Jürgen" w:date="2016-01-08T12:21:00Z"/>
          <w:rFonts w:ascii="Arial" w:hAnsi="Arial" w:cs="Arial"/>
          <w:bCs/>
          <w:sz w:val="24"/>
          <w:szCs w:val="24"/>
        </w:rPr>
      </w:pPr>
      <w:r w:rsidRPr="00B670FD">
        <w:rPr>
          <w:rFonts w:ascii="Arial" w:hAnsi="Arial" w:cs="Arial"/>
          <w:bCs/>
          <w:sz w:val="24"/>
          <w:szCs w:val="24"/>
        </w:rPr>
        <w:t>Am wichtigsten sind Paket</w:t>
      </w:r>
      <w:r w:rsidR="00ED0010">
        <w:rPr>
          <w:rFonts w:ascii="Arial" w:hAnsi="Arial" w:cs="Arial"/>
          <w:bCs/>
          <w:sz w:val="24"/>
          <w:szCs w:val="24"/>
        </w:rPr>
        <w:t>-D</w:t>
      </w:r>
      <w:r w:rsidRPr="00B670FD">
        <w:rPr>
          <w:rFonts w:ascii="Arial" w:hAnsi="Arial" w:cs="Arial"/>
          <w:bCs/>
          <w:sz w:val="24"/>
          <w:szCs w:val="24"/>
        </w:rPr>
        <w:t>iagramme, weil man mit ihnen die Abhängigkeiten modellieren kann.</w:t>
      </w:r>
    </w:p>
    <w:p w:rsidR="00B670FD" w:rsidRPr="00B670FD" w:rsidRDefault="00B670FD" w:rsidP="00B670FD">
      <w:pPr>
        <w:pStyle w:val="Listenabsatz"/>
        <w:ind w:left="12"/>
        <w:rPr>
          <w:rFonts w:ascii="Arial" w:hAnsi="Arial" w:cs="Arial"/>
          <w:bCs/>
          <w:sz w:val="24"/>
          <w:szCs w:val="24"/>
        </w:rPr>
      </w:pPr>
      <w:del w:id="286" w:author="Jürgen" w:date="2016-01-08T12:21:00Z">
        <w:r w:rsidRPr="00B670FD" w:rsidDel="00137CD7">
          <w:rPr>
            <w:rFonts w:ascii="Arial" w:hAnsi="Arial" w:cs="Arial"/>
            <w:bCs/>
            <w:sz w:val="24"/>
            <w:szCs w:val="24"/>
          </w:rPr>
          <w:delText xml:space="preserve"> </w:delText>
        </w:r>
      </w:del>
    </w:p>
    <w:p w:rsidR="00B670FD" w:rsidRPr="00C747F8" w:rsidRDefault="00B670FD" w:rsidP="00C747F8">
      <w:pPr>
        <w:pStyle w:val="Listenabsatz"/>
        <w:ind w:left="12"/>
        <w:rPr>
          <w:rFonts w:ascii="Arial" w:hAnsi="Arial" w:cs="Arial"/>
          <w:bCs/>
          <w:sz w:val="24"/>
          <w:szCs w:val="24"/>
        </w:rPr>
      </w:pPr>
      <w:r w:rsidRPr="00B670FD">
        <w:rPr>
          <w:rFonts w:ascii="Arial" w:hAnsi="Arial" w:cs="Arial"/>
          <w:bCs/>
          <w:sz w:val="24"/>
          <w:szCs w:val="24"/>
        </w:rPr>
        <w:t>Beispielsweise kann man in einem Paket</w:t>
      </w:r>
      <w:r w:rsidR="00ED0010">
        <w:rPr>
          <w:rFonts w:ascii="Arial" w:hAnsi="Arial" w:cs="Arial"/>
          <w:bCs/>
          <w:sz w:val="24"/>
          <w:szCs w:val="24"/>
        </w:rPr>
        <w:t>-D</w:t>
      </w:r>
      <w:r w:rsidRPr="00B670FD">
        <w:rPr>
          <w:rFonts w:ascii="Arial" w:hAnsi="Arial" w:cs="Arial"/>
          <w:bCs/>
          <w:sz w:val="24"/>
          <w:szCs w:val="24"/>
        </w:rPr>
        <w:t xml:space="preserve">iagramm, welches benutzte Beziehungen enthält, auch sehr </w:t>
      </w:r>
      <w:r w:rsidR="005D0501">
        <w:rPr>
          <w:rFonts w:ascii="Arial" w:hAnsi="Arial" w:cs="Arial"/>
          <w:bCs/>
          <w:sz w:val="24"/>
          <w:szCs w:val="24"/>
        </w:rPr>
        <w:t xml:space="preserve">gut </w:t>
      </w:r>
      <w:r w:rsidRPr="00B670FD">
        <w:rPr>
          <w:rFonts w:ascii="Arial" w:hAnsi="Arial" w:cs="Arial"/>
          <w:bCs/>
          <w:sz w:val="24"/>
          <w:szCs w:val="24"/>
        </w:rPr>
        <w:t xml:space="preserve">erkennen, ob es Zyklen in der Verwendung gibt. </w:t>
      </w:r>
      <w:r w:rsidR="005D0501">
        <w:rPr>
          <w:rFonts w:ascii="Arial" w:hAnsi="Arial" w:cs="Arial"/>
          <w:bCs/>
          <w:sz w:val="24"/>
          <w:szCs w:val="24"/>
        </w:rPr>
        <w:t>Wenn</w:t>
      </w:r>
      <w:r w:rsidRPr="00B670FD">
        <w:rPr>
          <w:rFonts w:ascii="Arial" w:hAnsi="Arial" w:cs="Arial"/>
          <w:bCs/>
          <w:sz w:val="24"/>
          <w:szCs w:val="24"/>
        </w:rPr>
        <w:t xml:space="preserve"> Paket A das Paket B </w:t>
      </w:r>
      <w:r w:rsidR="005D0501" w:rsidRPr="00B670FD">
        <w:rPr>
          <w:rFonts w:ascii="Arial" w:hAnsi="Arial" w:cs="Arial"/>
          <w:bCs/>
          <w:sz w:val="24"/>
          <w:szCs w:val="24"/>
        </w:rPr>
        <w:t xml:space="preserve">verwendet </w:t>
      </w:r>
      <w:r w:rsidR="005D0501">
        <w:rPr>
          <w:rFonts w:ascii="Arial" w:hAnsi="Arial" w:cs="Arial"/>
          <w:bCs/>
          <w:sz w:val="24"/>
          <w:szCs w:val="24"/>
        </w:rPr>
        <w:t>und umgekehrt,</w:t>
      </w:r>
      <w:r w:rsidRPr="00B670FD">
        <w:rPr>
          <w:rFonts w:ascii="Arial" w:hAnsi="Arial" w:cs="Arial"/>
          <w:bCs/>
          <w:sz w:val="24"/>
          <w:szCs w:val="24"/>
        </w:rPr>
        <w:t xml:space="preserve"> ist </w:t>
      </w:r>
      <w:r w:rsidR="005D0501">
        <w:rPr>
          <w:rFonts w:ascii="Arial" w:hAnsi="Arial" w:cs="Arial"/>
          <w:bCs/>
          <w:sz w:val="24"/>
          <w:szCs w:val="24"/>
        </w:rPr>
        <w:t xml:space="preserve">meistens </w:t>
      </w:r>
      <w:r w:rsidRPr="00B670FD">
        <w:rPr>
          <w:rFonts w:ascii="Arial" w:hAnsi="Arial" w:cs="Arial"/>
          <w:bCs/>
          <w:sz w:val="24"/>
          <w:szCs w:val="24"/>
        </w:rPr>
        <w:t>ein Redesign</w:t>
      </w:r>
      <w:r w:rsidR="005D0501">
        <w:rPr>
          <w:rFonts w:ascii="Arial" w:hAnsi="Arial" w:cs="Arial"/>
          <w:bCs/>
          <w:sz w:val="24"/>
          <w:szCs w:val="24"/>
        </w:rPr>
        <w:t xml:space="preserve"> nötig</w:t>
      </w:r>
      <w:r w:rsidRPr="00B670FD">
        <w:rPr>
          <w:rFonts w:ascii="Arial" w:hAnsi="Arial" w:cs="Arial"/>
          <w:bCs/>
          <w:sz w:val="24"/>
          <w:szCs w:val="24"/>
        </w:rPr>
        <w:t>.</w:t>
      </w:r>
    </w:p>
    <w:p w:rsidR="001B200E" w:rsidRDefault="001B200E" w:rsidP="001B200E">
      <w:pPr>
        <w:pStyle w:val="Listenabsatz"/>
        <w:ind w:left="12"/>
        <w:rPr>
          <w:rFonts w:ascii="Arial" w:hAnsi="Arial" w:cs="Arial"/>
          <w:bCs/>
          <w:sz w:val="24"/>
          <w:szCs w:val="24"/>
        </w:rPr>
      </w:pPr>
    </w:p>
    <w:p w:rsidR="00C747F8" w:rsidRDefault="00C747F8" w:rsidP="001B200E">
      <w:pPr>
        <w:pStyle w:val="Listenabsatz"/>
        <w:ind w:left="12"/>
        <w:rPr>
          <w:rFonts w:ascii="Arial" w:hAnsi="Arial" w:cs="Arial"/>
          <w:bCs/>
          <w:sz w:val="24"/>
          <w:szCs w:val="24"/>
        </w:rPr>
      </w:pPr>
      <w:r>
        <w:rPr>
          <w:rFonts w:ascii="Arial" w:hAnsi="Arial" w:cs="Arial"/>
          <w:bCs/>
          <w:noProof/>
          <w:sz w:val="24"/>
          <w:szCs w:val="24"/>
          <w:lang w:eastAsia="de-DE"/>
        </w:rPr>
        <w:drawing>
          <wp:inline distT="0" distB="0" distL="0" distR="0">
            <wp:extent cx="2345551" cy="2709862"/>
            <wp:effectExtent l="19050" t="0" r="0" b="0"/>
            <wp:docPr id="5" name="Picture 4" descr="Package-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m.jpg"/>
                    <pic:cNvPicPr/>
                  </pic:nvPicPr>
                  <pic:blipFill>
                    <a:blip r:embed="rId11" cstate="print"/>
                    <a:srcRect r="26688" b="40093"/>
                    <a:stretch>
                      <a:fillRect/>
                    </a:stretch>
                  </pic:blipFill>
                  <pic:spPr>
                    <a:xfrm>
                      <a:off x="0" y="0"/>
                      <a:ext cx="2345551" cy="2709862"/>
                    </a:xfrm>
                    <a:prstGeom prst="rect">
                      <a:avLst/>
                    </a:prstGeom>
                  </pic:spPr>
                </pic:pic>
              </a:graphicData>
            </a:graphic>
          </wp:inline>
        </w:drawing>
      </w:r>
    </w:p>
    <w:p w:rsidR="00C747F8" w:rsidRPr="001B200E" w:rsidRDefault="00C747F8" w:rsidP="001B200E">
      <w:pPr>
        <w:pStyle w:val="Listenabsatz"/>
        <w:ind w:left="12"/>
        <w:rPr>
          <w:rFonts w:ascii="Arial" w:hAnsi="Arial" w:cs="Arial"/>
          <w:bCs/>
          <w:sz w:val="24"/>
          <w:szCs w:val="24"/>
        </w:rPr>
      </w:pPr>
    </w:p>
    <w:p w:rsidR="00B670FD" w:rsidRDefault="00A65C4E" w:rsidP="00B670FD">
      <w:pPr>
        <w:pStyle w:val="Listenabsatz"/>
        <w:numPr>
          <w:ilvl w:val="2"/>
          <w:numId w:val="10"/>
        </w:numPr>
        <w:ind w:left="12" w:hanging="721"/>
        <w:rPr>
          <w:rFonts w:ascii="Arial" w:hAnsi="Arial" w:cs="Arial"/>
          <w:bCs/>
          <w:sz w:val="24"/>
          <w:szCs w:val="24"/>
        </w:rPr>
      </w:pPr>
      <w:r w:rsidRPr="00FF6550">
        <w:rPr>
          <w:rFonts w:ascii="Arial" w:hAnsi="Arial" w:cs="Arial"/>
          <w:bCs/>
          <w:sz w:val="24"/>
          <w:szCs w:val="24"/>
        </w:rPr>
        <w:t>Klassen</w:t>
      </w:r>
      <w:r w:rsidR="00C747F8">
        <w:rPr>
          <w:rFonts w:ascii="Arial" w:hAnsi="Arial" w:cs="Arial"/>
          <w:bCs/>
          <w:sz w:val="24"/>
          <w:szCs w:val="24"/>
        </w:rPr>
        <w:t>-D</w:t>
      </w:r>
      <w:r w:rsidRPr="00FF6550">
        <w:rPr>
          <w:rFonts w:ascii="Arial" w:hAnsi="Arial" w:cs="Arial"/>
          <w:bCs/>
          <w:sz w:val="24"/>
          <w:szCs w:val="24"/>
        </w:rPr>
        <w:t>iagramm</w:t>
      </w:r>
    </w:p>
    <w:p w:rsidR="00B670FD" w:rsidRDefault="00B670FD" w:rsidP="00B670FD">
      <w:pPr>
        <w:pStyle w:val="Listenabsatz"/>
        <w:ind w:left="12"/>
        <w:rPr>
          <w:rFonts w:ascii="Arial" w:hAnsi="Arial" w:cs="Arial"/>
          <w:bCs/>
          <w:sz w:val="24"/>
          <w:szCs w:val="24"/>
        </w:rPr>
      </w:pPr>
    </w:p>
    <w:p w:rsidR="00C747F8" w:rsidRDefault="00B670FD" w:rsidP="00B670FD">
      <w:pPr>
        <w:pStyle w:val="Listenabsatz"/>
        <w:ind w:left="12"/>
        <w:rPr>
          <w:ins w:id="287" w:author="Jürgen" w:date="2016-01-08T12:22:00Z"/>
          <w:rFonts w:ascii="Arial" w:hAnsi="Arial" w:cs="Arial"/>
          <w:bCs/>
          <w:sz w:val="24"/>
          <w:szCs w:val="24"/>
        </w:rPr>
      </w:pPr>
      <w:r w:rsidRPr="00B670FD">
        <w:rPr>
          <w:rFonts w:ascii="Arial" w:hAnsi="Arial" w:cs="Arial"/>
          <w:bCs/>
          <w:sz w:val="24"/>
          <w:szCs w:val="24"/>
        </w:rPr>
        <w:t>Ein Klassen</w:t>
      </w:r>
      <w:r w:rsidR="00C747F8">
        <w:rPr>
          <w:rFonts w:ascii="Arial" w:hAnsi="Arial" w:cs="Arial"/>
          <w:bCs/>
          <w:sz w:val="24"/>
          <w:szCs w:val="24"/>
        </w:rPr>
        <w:t>-D</w:t>
      </w:r>
      <w:r w:rsidRPr="00B670FD">
        <w:rPr>
          <w:rFonts w:ascii="Arial" w:hAnsi="Arial" w:cs="Arial"/>
          <w:bCs/>
          <w:sz w:val="24"/>
          <w:szCs w:val="24"/>
        </w:rPr>
        <w:t xml:space="preserve">iagramm visualisiert Klassen auf verschiedene Art und Weise. Dazu werden </w:t>
      </w:r>
      <w:r w:rsidR="00C747F8">
        <w:rPr>
          <w:rFonts w:ascii="Arial" w:hAnsi="Arial" w:cs="Arial"/>
          <w:bCs/>
          <w:sz w:val="24"/>
          <w:szCs w:val="24"/>
        </w:rPr>
        <w:t xml:space="preserve">zunächst </w:t>
      </w:r>
      <w:r w:rsidRPr="00B670FD">
        <w:rPr>
          <w:rFonts w:ascii="Arial" w:hAnsi="Arial" w:cs="Arial"/>
          <w:bCs/>
          <w:sz w:val="24"/>
          <w:szCs w:val="24"/>
        </w:rPr>
        <w:t xml:space="preserve">die Klassen selbst dargestellt, ggf. auch deren Beziehungen zueinander und evtl. auch deren innnere Struktur. </w:t>
      </w:r>
      <w:r w:rsidR="00C747F8">
        <w:rPr>
          <w:rFonts w:ascii="Arial" w:hAnsi="Arial" w:cs="Arial"/>
          <w:bCs/>
          <w:sz w:val="24"/>
          <w:szCs w:val="24"/>
        </w:rPr>
        <w:t>Z</w:t>
      </w:r>
      <w:r w:rsidRPr="00B670FD">
        <w:rPr>
          <w:rFonts w:ascii="Arial" w:hAnsi="Arial" w:cs="Arial"/>
          <w:bCs/>
          <w:sz w:val="24"/>
          <w:szCs w:val="24"/>
        </w:rPr>
        <w:t>wei Ziele</w:t>
      </w:r>
      <w:r w:rsidR="00C747F8">
        <w:rPr>
          <w:rFonts w:ascii="Arial" w:hAnsi="Arial" w:cs="Arial"/>
          <w:bCs/>
          <w:sz w:val="24"/>
          <w:szCs w:val="24"/>
        </w:rPr>
        <w:t xml:space="preserve"> werden dabei verfolgt</w:t>
      </w:r>
      <w:r w:rsidRPr="00B670FD">
        <w:rPr>
          <w:rFonts w:ascii="Arial" w:hAnsi="Arial" w:cs="Arial"/>
          <w:bCs/>
          <w:sz w:val="24"/>
          <w:szCs w:val="24"/>
        </w:rPr>
        <w:t>:</w:t>
      </w:r>
      <w:r w:rsidR="00C747F8">
        <w:rPr>
          <w:rFonts w:ascii="Arial" w:hAnsi="Arial" w:cs="Arial"/>
          <w:bCs/>
          <w:sz w:val="24"/>
          <w:szCs w:val="24"/>
        </w:rPr>
        <w:t xml:space="preserve"> </w:t>
      </w:r>
    </w:p>
    <w:p w:rsidR="00137CD7" w:rsidRDefault="00137CD7" w:rsidP="00B670FD">
      <w:pPr>
        <w:pStyle w:val="Listenabsatz"/>
        <w:ind w:left="12"/>
        <w:rPr>
          <w:rFonts w:ascii="Arial" w:hAnsi="Arial" w:cs="Arial"/>
          <w:bCs/>
          <w:sz w:val="24"/>
          <w:szCs w:val="24"/>
        </w:rPr>
      </w:pPr>
    </w:p>
    <w:p w:rsidR="00C747F8" w:rsidRDefault="00C747F8" w:rsidP="00B670FD">
      <w:pPr>
        <w:pStyle w:val="Listenabsatz"/>
        <w:ind w:left="12"/>
        <w:rPr>
          <w:ins w:id="288" w:author="Jürgen" w:date="2016-01-08T12:22:00Z"/>
          <w:rFonts w:ascii="Arial" w:hAnsi="Arial" w:cs="Arial"/>
          <w:bCs/>
          <w:sz w:val="24"/>
          <w:szCs w:val="24"/>
        </w:rPr>
      </w:pPr>
      <w:r>
        <w:rPr>
          <w:rFonts w:ascii="Arial" w:hAnsi="Arial" w:cs="Arial"/>
          <w:bCs/>
          <w:sz w:val="24"/>
          <w:szCs w:val="24"/>
        </w:rPr>
        <w:t xml:space="preserve">Die </w:t>
      </w:r>
      <w:r w:rsidR="00B670FD" w:rsidRPr="00B670FD">
        <w:rPr>
          <w:rFonts w:ascii="Arial" w:hAnsi="Arial" w:cs="Arial"/>
          <w:bCs/>
          <w:sz w:val="24"/>
          <w:szCs w:val="24"/>
        </w:rPr>
        <w:t>Darstellung der Klassen und Beziehungen</w:t>
      </w:r>
      <w:r>
        <w:rPr>
          <w:rFonts w:ascii="Arial" w:hAnsi="Arial" w:cs="Arial"/>
          <w:bCs/>
          <w:sz w:val="24"/>
          <w:szCs w:val="24"/>
        </w:rPr>
        <w:t xml:space="preserve"> sowie die </w:t>
      </w:r>
      <w:r w:rsidRPr="00B670FD">
        <w:rPr>
          <w:rFonts w:ascii="Arial" w:hAnsi="Arial" w:cs="Arial"/>
          <w:bCs/>
          <w:sz w:val="24"/>
          <w:szCs w:val="24"/>
        </w:rPr>
        <w:t>Darstellung der inneren Struktur</w:t>
      </w:r>
      <w:r>
        <w:rPr>
          <w:rFonts w:ascii="Arial" w:hAnsi="Arial" w:cs="Arial"/>
          <w:bCs/>
          <w:sz w:val="24"/>
          <w:szCs w:val="24"/>
        </w:rPr>
        <w:t xml:space="preserve">. Bei der </w:t>
      </w:r>
      <w:r w:rsidRPr="00B670FD">
        <w:rPr>
          <w:rFonts w:ascii="Arial" w:hAnsi="Arial" w:cs="Arial"/>
          <w:bCs/>
          <w:sz w:val="24"/>
          <w:szCs w:val="24"/>
        </w:rPr>
        <w:t xml:space="preserve">Darstellung der Klassen und </w:t>
      </w:r>
      <w:r>
        <w:rPr>
          <w:rFonts w:ascii="Arial" w:hAnsi="Arial" w:cs="Arial"/>
          <w:bCs/>
          <w:sz w:val="24"/>
          <w:szCs w:val="24"/>
        </w:rPr>
        <w:t xml:space="preserve">ihrer </w:t>
      </w:r>
      <w:r w:rsidRPr="00B670FD">
        <w:rPr>
          <w:rFonts w:ascii="Arial" w:hAnsi="Arial" w:cs="Arial"/>
          <w:bCs/>
          <w:sz w:val="24"/>
          <w:szCs w:val="24"/>
        </w:rPr>
        <w:t>Beziehungen</w:t>
      </w:r>
      <w:r>
        <w:rPr>
          <w:rFonts w:ascii="Arial" w:hAnsi="Arial" w:cs="Arial"/>
          <w:bCs/>
          <w:sz w:val="24"/>
          <w:szCs w:val="24"/>
        </w:rPr>
        <w:t xml:space="preserve"> zueinander </w:t>
      </w:r>
      <w:r w:rsidR="00B670FD" w:rsidRPr="00B670FD">
        <w:rPr>
          <w:rFonts w:ascii="Arial" w:hAnsi="Arial" w:cs="Arial"/>
          <w:bCs/>
          <w:sz w:val="24"/>
          <w:szCs w:val="24"/>
        </w:rPr>
        <w:t>werden verschiedene Klassen eines Paketes oder einer Komponente im Diagramm dargestellt. Dabei ist es wichtig zu zeigen, welche Klassen es überhaupt gibt und welche Klasse von anderen verwendet wird. Le</w:t>
      </w:r>
      <w:r>
        <w:rPr>
          <w:rFonts w:ascii="Arial" w:hAnsi="Arial" w:cs="Arial"/>
          <w:bCs/>
          <w:sz w:val="24"/>
          <w:szCs w:val="24"/>
        </w:rPr>
        <w:t xml:space="preserve">tzteres nennt man </w:t>
      </w:r>
      <w:proofErr w:type="gramStart"/>
      <w:r>
        <w:rPr>
          <w:rFonts w:ascii="Arial" w:hAnsi="Arial" w:cs="Arial"/>
          <w:bCs/>
          <w:sz w:val="24"/>
          <w:szCs w:val="24"/>
        </w:rPr>
        <w:t>Assoziationen</w:t>
      </w:r>
      <w:r w:rsidRPr="00137CD7">
        <w:rPr>
          <w:rFonts w:ascii="Arial" w:hAnsi="Arial" w:cs="Arial"/>
          <w:bCs/>
          <w:sz w:val="24"/>
          <w:szCs w:val="24"/>
          <w:highlight w:val="yellow"/>
          <w:rPrChange w:id="289" w:author="Jürgen" w:date="2016-01-08T12:22:00Z">
            <w:rPr>
              <w:rFonts w:ascii="Arial" w:hAnsi="Arial" w:cs="Arial"/>
              <w:bCs/>
              <w:sz w:val="24"/>
              <w:szCs w:val="24"/>
            </w:rPr>
          </w:rPrChange>
        </w:rPr>
        <w:t>.</w:t>
      </w:r>
      <w:ins w:id="290" w:author="Jürgen" w:date="2016-01-08T12:22:00Z">
        <w:r w:rsidR="00137CD7" w:rsidRPr="00137CD7">
          <w:rPr>
            <w:rFonts w:ascii="Arial" w:hAnsi="Arial" w:cs="Arial"/>
            <w:bCs/>
            <w:sz w:val="24"/>
            <w:szCs w:val="24"/>
            <w:highlight w:val="yellow"/>
            <w:rPrChange w:id="291" w:author="Jürgen" w:date="2016-01-08T12:22:00Z">
              <w:rPr>
                <w:rFonts w:ascii="Arial" w:hAnsi="Arial" w:cs="Arial"/>
                <w:bCs/>
                <w:sz w:val="24"/>
                <w:szCs w:val="24"/>
              </w:rPr>
            </w:rPrChange>
          </w:rPr>
          <w:t>???</w:t>
        </w:r>
        <w:proofErr w:type="gramEnd"/>
      </w:ins>
    </w:p>
    <w:p w:rsidR="00137CD7" w:rsidRDefault="00137CD7" w:rsidP="00B670FD">
      <w:pPr>
        <w:pStyle w:val="Listenabsatz"/>
        <w:ind w:left="12"/>
        <w:rPr>
          <w:rFonts w:ascii="Arial" w:hAnsi="Arial" w:cs="Arial"/>
          <w:bCs/>
          <w:sz w:val="24"/>
          <w:szCs w:val="24"/>
        </w:rPr>
      </w:pPr>
    </w:p>
    <w:p w:rsidR="00B670FD" w:rsidRPr="00B670FD" w:rsidRDefault="00C747F8" w:rsidP="00B670FD">
      <w:pPr>
        <w:pStyle w:val="Listenabsatz"/>
        <w:ind w:left="12"/>
        <w:rPr>
          <w:rFonts w:ascii="Arial" w:hAnsi="Arial" w:cs="Arial"/>
          <w:bCs/>
          <w:sz w:val="24"/>
          <w:szCs w:val="24"/>
        </w:rPr>
      </w:pPr>
      <w:r>
        <w:rPr>
          <w:rFonts w:ascii="Arial" w:hAnsi="Arial" w:cs="Arial"/>
          <w:bCs/>
          <w:sz w:val="24"/>
          <w:szCs w:val="24"/>
        </w:rPr>
        <w:t xml:space="preserve">Bei der </w:t>
      </w:r>
      <w:r w:rsidR="00B670FD" w:rsidRPr="00B670FD">
        <w:rPr>
          <w:rFonts w:ascii="Arial" w:hAnsi="Arial" w:cs="Arial"/>
          <w:bCs/>
          <w:sz w:val="24"/>
          <w:szCs w:val="24"/>
        </w:rPr>
        <w:t>Da</w:t>
      </w:r>
      <w:r>
        <w:rPr>
          <w:rFonts w:ascii="Arial" w:hAnsi="Arial" w:cs="Arial"/>
          <w:bCs/>
          <w:sz w:val="24"/>
          <w:szCs w:val="24"/>
        </w:rPr>
        <w:t>rstellung der inneren Struktur wird definiert</w:t>
      </w:r>
      <w:r w:rsidR="00B670FD" w:rsidRPr="00B670FD">
        <w:rPr>
          <w:rFonts w:ascii="Arial" w:hAnsi="Arial" w:cs="Arial"/>
          <w:bCs/>
          <w:sz w:val="24"/>
          <w:szCs w:val="24"/>
        </w:rPr>
        <w:t>, welche Attribute</w:t>
      </w:r>
      <w:r>
        <w:rPr>
          <w:rFonts w:ascii="Arial" w:hAnsi="Arial" w:cs="Arial"/>
          <w:bCs/>
          <w:sz w:val="24"/>
          <w:szCs w:val="24"/>
        </w:rPr>
        <w:t xml:space="preserve"> oder Methoden die Klassen verwenden</w:t>
      </w:r>
      <w:r w:rsidR="00B670FD" w:rsidRPr="00B670FD">
        <w:rPr>
          <w:rFonts w:ascii="Arial" w:hAnsi="Arial" w:cs="Arial"/>
          <w:bCs/>
          <w:sz w:val="24"/>
          <w:szCs w:val="24"/>
        </w:rPr>
        <w:t>.</w:t>
      </w:r>
    </w:p>
    <w:p w:rsidR="00B670FD" w:rsidRDefault="00B670FD" w:rsidP="00B670FD">
      <w:pPr>
        <w:pStyle w:val="Listenabsatz"/>
        <w:ind w:left="12"/>
        <w:rPr>
          <w:rFonts w:ascii="Arial" w:hAnsi="Arial" w:cs="Arial"/>
          <w:bCs/>
          <w:sz w:val="24"/>
          <w:szCs w:val="24"/>
        </w:rPr>
      </w:pPr>
      <w:r w:rsidRPr="00B670FD">
        <w:rPr>
          <w:rFonts w:ascii="Arial" w:hAnsi="Arial" w:cs="Arial"/>
          <w:bCs/>
          <w:sz w:val="24"/>
          <w:szCs w:val="24"/>
        </w:rPr>
        <w:lastRenderedPageBreak/>
        <w:t>Beide Formen werden oft miteinander kombiniert und bilden dann ei</w:t>
      </w:r>
      <w:r w:rsidR="00C747F8">
        <w:rPr>
          <w:rFonts w:ascii="Arial" w:hAnsi="Arial" w:cs="Arial"/>
          <w:bCs/>
          <w:sz w:val="24"/>
          <w:szCs w:val="24"/>
        </w:rPr>
        <w:t>n ausführliches Klassen-Diagramm wie das Beispiel des Chat-Systems in Abbildung XX zeigt.</w:t>
      </w:r>
    </w:p>
    <w:p w:rsidR="00C747F8" w:rsidRDefault="00C747F8" w:rsidP="00B670FD">
      <w:pPr>
        <w:pStyle w:val="Listenabsatz"/>
        <w:ind w:left="12"/>
        <w:rPr>
          <w:rFonts w:ascii="Arial" w:hAnsi="Arial" w:cs="Arial"/>
          <w:bCs/>
          <w:sz w:val="24"/>
          <w:szCs w:val="24"/>
        </w:rPr>
      </w:pPr>
    </w:p>
    <w:p w:rsidR="00C747F8" w:rsidRDefault="00C747F8" w:rsidP="00B670FD">
      <w:pPr>
        <w:pStyle w:val="Listenabsatz"/>
        <w:ind w:left="12"/>
        <w:rPr>
          <w:rFonts w:ascii="Arial" w:hAnsi="Arial" w:cs="Arial"/>
          <w:bCs/>
          <w:sz w:val="24"/>
          <w:szCs w:val="24"/>
        </w:rPr>
      </w:pPr>
      <w:r>
        <w:rPr>
          <w:rFonts w:ascii="Arial" w:hAnsi="Arial" w:cs="Arial"/>
          <w:bCs/>
          <w:noProof/>
          <w:sz w:val="24"/>
          <w:szCs w:val="24"/>
          <w:lang w:eastAsia="de-DE"/>
        </w:rPr>
        <w:drawing>
          <wp:inline distT="0" distB="0" distL="0" distR="0">
            <wp:extent cx="5762625" cy="4995862"/>
            <wp:effectExtent l="19050" t="0" r="9525" b="0"/>
            <wp:docPr id="6" name="Picture 5" descr="Class-Diagram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m-2.jpg"/>
                    <pic:cNvPicPr/>
                  </pic:nvPicPr>
                  <pic:blipFill>
                    <a:blip r:embed="rId12" cstate="print"/>
                    <a:srcRect b="40126"/>
                    <a:stretch>
                      <a:fillRect/>
                    </a:stretch>
                  </pic:blipFill>
                  <pic:spPr>
                    <a:xfrm>
                      <a:off x="0" y="0"/>
                      <a:ext cx="5762625" cy="4995862"/>
                    </a:xfrm>
                    <a:prstGeom prst="rect">
                      <a:avLst/>
                    </a:prstGeom>
                  </pic:spPr>
                </pic:pic>
              </a:graphicData>
            </a:graphic>
          </wp:inline>
        </w:drawing>
      </w:r>
    </w:p>
    <w:p w:rsidR="00C747F8" w:rsidRDefault="00C747F8" w:rsidP="00B670FD">
      <w:pPr>
        <w:pStyle w:val="Listenabsatz"/>
        <w:ind w:left="12"/>
        <w:rPr>
          <w:rFonts w:ascii="Arial" w:hAnsi="Arial" w:cs="Arial"/>
          <w:bCs/>
          <w:sz w:val="24"/>
          <w:szCs w:val="24"/>
        </w:rPr>
      </w:pPr>
      <w:r>
        <w:rPr>
          <w:rFonts w:ascii="Arial" w:hAnsi="Arial" w:cs="Arial"/>
          <w:bCs/>
          <w:sz w:val="24"/>
          <w:szCs w:val="24"/>
        </w:rPr>
        <w:t>Klassen-Diagramm des Chat-Systems</w:t>
      </w:r>
    </w:p>
    <w:p w:rsidR="00C747F8" w:rsidRDefault="00C747F8" w:rsidP="00B670FD">
      <w:pPr>
        <w:pStyle w:val="Listenabsatz"/>
        <w:ind w:left="12"/>
        <w:rPr>
          <w:rFonts w:ascii="Arial" w:hAnsi="Arial" w:cs="Arial"/>
          <w:bCs/>
          <w:sz w:val="24"/>
          <w:szCs w:val="24"/>
        </w:rPr>
      </w:pPr>
    </w:p>
    <w:p w:rsidR="00B670FD" w:rsidRPr="00B670FD" w:rsidRDefault="00B670FD" w:rsidP="00B670FD">
      <w:pPr>
        <w:pStyle w:val="Listenabsatz"/>
        <w:ind w:left="12"/>
        <w:rPr>
          <w:rFonts w:ascii="Arial" w:hAnsi="Arial" w:cs="Arial"/>
          <w:bCs/>
          <w:sz w:val="24"/>
          <w:szCs w:val="24"/>
        </w:rPr>
      </w:pPr>
    </w:p>
    <w:p w:rsidR="00A65C4E" w:rsidRPr="00FF6550" w:rsidRDefault="00A65C4E" w:rsidP="00A65C4E">
      <w:pPr>
        <w:pStyle w:val="Listenabsatz"/>
        <w:numPr>
          <w:ilvl w:val="1"/>
          <w:numId w:val="10"/>
        </w:numPr>
        <w:ind w:left="12" w:hanging="721"/>
        <w:rPr>
          <w:rFonts w:ascii="Arial" w:hAnsi="Arial" w:cs="Arial"/>
          <w:bCs/>
          <w:sz w:val="24"/>
          <w:szCs w:val="24"/>
        </w:rPr>
      </w:pPr>
      <w:r w:rsidRPr="00FF6550">
        <w:rPr>
          <w:rFonts w:ascii="Arial" w:hAnsi="Arial" w:cs="Arial"/>
          <w:bCs/>
          <w:sz w:val="24"/>
          <w:szCs w:val="24"/>
        </w:rPr>
        <w:t>Dynamische Diagramme</w:t>
      </w:r>
    </w:p>
    <w:p w:rsidR="00A65C4E" w:rsidRDefault="00A65C4E" w:rsidP="00A65C4E">
      <w:pPr>
        <w:pStyle w:val="Listenabsatz"/>
        <w:numPr>
          <w:ilvl w:val="2"/>
          <w:numId w:val="10"/>
        </w:numPr>
        <w:ind w:left="12" w:hanging="721"/>
        <w:rPr>
          <w:rFonts w:ascii="Arial" w:hAnsi="Arial" w:cs="Arial"/>
          <w:bCs/>
          <w:sz w:val="24"/>
          <w:szCs w:val="24"/>
        </w:rPr>
      </w:pPr>
      <w:r w:rsidRPr="00FF6550">
        <w:rPr>
          <w:rFonts w:ascii="Arial" w:hAnsi="Arial" w:cs="Arial"/>
          <w:bCs/>
          <w:sz w:val="24"/>
          <w:szCs w:val="24"/>
        </w:rPr>
        <w:t>Anwendungsfalldiagramm</w:t>
      </w:r>
    </w:p>
    <w:p w:rsidR="00B670FD" w:rsidRDefault="00B670FD" w:rsidP="00B670FD">
      <w:pPr>
        <w:pStyle w:val="Listenabsatz"/>
        <w:ind w:left="12"/>
        <w:rPr>
          <w:rFonts w:ascii="Arial" w:hAnsi="Arial" w:cs="Arial"/>
          <w:bCs/>
          <w:sz w:val="24"/>
          <w:szCs w:val="24"/>
        </w:rPr>
      </w:pPr>
    </w:p>
    <w:p w:rsidR="00B670FD" w:rsidRPr="001D63CA" w:rsidRDefault="001D63CA" w:rsidP="00B670FD">
      <w:pPr>
        <w:pStyle w:val="Listenabsatz"/>
        <w:ind w:left="12"/>
        <w:rPr>
          <w:rFonts w:ascii="Arial" w:hAnsi="Arial" w:cs="Arial"/>
          <w:bCs/>
          <w:color w:val="FF0000"/>
          <w:sz w:val="24"/>
          <w:szCs w:val="24"/>
        </w:rPr>
      </w:pPr>
      <w:r w:rsidRPr="001D63CA">
        <w:rPr>
          <w:rFonts w:ascii="Arial" w:hAnsi="Arial" w:cs="Arial"/>
          <w:bCs/>
          <w:color w:val="FF0000"/>
          <w:sz w:val="24"/>
          <w:szCs w:val="24"/>
        </w:rPr>
        <w:t>Wird ergänzt</w:t>
      </w:r>
    </w:p>
    <w:p w:rsidR="00B670FD" w:rsidRPr="00FF6550" w:rsidRDefault="00B670FD" w:rsidP="00B670FD">
      <w:pPr>
        <w:pStyle w:val="Listenabsatz"/>
        <w:ind w:left="12"/>
        <w:rPr>
          <w:rFonts w:ascii="Arial" w:hAnsi="Arial" w:cs="Arial"/>
          <w:bCs/>
          <w:sz w:val="24"/>
          <w:szCs w:val="24"/>
        </w:rPr>
      </w:pPr>
    </w:p>
    <w:p w:rsidR="00B670FD" w:rsidRPr="00B670FD" w:rsidRDefault="00A65C4E" w:rsidP="00B670FD">
      <w:pPr>
        <w:pStyle w:val="Listenabsatz"/>
        <w:numPr>
          <w:ilvl w:val="2"/>
          <w:numId w:val="10"/>
        </w:numPr>
        <w:ind w:left="12" w:hanging="721"/>
        <w:rPr>
          <w:rFonts w:ascii="Arial" w:hAnsi="Arial" w:cs="Arial"/>
          <w:bCs/>
          <w:sz w:val="24"/>
          <w:szCs w:val="24"/>
        </w:rPr>
      </w:pPr>
      <w:r w:rsidRPr="00FF6550">
        <w:rPr>
          <w:rFonts w:ascii="Arial" w:hAnsi="Arial" w:cs="Arial"/>
          <w:bCs/>
          <w:sz w:val="24"/>
          <w:szCs w:val="24"/>
        </w:rPr>
        <w:t>Aktivitätsdiagramm</w:t>
      </w:r>
    </w:p>
    <w:p w:rsidR="00B670FD" w:rsidRDefault="00B670FD" w:rsidP="00B670FD">
      <w:pPr>
        <w:pStyle w:val="Listenabsatz"/>
        <w:ind w:left="12"/>
        <w:rPr>
          <w:rFonts w:ascii="Arial" w:hAnsi="Arial" w:cs="Arial"/>
          <w:bCs/>
          <w:sz w:val="24"/>
          <w:szCs w:val="24"/>
        </w:rPr>
      </w:pPr>
    </w:p>
    <w:p w:rsidR="00B670FD" w:rsidRPr="001D63CA" w:rsidRDefault="001D63CA" w:rsidP="00B670FD">
      <w:pPr>
        <w:pStyle w:val="Listenabsatz"/>
        <w:ind w:left="12"/>
        <w:rPr>
          <w:rFonts w:ascii="Arial" w:hAnsi="Arial" w:cs="Arial"/>
          <w:bCs/>
          <w:color w:val="FF0000"/>
          <w:sz w:val="24"/>
          <w:szCs w:val="24"/>
        </w:rPr>
      </w:pPr>
      <w:r w:rsidRPr="001D63CA">
        <w:rPr>
          <w:rFonts w:ascii="Arial" w:hAnsi="Arial" w:cs="Arial"/>
          <w:bCs/>
          <w:color w:val="FF0000"/>
          <w:sz w:val="24"/>
          <w:szCs w:val="24"/>
        </w:rPr>
        <w:t>Wird ergänzt</w:t>
      </w:r>
    </w:p>
    <w:p w:rsidR="00B670FD" w:rsidRPr="00B670FD" w:rsidRDefault="00B670FD" w:rsidP="00B670FD">
      <w:pPr>
        <w:pStyle w:val="Listenabsatz"/>
        <w:ind w:left="12"/>
        <w:rPr>
          <w:rFonts w:ascii="Arial" w:hAnsi="Arial" w:cs="Arial"/>
          <w:bCs/>
          <w:sz w:val="24"/>
          <w:szCs w:val="24"/>
        </w:rPr>
      </w:pPr>
    </w:p>
    <w:p w:rsidR="00B670FD" w:rsidRDefault="00A65C4E" w:rsidP="00B670FD">
      <w:pPr>
        <w:pStyle w:val="Listenabsatz"/>
        <w:numPr>
          <w:ilvl w:val="2"/>
          <w:numId w:val="10"/>
        </w:numPr>
        <w:ind w:left="12" w:hanging="721"/>
        <w:rPr>
          <w:rFonts w:ascii="Arial" w:hAnsi="Arial" w:cs="Arial"/>
          <w:bCs/>
          <w:sz w:val="24"/>
          <w:szCs w:val="24"/>
        </w:rPr>
      </w:pPr>
      <w:r w:rsidRPr="00FF6550">
        <w:rPr>
          <w:rFonts w:ascii="Arial" w:hAnsi="Arial" w:cs="Arial"/>
          <w:bCs/>
          <w:sz w:val="24"/>
          <w:szCs w:val="24"/>
        </w:rPr>
        <w:t>Zustandsdiagramm</w:t>
      </w:r>
    </w:p>
    <w:p w:rsidR="00B670FD" w:rsidRPr="001D63CA" w:rsidRDefault="00B670FD" w:rsidP="00B670FD">
      <w:pPr>
        <w:pStyle w:val="Listenabsatz"/>
        <w:ind w:left="12"/>
        <w:rPr>
          <w:rFonts w:ascii="Arial" w:hAnsi="Arial" w:cs="Arial"/>
          <w:bCs/>
          <w:color w:val="FF0000"/>
          <w:sz w:val="24"/>
          <w:szCs w:val="24"/>
        </w:rPr>
      </w:pPr>
    </w:p>
    <w:p w:rsidR="001D63CA" w:rsidRPr="001D63CA" w:rsidRDefault="001D63CA" w:rsidP="00B670FD">
      <w:pPr>
        <w:pStyle w:val="Listenabsatz"/>
        <w:ind w:left="12"/>
        <w:rPr>
          <w:rFonts w:ascii="Arial" w:hAnsi="Arial" w:cs="Arial"/>
          <w:bCs/>
          <w:color w:val="FF0000"/>
          <w:sz w:val="24"/>
          <w:szCs w:val="24"/>
        </w:rPr>
      </w:pPr>
      <w:r w:rsidRPr="001D63CA">
        <w:rPr>
          <w:rFonts w:ascii="Arial" w:hAnsi="Arial" w:cs="Arial"/>
          <w:bCs/>
          <w:color w:val="FF0000"/>
          <w:sz w:val="24"/>
          <w:szCs w:val="24"/>
        </w:rPr>
        <w:t>Wird ergänzt</w:t>
      </w:r>
    </w:p>
    <w:p w:rsidR="00ED0010" w:rsidRDefault="00ED0010">
      <w:pPr>
        <w:rPr>
          <w:rFonts w:ascii="Arial" w:hAnsi="Arial" w:cs="Arial"/>
          <w:bCs/>
          <w:sz w:val="24"/>
          <w:szCs w:val="24"/>
        </w:rPr>
      </w:pPr>
      <w:r>
        <w:rPr>
          <w:rFonts w:ascii="Arial" w:hAnsi="Arial" w:cs="Arial"/>
          <w:bCs/>
          <w:sz w:val="24"/>
          <w:szCs w:val="24"/>
        </w:rPr>
        <w:br w:type="page"/>
      </w:r>
    </w:p>
    <w:p w:rsidR="00602CB1" w:rsidRDefault="00602CB1" w:rsidP="00602CB1">
      <w:pPr>
        <w:pStyle w:val="Listenabsatz"/>
        <w:numPr>
          <w:ilvl w:val="1"/>
          <w:numId w:val="10"/>
        </w:numPr>
        <w:ind w:left="12" w:hanging="721"/>
        <w:rPr>
          <w:rFonts w:ascii="Arial" w:hAnsi="Arial" w:cs="Arial"/>
          <w:bCs/>
          <w:sz w:val="24"/>
          <w:szCs w:val="24"/>
        </w:rPr>
      </w:pPr>
      <w:r w:rsidRPr="00FF6550">
        <w:rPr>
          <w:rFonts w:ascii="Arial" w:hAnsi="Arial" w:cs="Arial"/>
          <w:bCs/>
          <w:sz w:val="24"/>
          <w:szCs w:val="24"/>
        </w:rPr>
        <w:lastRenderedPageBreak/>
        <w:t>Anwendung</w:t>
      </w:r>
    </w:p>
    <w:p w:rsidR="00602CB1" w:rsidRDefault="00602CB1" w:rsidP="00602CB1">
      <w:pPr>
        <w:pStyle w:val="Listenabsatz"/>
        <w:ind w:left="12"/>
        <w:rPr>
          <w:rFonts w:ascii="Arial" w:hAnsi="Arial" w:cs="Arial"/>
          <w:bCs/>
          <w:sz w:val="24"/>
          <w:szCs w:val="24"/>
        </w:rPr>
      </w:pPr>
    </w:p>
    <w:p w:rsidR="0089344F" w:rsidRDefault="00602CB1" w:rsidP="00ED0010">
      <w:pPr>
        <w:pStyle w:val="Listenabsatz"/>
        <w:ind w:left="12"/>
        <w:rPr>
          <w:ins w:id="292" w:author="Jürgen" w:date="2016-01-08T12:26:00Z"/>
          <w:rFonts w:ascii="Arial" w:hAnsi="Arial" w:cs="Arial"/>
          <w:bCs/>
          <w:sz w:val="24"/>
          <w:szCs w:val="24"/>
        </w:rPr>
      </w:pPr>
      <w:r w:rsidRPr="009C146B">
        <w:rPr>
          <w:rFonts w:ascii="Arial" w:hAnsi="Arial" w:cs="Arial"/>
          <w:bCs/>
          <w:sz w:val="24"/>
          <w:szCs w:val="24"/>
        </w:rPr>
        <w:t>Der eigentliche Sinn der UML liegt</w:t>
      </w:r>
      <w:r w:rsidR="00ED0010">
        <w:rPr>
          <w:rFonts w:ascii="Arial" w:hAnsi="Arial" w:cs="Arial"/>
          <w:bCs/>
          <w:sz w:val="24"/>
          <w:szCs w:val="24"/>
        </w:rPr>
        <w:t xml:space="preserve"> darin, </w:t>
      </w:r>
      <w:ins w:id="293" w:author="Jürgen" w:date="2016-01-08T12:24:00Z">
        <w:r w:rsidR="00F27947">
          <w:rPr>
            <w:rFonts w:ascii="Arial" w:hAnsi="Arial" w:cs="Arial"/>
            <w:bCs/>
            <w:sz w:val="24"/>
            <w:szCs w:val="24"/>
          </w:rPr>
          <w:t xml:space="preserve">dass alle Beteiligte </w:t>
        </w:r>
      </w:ins>
      <w:r w:rsidR="00ED0010">
        <w:rPr>
          <w:rFonts w:ascii="Arial" w:hAnsi="Arial" w:cs="Arial"/>
          <w:bCs/>
          <w:sz w:val="24"/>
          <w:szCs w:val="24"/>
        </w:rPr>
        <w:t xml:space="preserve">im Rahmen der Software-Entwicklung </w:t>
      </w:r>
      <w:del w:id="294" w:author="Jürgen" w:date="2016-01-08T12:23:00Z">
        <w:r w:rsidR="00ED0010" w:rsidDel="00F27947">
          <w:rPr>
            <w:rFonts w:ascii="Arial" w:hAnsi="Arial" w:cs="Arial"/>
            <w:bCs/>
            <w:sz w:val="24"/>
            <w:szCs w:val="24"/>
          </w:rPr>
          <w:delText xml:space="preserve">Ideen </w:delText>
        </w:r>
      </w:del>
      <w:del w:id="295" w:author="Jürgen" w:date="2016-01-08T12:24:00Z">
        <w:r w:rsidR="00ED0010" w:rsidDel="00F27947">
          <w:rPr>
            <w:rFonts w:ascii="Arial" w:hAnsi="Arial" w:cs="Arial"/>
            <w:bCs/>
            <w:sz w:val="24"/>
            <w:szCs w:val="24"/>
          </w:rPr>
          <w:delText xml:space="preserve">zu </w:delText>
        </w:r>
      </w:del>
      <w:r w:rsidR="00ED0010">
        <w:rPr>
          <w:rFonts w:ascii="Arial" w:hAnsi="Arial" w:cs="Arial"/>
          <w:bCs/>
          <w:sz w:val="24"/>
          <w:szCs w:val="24"/>
        </w:rPr>
        <w:t xml:space="preserve">kommunizieren. </w:t>
      </w:r>
      <w:r w:rsidRPr="009C146B">
        <w:rPr>
          <w:rFonts w:ascii="Arial" w:hAnsi="Arial" w:cs="Arial"/>
          <w:bCs/>
          <w:sz w:val="24"/>
          <w:szCs w:val="24"/>
        </w:rPr>
        <w:t xml:space="preserve">Die </w:t>
      </w:r>
      <w:del w:id="296" w:author="Jürgen" w:date="2016-01-08T12:25:00Z">
        <w:r w:rsidRPr="009C146B" w:rsidDel="00F27947">
          <w:rPr>
            <w:rFonts w:ascii="Arial" w:hAnsi="Arial" w:cs="Arial"/>
            <w:bCs/>
            <w:sz w:val="24"/>
            <w:szCs w:val="24"/>
          </w:rPr>
          <w:delText xml:space="preserve">Frage </w:delText>
        </w:r>
      </w:del>
      <w:ins w:id="297" w:author="Jürgen" w:date="2016-01-08T12:25:00Z">
        <w:r w:rsidR="00F27947">
          <w:rPr>
            <w:rFonts w:ascii="Arial" w:hAnsi="Arial" w:cs="Arial"/>
            <w:bCs/>
            <w:sz w:val="24"/>
            <w:szCs w:val="24"/>
          </w:rPr>
          <w:t>Problem</w:t>
        </w:r>
        <w:r w:rsidR="00F27947" w:rsidRPr="009C146B">
          <w:rPr>
            <w:rFonts w:ascii="Arial" w:hAnsi="Arial" w:cs="Arial"/>
            <w:bCs/>
            <w:sz w:val="24"/>
            <w:szCs w:val="24"/>
          </w:rPr>
          <w:t xml:space="preserve"> </w:t>
        </w:r>
        <w:r w:rsidR="00F27947">
          <w:rPr>
            <w:rFonts w:ascii="Arial" w:hAnsi="Arial" w:cs="Arial"/>
            <w:bCs/>
            <w:sz w:val="24"/>
            <w:szCs w:val="24"/>
          </w:rPr>
          <w:t>besteht darin</w:t>
        </w:r>
      </w:ins>
      <w:del w:id="298" w:author="Jürgen" w:date="2016-01-08T12:25:00Z">
        <w:r w:rsidRPr="009C146B" w:rsidDel="00F27947">
          <w:rPr>
            <w:rFonts w:ascii="Arial" w:hAnsi="Arial" w:cs="Arial"/>
            <w:bCs/>
            <w:sz w:val="24"/>
            <w:szCs w:val="24"/>
          </w:rPr>
          <w:delText>ist immer</w:delText>
        </w:r>
      </w:del>
      <w:r w:rsidRPr="009C146B">
        <w:rPr>
          <w:rFonts w:ascii="Arial" w:hAnsi="Arial" w:cs="Arial"/>
          <w:bCs/>
          <w:sz w:val="24"/>
          <w:szCs w:val="24"/>
        </w:rPr>
        <w:t xml:space="preserve">, wie </w:t>
      </w:r>
      <w:del w:id="299" w:author="Jürgen" w:date="2016-01-08T12:25:00Z">
        <w:r w:rsidRPr="009C146B" w:rsidDel="00F27947">
          <w:rPr>
            <w:rFonts w:ascii="Arial" w:hAnsi="Arial" w:cs="Arial"/>
            <w:bCs/>
            <w:sz w:val="24"/>
            <w:szCs w:val="24"/>
          </w:rPr>
          <w:delText xml:space="preserve">kann </w:delText>
        </w:r>
      </w:del>
      <w:r w:rsidRPr="009C146B">
        <w:rPr>
          <w:rFonts w:ascii="Arial" w:hAnsi="Arial" w:cs="Arial"/>
          <w:bCs/>
          <w:sz w:val="24"/>
          <w:szCs w:val="24"/>
        </w:rPr>
        <w:t xml:space="preserve">man am besten und schnellsten das Design eines Systems </w:t>
      </w:r>
      <w:ins w:id="300" w:author="Jürgen" w:date="2016-01-08T12:25:00Z">
        <w:r w:rsidR="00F27947">
          <w:rPr>
            <w:rFonts w:ascii="Arial" w:hAnsi="Arial" w:cs="Arial"/>
            <w:bCs/>
            <w:sz w:val="24"/>
            <w:szCs w:val="24"/>
          </w:rPr>
          <w:t>erarbeitet</w:t>
        </w:r>
      </w:ins>
      <w:del w:id="301" w:author="Jürgen" w:date="2016-01-08T12:25:00Z">
        <w:r w:rsidRPr="009C146B" w:rsidDel="00F27947">
          <w:rPr>
            <w:rFonts w:ascii="Arial" w:hAnsi="Arial" w:cs="Arial"/>
            <w:bCs/>
            <w:sz w:val="24"/>
            <w:szCs w:val="24"/>
          </w:rPr>
          <w:delText>herüberbringen</w:delText>
        </w:r>
      </w:del>
      <w:r w:rsidRPr="009C146B">
        <w:rPr>
          <w:rFonts w:ascii="Arial" w:hAnsi="Arial" w:cs="Arial"/>
          <w:bCs/>
          <w:sz w:val="24"/>
          <w:szCs w:val="24"/>
        </w:rPr>
        <w:t xml:space="preserve"> und es </w:t>
      </w:r>
      <w:ins w:id="302" w:author="Jürgen" w:date="2016-01-08T12:26:00Z">
        <w:r w:rsidR="00F27947">
          <w:rPr>
            <w:rFonts w:ascii="Arial" w:hAnsi="Arial" w:cs="Arial"/>
            <w:bCs/>
            <w:sz w:val="24"/>
            <w:szCs w:val="24"/>
          </w:rPr>
          <w:t xml:space="preserve">anschließend </w:t>
        </w:r>
      </w:ins>
      <w:r w:rsidRPr="009C146B">
        <w:rPr>
          <w:rFonts w:ascii="Arial" w:hAnsi="Arial" w:cs="Arial"/>
          <w:bCs/>
          <w:sz w:val="24"/>
          <w:szCs w:val="24"/>
        </w:rPr>
        <w:t>dokumentier</w:t>
      </w:r>
      <w:ins w:id="303" w:author="Jürgen" w:date="2016-01-08T12:26:00Z">
        <w:r w:rsidR="00F27947">
          <w:rPr>
            <w:rFonts w:ascii="Arial" w:hAnsi="Arial" w:cs="Arial"/>
            <w:bCs/>
            <w:sz w:val="24"/>
            <w:szCs w:val="24"/>
          </w:rPr>
          <w:t>t</w:t>
        </w:r>
      </w:ins>
      <w:del w:id="304" w:author="Jürgen" w:date="2016-01-08T12:26:00Z">
        <w:r w:rsidRPr="009C146B" w:rsidDel="00F27947">
          <w:rPr>
            <w:rFonts w:ascii="Arial" w:hAnsi="Arial" w:cs="Arial"/>
            <w:bCs/>
            <w:sz w:val="24"/>
            <w:szCs w:val="24"/>
          </w:rPr>
          <w:delText>en</w:delText>
        </w:r>
      </w:del>
      <w:r w:rsidRPr="009C146B">
        <w:rPr>
          <w:rFonts w:ascii="Arial" w:hAnsi="Arial" w:cs="Arial"/>
          <w:bCs/>
          <w:sz w:val="24"/>
          <w:szCs w:val="24"/>
        </w:rPr>
        <w:t>. Es ist klar</w:t>
      </w:r>
      <w:r>
        <w:rPr>
          <w:rFonts w:ascii="Arial" w:hAnsi="Arial" w:cs="Arial"/>
          <w:bCs/>
          <w:sz w:val="24"/>
          <w:szCs w:val="24"/>
        </w:rPr>
        <w:t>,</w:t>
      </w:r>
      <w:r w:rsidR="00ED0010">
        <w:rPr>
          <w:rFonts w:ascii="Arial" w:hAnsi="Arial" w:cs="Arial"/>
          <w:bCs/>
          <w:sz w:val="24"/>
          <w:szCs w:val="24"/>
        </w:rPr>
        <w:t xml:space="preserve"> dass UML</w:t>
      </w:r>
      <w:r w:rsidRPr="009C146B">
        <w:rPr>
          <w:rFonts w:ascii="Arial" w:hAnsi="Arial" w:cs="Arial"/>
          <w:bCs/>
          <w:sz w:val="24"/>
          <w:szCs w:val="24"/>
        </w:rPr>
        <w:t xml:space="preserve"> nicht immer das beste Mittel sein muss und auch </w:t>
      </w:r>
      <w:r>
        <w:rPr>
          <w:rFonts w:ascii="Arial" w:hAnsi="Arial" w:cs="Arial"/>
          <w:bCs/>
          <w:sz w:val="24"/>
          <w:szCs w:val="24"/>
        </w:rPr>
        <w:t>nicht vollständig sein kann.</w:t>
      </w:r>
    </w:p>
    <w:p w:rsidR="0089344F" w:rsidRDefault="0089344F" w:rsidP="00ED0010">
      <w:pPr>
        <w:pStyle w:val="Listenabsatz"/>
        <w:ind w:left="12"/>
        <w:rPr>
          <w:ins w:id="305" w:author="Jürgen" w:date="2016-01-08T12:26:00Z"/>
          <w:rFonts w:ascii="Arial" w:hAnsi="Arial" w:cs="Arial"/>
          <w:bCs/>
          <w:sz w:val="24"/>
          <w:szCs w:val="24"/>
        </w:rPr>
      </w:pPr>
    </w:p>
    <w:p w:rsidR="00602CB1" w:rsidRPr="00ED0010" w:rsidDel="0089344F" w:rsidRDefault="00ED0010" w:rsidP="00ED0010">
      <w:pPr>
        <w:pStyle w:val="Listenabsatz"/>
        <w:ind w:left="12"/>
        <w:rPr>
          <w:del w:id="306" w:author="Jürgen" w:date="2016-01-08T12:26:00Z"/>
          <w:rFonts w:ascii="Arial" w:hAnsi="Arial" w:cs="Arial"/>
          <w:bCs/>
          <w:sz w:val="24"/>
          <w:szCs w:val="24"/>
        </w:rPr>
      </w:pPr>
      <w:del w:id="307" w:author="Jürgen" w:date="2016-01-08T12:26:00Z">
        <w:r w:rsidDel="0089344F">
          <w:rPr>
            <w:rFonts w:ascii="Arial" w:hAnsi="Arial" w:cs="Arial"/>
            <w:bCs/>
            <w:sz w:val="24"/>
            <w:szCs w:val="24"/>
          </w:rPr>
          <w:delText xml:space="preserve"> </w:delText>
        </w:r>
      </w:del>
      <w:r>
        <w:rPr>
          <w:rFonts w:ascii="Arial" w:hAnsi="Arial" w:cs="Arial"/>
          <w:bCs/>
          <w:sz w:val="24"/>
          <w:szCs w:val="24"/>
        </w:rPr>
        <w:t>Daneben gibt es jedoch noch weitere Anwendungsmöglichkeiten, die auch im Kontext des Projektmanagements von Bedeutung sind.</w:t>
      </w:r>
    </w:p>
    <w:p w:rsidR="00602CB1" w:rsidRDefault="0089344F" w:rsidP="00ED0010">
      <w:pPr>
        <w:pStyle w:val="Listenabsatz"/>
        <w:ind w:left="12"/>
        <w:rPr>
          <w:ins w:id="308" w:author="Jürgen" w:date="2016-01-08T12:30:00Z"/>
          <w:rFonts w:ascii="Arial" w:hAnsi="Arial" w:cs="Arial"/>
          <w:bCs/>
          <w:sz w:val="24"/>
          <w:szCs w:val="24"/>
        </w:rPr>
      </w:pPr>
      <w:ins w:id="309" w:author="Jürgen" w:date="2016-01-08T12:26:00Z">
        <w:r>
          <w:rPr>
            <w:rFonts w:ascii="Arial" w:hAnsi="Arial" w:cs="Arial"/>
            <w:bCs/>
            <w:sz w:val="24"/>
            <w:szCs w:val="24"/>
          </w:rPr>
          <w:t xml:space="preserve"> </w:t>
        </w:r>
      </w:ins>
      <w:r w:rsidR="00ED0010">
        <w:rPr>
          <w:rFonts w:ascii="Arial" w:hAnsi="Arial" w:cs="Arial"/>
          <w:bCs/>
          <w:sz w:val="24"/>
          <w:szCs w:val="24"/>
        </w:rPr>
        <w:t xml:space="preserve">Eine </w:t>
      </w:r>
      <w:del w:id="310" w:author="Jürgen" w:date="2016-01-08T12:27:00Z">
        <w:r w:rsidR="00ED0010" w:rsidDel="0089344F">
          <w:rPr>
            <w:rFonts w:ascii="Arial" w:hAnsi="Arial" w:cs="Arial"/>
            <w:bCs/>
            <w:sz w:val="24"/>
            <w:szCs w:val="24"/>
          </w:rPr>
          <w:delText xml:space="preserve">weitere </w:delText>
        </w:r>
      </w:del>
      <w:ins w:id="311" w:author="Jürgen" w:date="2016-01-08T12:27:00Z">
        <w:r>
          <w:rPr>
            <w:rFonts w:ascii="Arial" w:hAnsi="Arial" w:cs="Arial"/>
            <w:bCs/>
            <w:sz w:val="24"/>
            <w:szCs w:val="24"/>
          </w:rPr>
          <w:t>solche</w:t>
        </w:r>
        <w:r>
          <w:rPr>
            <w:rFonts w:ascii="Arial" w:hAnsi="Arial" w:cs="Arial"/>
            <w:bCs/>
            <w:sz w:val="24"/>
            <w:szCs w:val="24"/>
          </w:rPr>
          <w:t xml:space="preserve"> </w:t>
        </w:r>
      </w:ins>
      <w:r w:rsidR="00ED0010">
        <w:rPr>
          <w:rFonts w:ascii="Arial" w:hAnsi="Arial" w:cs="Arial"/>
          <w:bCs/>
          <w:sz w:val="24"/>
          <w:szCs w:val="24"/>
        </w:rPr>
        <w:t>M</w:t>
      </w:r>
      <w:r w:rsidR="00602CB1" w:rsidRPr="009C146B">
        <w:rPr>
          <w:rFonts w:ascii="Arial" w:hAnsi="Arial" w:cs="Arial"/>
          <w:bCs/>
          <w:sz w:val="24"/>
          <w:szCs w:val="24"/>
        </w:rPr>
        <w:t>öglichkeit der UML ist das</w:t>
      </w:r>
      <w:r w:rsidR="00602CB1" w:rsidRPr="00ED0010">
        <w:rPr>
          <w:rFonts w:ascii="Arial" w:hAnsi="Arial" w:cs="Arial"/>
          <w:bCs/>
          <w:sz w:val="24"/>
          <w:szCs w:val="24"/>
        </w:rPr>
        <w:t xml:space="preserve"> Reverse-Engineering</w:t>
      </w:r>
      <w:r w:rsidR="00602CB1" w:rsidRPr="009C146B">
        <w:rPr>
          <w:rFonts w:ascii="Arial" w:hAnsi="Arial" w:cs="Arial"/>
          <w:bCs/>
          <w:sz w:val="24"/>
          <w:szCs w:val="24"/>
        </w:rPr>
        <w:t xml:space="preserve">. Hierbei </w:t>
      </w:r>
      <w:del w:id="312" w:author="Jürgen" w:date="2016-01-08T12:27:00Z">
        <w:r w:rsidR="00ED0010" w:rsidDel="0089344F">
          <w:rPr>
            <w:rFonts w:ascii="Arial" w:hAnsi="Arial" w:cs="Arial"/>
            <w:bCs/>
            <w:sz w:val="24"/>
            <w:szCs w:val="24"/>
          </w:rPr>
          <w:delText>sei</w:delText>
        </w:r>
        <w:r w:rsidR="00602CB1" w:rsidRPr="009C146B" w:rsidDel="0089344F">
          <w:rPr>
            <w:rFonts w:ascii="Arial" w:hAnsi="Arial" w:cs="Arial"/>
            <w:bCs/>
            <w:sz w:val="24"/>
            <w:szCs w:val="24"/>
          </w:rPr>
          <w:delText xml:space="preserve"> </w:delText>
        </w:r>
      </w:del>
      <w:ins w:id="313" w:author="Jürgen" w:date="2016-01-08T12:27:00Z">
        <w:r>
          <w:rPr>
            <w:rFonts w:ascii="Arial" w:hAnsi="Arial" w:cs="Arial"/>
            <w:bCs/>
            <w:sz w:val="24"/>
            <w:szCs w:val="24"/>
          </w:rPr>
          <w:t>liegt</w:t>
        </w:r>
        <w:r w:rsidRPr="009C146B">
          <w:rPr>
            <w:rFonts w:ascii="Arial" w:hAnsi="Arial" w:cs="Arial"/>
            <w:bCs/>
            <w:sz w:val="24"/>
            <w:szCs w:val="24"/>
          </w:rPr>
          <w:t xml:space="preserve"> </w:t>
        </w:r>
      </w:ins>
      <w:r w:rsidR="00602CB1" w:rsidRPr="009C146B">
        <w:rPr>
          <w:rFonts w:ascii="Arial" w:hAnsi="Arial" w:cs="Arial"/>
          <w:bCs/>
          <w:sz w:val="24"/>
          <w:szCs w:val="24"/>
        </w:rPr>
        <w:t xml:space="preserve">schon ein </w:t>
      </w:r>
      <w:ins w:id="314" w:author="Jürgen" w:date="2016-01-08T12:27:00Z">
        <w:r>
          <w:rPr>
            <w:rFonts w:ascii="Arial" w:hAnsi="Arial" w:cs="Arial"/>
            <w:bCs/>
            <w:sz w:val="24"/>
            <w:szCs w:val="24"/>
          </w:rPr>
          <w:t xml:space="preserve">bestehendes </w:t>
        </w:r>
      </w:ins>
      <w:r w:rsidR="00602CB1" w:rsidRPr="009C146B">
        <w:rPr>
          <w:rFonts w:ascii="Arial" w:hAnsi="Arial" w:cs="Arial"/>
          <w:bCs/>
          <w:sz w:val="24"/>
          <w:szCs w:val="24"/>
        </w:rPr>
        <w:t>System</w:t>
      </w:r>
      <w:r w:rsidR="00ED0010">
        <w:rPr>
          <w:rFonts w:ascii="Arial" w:hAnsi="Arial" w:cs="Arial"/>
          <w:bCs/>
          <w:sz w:val="24"/>
          <w:szCs w:val="24"/>
        </w:rPr>
        <w:t xml:space="preserve"> </w:t>
      </w:r>
      <w:ins w:id="315" w:author="Jürgen" w:date="2016-01-08T12:27:00Z">
        <w:r>
          <w:rPr>
            <w:rFonts w:ascii="Arial" w:hAnsi="Arial" w:cs="Arial"/>
            <w:bCs/>
            <w:sz w:val="24"/>
            <w:szCs w:val="24"/>
          </w:rPr>
          <w:t>zugrunde</w:t>
        </w:r>
      </w:ins>
      <w:del w:id="316" w:author="Jürgen" w:date="2016-01-08T12:27:00Z">
        <w:r w:rsidR="00ED0010" w:rsidDel="0089344F">
          <w:rPr>
            <w:rFonts w:ascii="Arial" w:hAnsi="Arial" w:cs="Arial"/>
            <w:bCs/>
            <w:sz w:val="24"/>
            <w:szCs w:val="24"/>
          </w:rPr>
          <w:delText>gegeben</w:delText>
        </w:r>
      </w:del>
      <w:r w:rsidR="00602CB1" w:rsidRPr="009C146B">
        <w:rPr>
          <w:rFonts w:ascii="Arial" w:hAnsi="Arial" w:cs="Arial"/>
          <w:bCs/>
          <w:sz w:val="24"/>
          <w:szCs w:val="24"/>
        </w:rPr>
        <w:t xml:space="preserve">, das weiterentwickelt werden soll und </w:t>
      </w:r>
      <w:ins w:id="317" w:author="Jürgen" w:date="2016-01-08T12:27:00Z">
        <w:r>
          <w:rPr>
            <w:rFonts w:ascii="Arial" w:hAnsi="Arial" w:cs="Arial"/>
            <w:bCs/>
            <w:sz w:val="24"/>
            <w:szCs w:val="24"/>
          </w:rPr>
          <w:t xml:space="preserve">für das </w:t>
        </w:r>
      </w:ins>
      <w:r w:rsidR="00ED0010">
        <w:rPr>
          <w:rFonts w:ascii="Arial" w:hAnsi="Arial" w:cs="Arial"/>
          <w:bCs/>
          <w:sz w:val="24"/>
          <w:szCs w:val="24"/>
        </w:rPr>
        <w:t xml:space="preserve">man </w:t>
      </w:r>
      <w:del w:id="318" w:author="Jürgen" w:date="2016-01-08T12:28:00Z">
        <w:r w:rsidR="00ED0010" w:rsidDel="0089344F">
          <w:rPr>
            <w:rFonts w:ascii="Arial" w:hAnsi="Arial" w:cs="Arial"/>
            <w:bCs/>
            <w:sz w:val="24"/>
            <w:szCs w:val="24"/>
          </w:rPr>
          <w:delText xml:space="preserve">möchte </w:delText>
        </w:r>
      </w:del>
      <w:r w:rsidR="00602CB1" w:rsidRPr="009C146B">
        <w:rPr>
          <w:rFonts w:ascii="Arial" w:hAnsi="Arial" w:cs="Arial"/>
          <w:bCs/>
          <w:sz w:val="24"/>
          <w:szCs w:val="24"/>
        </w:rPr>
        <w:t xml:space="preserve">sich einen Überblick </w:t>
      </w:r>
      <w:del w:id="319" w:author="Jürgen" w:date="2016-01-08T12:28:00Z">
        <w:r w:rsidR="00602CB1" w:rsidRPr="009C146B" w:rsidDel="0089344F">
          <w:rPr>
            <w:rFonts w:ascii="Arial" w:hAnsi="Arial" w:cs="Arial"/>
            <w:bCs/>
            <w:sz w:val="24"/>
            <w:szCs w:val="24"/>
          </w:rPr>
          <w:delText xml:space="preserve">über das System </w:delText>
        </w:r>
      </w:del>
      <w:r w:rsidR="00602CB1" w:rsidRPr="009C146B">
        <w:rPr>
          <w:rFonts w:ascii="Arial" w:hAnsi="Arial" w:cs="Arial"/>
          <w:bCs/>
          <w:sz w:val="24"/>
          <w:szCs w:val="24"/>
        </w:rPr>
        <w:t>verschaffen</w:t>
      </w:r>
      <w:ins w:id="320" w:author="Jürgen" w:date="2016-01-08T12:28:00Z">
        <w:r>
          <w:rPr>
            <w:rFonts w:ascii="Arial" w:hAnsi="Arial" w:cs="Arial"/>
            <w:bCs/>
            <w:sz w:val="24"/>
            <w:szCs w:val="24"/>
          </w:rPr>
          <w:t xml:space="preserve"> möchte</w:t>
        </w:r>
      </w:ins>
      <w:r w:rsidR="00602CB1" w:rsidRPr="009C146B">
        <w:rPr>
          <w:rFonts w:ascii="Arial" w:hAnsi="Arial" w:cs="Arial"/>
          <w:bCs/>
          <w:sz w:val="24"/>
          <w:szCs w:val="24"/>
        </w:rPr>
        <w:t>.</w:t>
      </w:r>
      <w:r w:rsidR="00ED0010">
        <w:rPr>
          <w:rFonts w:ascii="Arial" w:hAnsi="Arial" w:cs="Arial"/>
          <w:bCs/>
          <w:sz w:val="24"/>
          <w:szCs w:val="24"/>
        </w:rPr>
        <w:t xml:space="preserve"> </w:t>
      </w:r>
      <w:r w:rsidR="00602CB1" w:rsidRPr="0089344F">
        <w:rPr>
          <w:rFonts w:ascii="Arial" w:hAnsi="Arial" w:cs="Arial"/>
          <w:bCs/>
          <w:sz w:val="24"/>
          <w:szCs w:val="24"/>
          <w:highlight w:val="yellow"/>
          <w:rPrChange w:id="321" w:author="Jürgen" w:date="2016-01-08T12:28:00Z">
            <w:rPr>
              <w:rFonts w:ascii="Arial" w:hAnsi="Arial" w:cs="Arial"/>
              <w:bCs/>
              <w:sz w:val="24"/>
              <w:szCs w:val="24"/>
            </w:rPr>
          </w:rPrChange>
        </w:rPr>
        <w:t>Gute</w:t>
      </w:r>
      <w:ins w:id="322" w:author="Jürgen" w:date="2016-01-08T12:28:00Z">
        <w:r w:rsidRPr="0089344F">
          <w:rPr>
            <w:rFonts w:ascii="Arial" w:hAnsi="Arial" w:cs="Arial"/>
            <w:bCs/>
            <w:sz w:val="24"/>
            <w:szCs w:val="24"/>
            <w:highlight w:val="yellow"/>
            <w:rPrChange w:id="323" w:author="Jürgen" w:date="2016-01-08T12:28:00Z">
              <w:rPr>
                <w:rFonts w:ascii="Arial" w:hAnsi="Arial" w:cs="Arial"/>
                <w:bCs/>
                <w:sz w:val="24"/>
                <w:szCs w:val="24"/>
              </w:rPr>
            </w:rPrChange>
          </w:rPr>
          <w:t>??</w:t>
        </w:r>
      </w:ins>
      <w:r w:rsidR="00602CB1" w:rsidRPr="009C146B">
        <w:rPr>
          <w:rFonts w:ascii="Arial" w:hAnsi="Arial" w:cs="Arial"/>
          <w:bCs/>
          <w:sz w:val="24"/>
          <w:szCs w:val="24"/>
        </w:rPr>
        <w:t xml:space="preserve"> Werkzeuge</w:t>
      </w:r>
      <w:r w:rsidR="00ED0010">
        <w:rPr>
          <w:rFonts w:ascii="Arial" w:hAnsi="Arial" w:cs="Arial"/>
          <w:bCs/>
          <w:sz w:val="24"/>
          <w:szCs w:val="24"/>
        </w:rPr>
        <w:t xml:space="preserve"> (siehe Kapitel 2.8.)</w:t>
      </w:r>
      <w:r w:rsidR="00602CB1" w:rsidRPr="009C146B">
        <w:rPr>
          <w:rFonts w:ascii="Arial" w:hAnsi="Arial" w:cs="Arial"/>
          <w:bCs/>
          <w:sz w:val="24"/>
          <w:szCs w:val="24"/>
        </w:rPr>
        <w:t xml:space="preserve"> können den bestehenden Code analysieren und daraus verschiedene UML-Diagramme generieren. Es kann sehr hilfreich sein, sich aus einem Berg von Code erst einmal einige Diagramme (z. B. Klassen-, Package- oder Komponenten</w:t>
      </w:r>
      <w:r w:rsidR="00ED0010">
        <w:rPr>
          <w:rFonts w:ascii="Arial" w:hAnsi="Arial" w:cs="Arial"/>
          <w:bCs/>
          <w:sz w:val="24"/>
          <w:szCs w:val="24"/>
        </w:rPr>
        <w:t>-D</w:t>
      </w:r>
      <w:r w:rsidR="00602CB1" w:rsidRPr="009C146B">
        <w:rPr>
          <w:rFonts w:ascii="Arial" w:hAnsi="Arial" w:cs="Arial"/>
          <w:bCs/>
          <w:sz w:val="24"/>
          <w:szCs w:val="24"/>
        </w:rPr>
        <w:t xml:space="preserve">iagramme) zeigen zu lassen und so </w:t>
      </w:r>
      <w:ins w:id="324" w:author="Jürgen" w:date="2016-01-08T12:29:00Z">
        <w:r w:rsidRPr="009C146B">
          <w:rPr>
            <w:rFonts w:ascii="Arial" w:hAnsi="Arial" w:cs="Arial"/>
            <w:bCs/>
            <w:sz w:val="24"/>
            <w:szCs w:val="24"/>
          </w:rPr>
          <w:t xml:space="preserve">erst einmal </w:t>
        </w:r>
      </w:ins>
      <w:r w:rsidR="00602CB1" w:rsidRPr="009C146B">
        <w:rPr>
          <w:rFonts w:ascii="Arial" w:hAnsi="Arial" w:cs="Arial"/>
          <w:bCs/>
          <w:sz w:val="24"/>
          <w:szCs w:val="24"/>
        </w:rPr>
        <w:t xml:space="preserve">das Programm </w:t>
      </w:r>
      <w:del w:id="325" w:author="Jürgen" w:date="2016-01-08T12:29:00Z">
        <w:r w:rsidR="00602CB1" w:rsidRPr="009C146B" w:rsidDel="0089344F">
          <w:rPr>
            <w:rFonts w:ascii="Arial" w:hAnsi="Arial" w:cs="Arial"/>
            <w:bCs/>
            <w:sz w:val="24"/>
            <w:szCs w:val="24"/>
          </w:rPr>
          <w:delText xml:space="preserve">erst einmal </w:delText>
        </w:r>
      </w:del>
      <w:r w:rsidR="00ED0010">
        <w:rPr>
          <w:rFonts w:ascii="Arial" w:hAnsi="Arial" w:cs="Arial"/>
          <w:bCs/>
          <w:sz w:val="24"/>
          <w:szCs w:val="24"/>
        </w:rPr>
        <w:t xml:space="preserve">auf der Modellebene </w:t>
      </w:r>
      <w:r w:rsidR="00602CB1" w:rsidRPr="009C146B">
        <w:rPr>
          <w:rFonts w:ascii="Arial" w:hAnsi="Arial" w:cs="Arial"/>
          <w:bCs/>
          <w:sz w:val="24"/>
          <w:szCs w:val="24"/>
        </w:rPr>
        <w:t>zu verstehen.</w:t>
      </w:r>
      <w:r w:rsidR="00ED0010">
        <w:rPr>
          <w:rFonts w:ascii="Arial" w:hAnsi="Arial" w:cs="Arial"/>
          <w:bCs/>
          <w:sz w:val="24"/>
          <w:szCs w:val="24"/>
        </w:rPr>
        <w:t xml:space="preserve"> </w:t>
      </w:r>
      <w:r w:rsidR="00602CB1" w:rsidRPr="009C146B">
        <w:rPr>
          <w:rFonts w:ascii="Arial" w:hAnsi="Arial" w:cs="Arial"/>
          <w:bCs/>
          <w:sz w:val="24"/>
          <w:szCs w:val="24"/>
        </w:rPr>
        <w:t>Reverse Engineering ist ein nicht zu unterschätzender Ansatz in der Industrie, wenn es darum geht Wettbewerbsvorteile zu erreichen. Ein bekanntes Beispiel für Reverse Engineering ist die Tabellenkalkulation Lotus 1-2-3</w:t>
      </w:r>
      <w:ins w:id="326" w:author="Jürgen" w:date="2016-01-08T12:29:00Z">
        <w:r>
          <w:rPr>
            <w:rFonts w:ascii="Arial" w:hAnsi="Arial" w:cs="Arial"/>
            <w:bCs/>
            <w:sz w:val="24"/>
            <w:szCs w:val="24"/>
          </w:rPr>
          <w:t>. D</w:t>
        </w:r>
      </w:ins>
      <w:del w:id="327" w:author="Jürgen" w:date="2016-01-08T12:29:00Z">
        <w:r w:rsidR="00602CB1" w:rsidRPr="009C146B" w:rsidDel="0089344F">
          <w:rPr>
            <w:rFonts w:ascii="Arial" w:hAnsi="Arial" w:cs="Arial"/>
            <w:bCs/>
            <w:sz w:val="24"/>
            <w:szCs w:val="24"/>
          </w:rPr>
          <w:delText>, d</w:delText>
        </w:r>
      </w:del>
      <w:r w:rsidR="00602CB1" w:rsidRPr="009C146B">
        <w:rPr>
          <w:rFonts w:ascii="Arial" w:hAnsi="Arial" w:cs="Arial"/>
          <w:bCs/>
          <w:sz w:val="24"/>
          <w:szCs w:val="24"/>
        </w:rPr>
        <w:t xml:space="preserve">as Programm wurde von Microsoft </w:t>
      </w:r>
      <w:ins w:id="328" w:author="Jürgen" w:date="2016-01-08T12:29:00Z">
        <w:r>
          <w:rPr>
            <w:rFonts w:ascii="Arial" w:hAnsi="Arial" w:cs="Arial"/>
            <w:bCs/>
            <w:sz w:val="24"/>
            <w:szCs w:val="24"/>
          </w:rPr>
          <w:t>„</w:t>
        </w:r>
      </w:ins>
      <w:r w:rsidR="00602CB1" w:rsidRPr="009C146B">
        <w:rPr>
          <w:rFonts w:ascii="Arial" w:hAnsi="Arial" w:cs="Arial"/>
          <w:bCs/>
          <w:sz w:val="24"/>
          <w:szCs w:val="24"/>
        </w:rPr>
        <w:t>zerlegt</w:t>
      </w:r>
      <w:ins w:id="329" w:author="Jürgen" w:date="2016-01-08T12:29:00Z">
        <w:r>
          <w:rPr>
            <w:rFonts w:ascii="Arial" w:hAnsi="Arial" w:cs="Arial"/>
            <w:bCs/>
            <w:sz w:val="24"/>
            <w:szCs w:val="24"/>
          </w:rPr>
          <w:t>“</w:t>
        </w:r>
      </w:ins>
      <w:r w:rsidR="00602CB1" w:rsidRPr="009C146B">
        <w:rPr>
          <w:rFonts w:ascii="Arial" w:hAnsi="Arial" w:cs="Arial"/>
          <w:bCs/>
          <w:sz w:val="24"/>
          <w:szCs w:val="24"/>
        </w:rPr>
        <w:t xml:space="preserve">, </w:t>
      </w:r>
      <w:ins w:id="330" w:author="Jürgen" w:date="2016-01-08T12:30:00Z">
        <w:r>
          <w:rPr>
            <w:rFonts w:ascii="Arial" w:hAnsi="Arial" w:cs="Arial"/>
            <w:bCs/>
            <w:sz w:val="24"/>
            <w:szCs w:val="24"/>
          </w:rPr>
          <w:t>anschließend „</w:t>
        </w:r>
      </w:ins>
      <w:r w:rsidR="00602CB1" w:rsidRPr="009C146B">
        <w:rPr>
          <w:rFonts w:ascii="Arial" w:hAnsi="Arial" w:cs="Arial"/>
          <w:bCs/>
          <w:sz w:val="24"/>
          <w:szCs w:val="24"/>
        </w:rPr>
        <w:t>verstanden</w:t>
      </w:r>
      <w:ins w:id="331" w:author="Jürgen" w:date="2016-01-08T12:30:00Z">
        <w:r>
          <w:rPr>
            <w:rFonts w:ascii="Arial" w:hAnsi="Arial" w:cs="Arial"/>
            <w:bCs/>
            <w:sz w:val="24"/>
            <w:szCs w:val="24"/>
          </w:rPr>
          <w:t>“</w:t>
        </w:r>
      </w:ins>
      <w:r w:rsidR="00602CB1" w:rsidRPr="009C146B">
        <w:rPr>
          <w:rFonts w:ascii="Arial" w:hAnsi="Arial" w:cs="Arial"/>
          <w:bCs/>
          <w:sz w:val="24"/>
          <w:szCs w:val="24"/>
        </w:rPr>
        <w:t xml:space="preserve"> und als MS Excel neu gebaut. </w:t>
      </w:r>
      <w:del w:id="332" w:author="Jürgen" w:date="2016-01-08T12:30:00Z">
        <w:r w:rsidR="00602CB1" w:rsidRPr="009C146B" w:rsidDel="0089344F">
          <w:rPr>
            <w:rFonts w:ascii="Arial" w:hAnsi="Arial" w:cs="Arial"/>
            <w:bCs/>
            <w:sz w:val="24"/>
            <w:szCs w:val="24"/>
          </w:rPr>
          <w:delText>Auch das ist Reverse Engineerin</w:delText>
        </w:r>
        <w:r w:rsidR="00602CB1" w:rsidDel="0089344F">
          <w:rPr>
            <w:rFonts w:ascii="Arial" w:hAnsi="Arial" w:cs="Arial"/>
            <w:bCs/>
            <w:sz w:val="24"/>
            <w:szCs w:val="24"/>
          </w:rPr>
          <w:delText>g.</w:delText>
        </w:r>
      </w:del>
    </w:p>
    <w:p w:rsidR="0089344F" w:rsidRPr="00391C3C" w:rsidRDefault="0089344F" w:rsidP="00ED0010">
      <w:pPr>
        <w:pStyle w:val="Listenabsatz"/>
        <w:ind w:left="12"/>
        <w:rPr>
          <w:rFonts w:ascii="Arial" w:hAnsi="Arial" w:cs="Arial"/>
          <w:bCs/>
          <w:sz w:val="24"/>
          <w:szCs w:val="24"/>
        </w:rPr>
      </w:pPr>
    </w:p>
    <w:p w:rsidR="00602CB1" w:rsidRDefault="00602CB1" w:rsidP="00ED0010">
      <w:pPr>
        <w:pStyle w:val="Listenabsatz"/>
        <w:ind w:left="12"/>
        <w:rPr>
          <w:ins w:id="333" w:author="Jürgen" w:date="2016-01-08T12:33:00Z"/>
          <w:rFonts w:ascii="Arial" w:hAnsi="Arial" w:cs="Arial"/>
          <w:bCs/>
          <w:sz w:val="24"/>
          <w:szCs w:val="24"/>
        </w:rPr>
      </w:pPr>
      <w:r w:rsidRPr="009C146B">
        <w:rPr>
          <w:rFonts w:ascii="Arial" w:hAnsi="Arial" w:cs="Arial"/>
          <w:bCs/>
          <w:sz w:val="24"/>
          <w:szCs w:val="24"/>
        </w:rPr>
        <w:t xml:space="preserve">Neben der schriftlichen Dokumentation einer Architektur </w:t>
      </w:r>
      <w:del w:id="334" w:author="Jürgen" w:date="2016-01-08T12:31:00Z">
        <w:r w:rsidRPr="009C146B" w:rsidDel="0089344F">
          <w:rPr>
            <w:rFonts w:ascii="Arial" w:hAnsi="Arial" w:cs="Arial"/>
            <w:bCs/>
            <w:sz w:val="24"/>
            <w:szCs w:val="24"/>
          </w:rPr>
          <w:delText xml:space="preserve">von Architekten </w:delText>
        </w:r>
      </w:del>
      <w:r w:rsidRPr="009C146B">
        <w:rPr>
          <w:rFonts w:ascii="Arial" w:hAnsi="Arial" w:cs="Arial"/>
          <w:bCs/>
          <w:sz w:val="24"/>
          <w:szCs w:val="24"/>
        </w:rPr>
        <w:t xml:space="preserve">wird </w:t>
      </w:r>
      <w:r w:rsidR="00ED0010">
        <w:rPr>
          <w:rFonts w:ascii="Arial" w:hAnsi="Arial" w:cs="Arial"/>
          <w:bCs/>
          <w:sz w:val="24"/>
          <w:szCs w:val="24"/>
        </w:rPr>
        <w:t xml:space="preserve">die </w:t>
      </w:r>
      <w:r w:rsidRPr="009C146B">
        <w:rPr>
          <w:rFonts w:ascii="Arial" w:hAnsi="Arial" w:cs="Arial"/>
          <w:bCs/>
          <w:sz w:val="24"/>
          <w:szCs w:val="24"/>
        </w:rPr>
        <w:t>UML oft mehr informell in Teamdiskussionen</w:t>
      </w:r>
      <w:r w:rsidR="00ED0010">
        <w:rPr>
          <w:rFonts w:ascii="Arial" w:hAnsi="Arial" w:cs="Arial"/>
          <w:bCs/>
          <w:sz w:val="24"/>
          <w:szCs w:val="24"/>
        </w:rPr>
        <w:t xml:space="preserve"> quasi als </w:t>
      </w:r>
      <w:ins w:id="335" w:author="Jürgen" w:date="2016-01-08T12:33:00Z">
        <w:r w:rsidR="0089344F">
          <w:rPr>
            <w:rFonts w:ascii="Arial" w:hAnsi="Arial" w:cs="Arial"/>
            <w:bCs/>
            <w:sz w:val="24"/>
            <w:szCs w:val="24"/>
          </w:rPr>
          <w:t xml:space="preserve">Hilfsmittel, als </w:t>
        </w:r>
      </w:ins>
      <w:del w:id="336" w:author="Jürgen" w:date="2016-01-08T12:33:00Z">
        <w:r w:rsidR="00ED0010" w:rsidDel="0089344F">
          <w:rPr>
            <w:rFonts w:ascii="Arial" w:hAnsi="Arial" w:cs="Arial"/>
            <w:bCs/>
            <w:sz w:val="24"/>
            <w:szCs w:val="24"/>
          </w:rPr>
          <w:delText>Sketch</w:delText>
        </w:r>
      </w:del>
      <w:ins w:id="337" w:author="Jürgen" w:date="2016-01-08T12:31:00Z">
        <w:r w:rsidR="0089344F">
          <w:rPr>
            <w:rFonts w:ascii="Arial" w:hAnsi="Arial" w:cs="Arial"/>
            <w:bCs/>
            <w:sz w:val="24"/>
            <w:szCs w:val="24"/>
          </w:rPr>
          <w:t>Skizze</w:t>
        </w:r>
      </w:ins>
      <w:r w:rsidR="00ED0010">
        <w:rPr>
          <w:rFonts w:ascii="Arial" w:hAnsi="Arial" w:cs="Arial"/>
          <w:bCs/>
          <w:sz w:val="24"/>
          <w:szCs w:val="24"/>
        </w:rPr>
        <w:t xml:space="preserve"> verwendet. </w:t>
      </w:r>
      <w:del w:id="338" w:author="Jürgen" w:date="2016-01-08T12:32:00Z">
        <w:r w:rsidR="00ED0010" w:rsidDel="0089344F">
          <w:rPr>
            <w:rFonts w:ascii="Arial" w:hAnsi="Arial" w:cs="Arial"/>
            <w:bCs/>
            <w:sz w:val="24"/>
            <w:szCs w:val="24"/>
          </w:rPr>
          <w:delText xml:space="preserve">Als Sketch (Skizze) </w:delText>
        </w:r>
        <w:r w:rsidRPr="009C146B" w:rsidDel="0089344F">
          <w:rPr>
            <w:rFonts w:ascii="Arial" w:hAnsi="Arial" w:cs="Arial"/>
            <w:bCs/>
            <w:sz w:val="24"/>
            <w:szCs w:val="24"/>
          </w:rPr>
          <w:delText>wird UML verw</w:delText>
        </w:r>
        <w:r w:rsidR="00B1266E" w:rsidDel="0089344F">
          <w:rPr>
            <w:rFonts w:ascii="Arial" w:hAnsi="Arial" w:cs="Arial"/>
            <w:bCs/>
            <w:sz w:val="24"/>
            <w:szCs w:val="24"/>
          </w:rPr>
          <w:delText xml:space="preserve">endet und </w:delText>
        </w:r>
      </w:del>
      <w:ins w:id="339" w:author="Jürgen" w:date="2016-01-08T12:32:00Z">
        <w:r w:rsidR="0089344F">
          <w:rPr>
            <w:rFonts w:ascii="Arial" w:hAnsi="Arial" w:cs="Arial"/>
            <w:bCs/>
            <w:sz w:val="24"/>
            <w:szCs w:val="24"/>
          </w:rPr>
          <w:t>D</w:t>
        </w:r>
      </w:ins>
      <w:del w:id="340" w:author="Jürgen" w:date="2016-01-08T12:32:00Z">
        <w:r w:rsidR="00B1266E" w:rsidDel="0089344F">
          <w:rPr>
            <w:rFonts w:ascii="Arial" w:hAnsi="Arial" w:cs="Arial"/>
            <w:bCs/>
            <w:sz w:val="24"/>
            <w:szCs w:val="24"/>
          </w:rPr>
          <w:delText>d</w:delText>
        </w:r>
      </w:del>
      <w:r w:rsidR="00B1266E">
        <w:rPr>
          <w:rFonts w:ascii="Arial" w:hAnsi="Arial" w:cs="Arial"/>
          <w:bCs/>
          <w:sz w:val="24"/>
          <w:szCs w:val="24"/>
        </w:rPr>
        <w:t xml:space="preserve">ie </w:t>
      </w:r>
      <w:ins w:id="341" w:author="Jürgen" w:date="2016-01-08T12:32:00Z">
        <w:r w:rsidR="0089344F">
          <w:rPr>
            <w:rFonts w:ascii="Arial" w:hAnsi="Arial" w:cs="Arial"/>
            <w:bCs/>
            <w:sz w:val="24"/>
            <w:szCs w:val="24"/>
          </w:rPr>
          <w:t xml:space="preserve">dabei verwendeten </w:t>
        </w:r>
      </w:ins>
      <w:del w:id="342" w:author="Jürgen" w:date="2016-01-08T12:32:00Z">
        <w:r w:rsidR="00B1266E" w:rsidDel="0089344F">
          <w:rPr>
            <w:rFonts w:ascii="Arial" w:hAnsi="Arial" w:cs="Arial"/>
            <w:bCs/>
            <w:sz w:val="24"/>
            <w:szCs w:val="24"/>
          </w:rPr>
          <w:delText xml:space="preserve">dargestellten </w:delText>
        </w:r>
      </w:del>
      <w:r w:rsidR="00B1266E">
        <w:rPr>
          <w:rFonts w:ascii="Arial" w:hAnsi="Arial" w:cs="Arial"/>
          <w:bCs/>
          <w:sz w:val="24"/>
          <w:szCs w:val="24"/>
        </w:rPr>
        <w:t>UML-</w:t>
      </w:r>
      <w:r w:rsidRPr="009C146B">
        <w:rPr>
          <w:rFonts w:ascii="Arial" w:hAnsi="Arial" w:cs="Arial"/>
          <w:bCs/>
          <w:sz w:val="24"/>
          <w:szCs w:val="24"/>
        </w:rPr>
        <w:t>Diagramme zeigen meist nur die interessanten Ausschnitte des Systems</w:t>
      </w:r>
      <w:del w:id="343" w:author="Jürgen" w:date="2016-01-08T12:33:00Z">
        <w:r w:rsidRPr="009C146B" w:rsidDel="0089344F">
          <w:rPr>
            <w:rFonts w:ascii="Arial" w:hAnsi="Arial" w:cs="Arial"/>
            <w:bCs/>
            <w:sz w:val="24"/>
            <w:szCs w:val="24"/>
          </w:rPr>
          <w:delText>, das gerade besprochen werden soll</w:delText>
        </w:r>
      </w:del>
      <w:r w:rsidRPr="009C146B">
        <w:rPr>
          <w:rFonts w:ascii="Arial" w:hAnsi="Arial" w:cs="Arial"/>
          <w:bCs/>
          <w:sz w:val="24"/>
          <w:szCs w:val="24"/>
        </w:rPr>
        <w:t>.</w:t>
      </w:r>
    </w:p>
    <w:p w:rsidR="0089344F" w:rsidRPr="00ED0010" w:rsidRDefault="0089344F" w:rsidP="00ED0010">
      <w:pPr>
        <w:pStyle w:val="Listenabsatz"/>
        <w:ind w:left="12"/>
        <w:rPr>
          <w:rFonts w:ascii="Arial" w:hAnsi="Arial" w:cs="Arial"/>
          <w:bCs/>
          <w:sz w:val="24"/>
          <w:szCs w:val="24"/>
        </w:rPr>
      </w:pPr>
    </w:p>
    <w:p w:rsidR="00602CB1" w:rsidRDefault="00602CB1" w:rsidP="00B1266E">
      <w:pPr>
        <w:pStyle w:val="Listenabsatz"/>
        <w:ind w:left="12"/>
        <w:rPr>
          <w:ins w:id="344" w:author="Jürgen" w:date="2016-01-08T12:35:00Z"/>
          <w:rFonts w:ascii="Arial" w:hAnsi="Arial" w:cs="Arial"/>
          <w:bCs/>
          <w:sz w:val="24"/>
          <w:szCs w:val="24"/>
        </w:rPr>
      </w:pPr>
      <w:r w:rsidRPr="009C146B">
        <w:rPr>
          <w:rFonts w:ascii="Arial" w:hAnsi="Arial" w:cs="Arial"/>
          <w:bCs/>
          <w:sz w:val="24"/>
          <w:szCs w:val="24"/>
        </w:rPr>
        <w:t xml:space="preserve">Im </w:t>
      </w:r>
      <w:r w:rsidR="00B1266E">
        <w:rPr>
          <w:rFonts w:ascii="Arial" w:hAnsi="Arial" w:cs="Arial"/>
          <w:bCs/>
          <w:sz w:val="24"/>
          <w:szCs w:val="24"/>
        </w:rPr>
        <w:t xml:space="preserve">Gegensatz dazu ist der </w:t>
      </w:r>
      <w:r w:rsidRPr="009C146B">
        <w:rPr>
          <w:rFonts w:ascii="Arial" w:hAnsi="Arial" w:cs="Arial"/>
          <w:bCs/>
          <w:sz w:val="24"/>
          <w:szCs w:val="24"/>
        </w:rPr>
        <w:t xml:space="preserve">Architekt des Systems </w:t>
      </w:r>
      <w:del w:id="345" w:author="Jürgen" w:date="2016-01-08T12:34:00Z">
        <w:r w:rsidR="00B1266E" w:rsidDel="0089344F">
          <w:rPr>
            <w:rFonts w:ascii="Arial" w:hAnsi="Arial" w:cs="Arial"/>
            <w:bCs/>
            <w:sz w:val="24"/>
            <w:szCs w:val="24"/>
          </w:rPr>
          <w:delText xml:space="preserve">im oben genannten </w:delText>
        </w:r>
      </w:del>
      <w:r w:rsidR="00B1266E">
        <w:rPr>
          <w:rFonts w:ascii="Arial" w:hAnsi="Arial" w:cs="Arial"/>
          <w:bCs/>
          <w:sz w:val="24"/>
          <w:szCs w:val="24"/>
        </w:rPr>
        <w:t xml:space="preserve">Fall </w:t>
      </w:r>
      <w:r w:rsidRPr="009C146B">
        <w:rPr>
          <w:rFonts w:ascii="Arial" w:hAnsi="Arial" w:cs="Arial"/>
          <w:bCs/>
          <w:sz w:val="24"/>
          <w:szCs w:val="24"/>
        </w:rPr>
        <w:t>damit beschäftigt, das Design der Software mehr oder weniger vollständig zu hinterlegen.</w:t>
      </w:r>
      <w:r w:rsidR="00B1266E">
        <w:rPr>
          <w:rFonts w:ascii="Arial" w:hAnsi="Arial" w:cs="Arial"/>
          <w:bCs/>
          <w:sz w:val="24"/>
          <w:szCs w:val="24"/>
        </w:rPr>
        <w:t xml:space="preserve"> Dies wird dann als Blueprint (Blaupause) bezeichnet. </w:t>
      </w:r>
      <w:del w:id="346" w:author="Jürgen" w:date="2016-01-08T12:34:00Z">
        <w:r w:rsidR="00B1266E" w:rsidDel="0089344F">
          <w:rPr>
            <w:rFonts w:ascii="Arial" w:hAnsi="Arial" w:cs="Arial"/>
            <w:bCs/>
            <w:sz w:val="24"/>
            <w:szCs w:val="24"/>
          </w:rPr>
          <w:delText>Die Verwendung als Sketch</w:delText>
        </w:r>
        <w:r w:rsidRPr="009C146B" w:rsidDel="0089344F">
          <w:rPr>
            <w:rFonts w:ascii="Arial" w:hAnsi="Arial" w:cs="Arial"/>
            <w:bCs/>
            <w:sz w:val="24"/>
            <w:szCs w:val="24"/>
          </w:rPr>
          <w:delText xml:space="preserve"> und Blueprint sind nicht synonym zu verwenden. </w:delText>
        </w:r>
        <w:r w:rsidR="00B1266E" w:rsidDel="0089344F">
          <w:rPr>
            <w:rFonts w:ascii="Arial" w:hAnsi="Arial" w:cs="Arial"/>
            <w:bCs/>
            <w:sz w:val="24"/>
            <w:szCs w:val="24"/>
          </w:rPr>
          <w:delText xml:space="preserve">Ein </w:delText>
        </w:r>
        <w:r w:rsidRPr="009C146B" w:rsidDel="0089344F">
          <w:rPr>
            <w:rFonts w:ascii="Arial" w:hAnsi="Arial" w:cs="Arial"/>
            <w:bCs/>
            <w:sz w:val="24"/>
            <w:szCs w:val="24"/>
          </w:rPr>
          <w:delText xml:space="preserve">Sketch ist eine kleine Diskussion über Ausschnitte. </w:delText>
        </w:r>
      </w:del>
      <w:r w:rsidR="00B1266E">
        <w:rPr>
          <w:rFonts w:ascii="Arial" w:hAnsi="Arial" w:cs="Arial"/>
          <w:bCs/>
          <w:sz w:val="24"/>
          <w:szCs w:val="24"/>
        </w:rPr>
        <w:t xml:space="preserve">Ein </w:t>
      </w:r>
      <w:proofErr w:type="spellStart"/>
      <w:r w:rsidRPr="009C146B">
        <w:rPr>
          <w:rFonts w:ascii="Arial" w:hAnsi="Arial" w:cs="Arial"/>
          <w:bCs/>
          <w:sz w:val="24"/>
          <w:szCs w:val="24"/>
        </w:rPr>
        <w:t>Blueprint</w:t>
      </w:r>
      <w:proofErr w:type="spellEnd"/>
      <w:r w:rsidRPr="009C146B">
        <w:rPr>
          <w:rFonts w:ascii="Arial" w:hAnsi="Arial" w:cs="Arial"/>
          <w:bCs/>
          <w:sz w:val="24"/>
          <w:szCs w:val="24"/>
        </w:rPr>
        <w:t xml:space="preserve"> ist </w:t>
      </w:r>
      <w:ins w:id="347" w:author="Jürgen" w:date="2016-01-08T12:35:00Z">
        <w:r w:rsidR="0089344F">
          <w:rPr>
            <w:rFonts w:ascii="Arial" w:hAnsi="Arial" w:cs="Arial"/>
            <w:bCs/>
            <w:sz w:val="24"/>
            <w:szCs w:val="24"/>
          </w:rPr>
          <w:t xml:space="preserve">also </w:t>
        </w:r>
      </w:ins>
      <w:r w:rsidRPr="009C146B">
        <w:rPr>
          <w:rFonts w:ascii="Arial" w:hAnsi="Arial" w:cs="Arial"/>
          <w:bCs/>
          <w:sz w:val="24"/>
          <w:szCs w:val="24"/>
        </w:rPr>
        <w:t>eine größere Architekturvorgabe.</w:t>
      </w:r>
    </w:p>
    <w:p w:rsidR="0089344F" w:rsidRPr="00B1266E" w:rsidRDefault="0089344F" w:rsidP="00B1266E">
      <w:pPr>
        <w:pStyle w:val="Listenabsatz"/>
        <w:ind w:left="12"/>
        <w:rPr>
          <w:rFonts w:ascii="Arial" w:hAnsi="Arial" w:cs="Arial"/>
          <w:bCs/>
          <w:sz w:val="24"/>
          <w:szCs w:val="24"/>
        </w:rPr>
      </w:pPr>
    </w:p>
    <w:p w:rsidR="00602CB1" w:rsidRDefault="00B1266E" w:rsidP="00602CB1">
      <w:pPr>
        <w:pStyle w:val="Listenabsatz"/>
        <w:ind w:left="12"/>
        <w:rPr>
          <w:ins w:id="348" w:author="Jürgen" w:date="2016-01-08T12:35:00Z"/>
          <w:rFonts w:ascii="Arial" w:hAnsi="Arial" w:cs="Arial"/>
          <w:bCs/>
          <w:sz w:val="24"/>
          <w:szCs w:val="24"/>
        </w:rPr>
      </w:pPr>
      <w:r w:rsidRPr="00B1266E">
        <w:rPr>
          <w:rFonts w:ascii="Arial" w:hAnsi="Arial" w:cs="Arial"/>
          <w:bCs/>
          <w:sz w:val="24"/>
          <w:szCs w:val="24"/>
        </w:rPr>
        <w:t xml:space="preserve">Die </w:t>
      </w:r>
      <w:r>
        <w:rPr>
          <w:rFonts w:ascii="Arial" w:hAnsi="Arial" w:cs="Arial"/>
          <w:bCs/>
          <w:sz w:val="24"/>
          <w:szCs w:val="24"/>
        </w:rPr>
        <w:t xml:space="preserve">UML kann außerdem selbst als Programmiersprache verwendet werden. Entscheidend ist, dass sie </w:t>
      </w:r>
      <w:r w:rsidR="00602CB1" w:rsidRPr="00391C3C">
        <w:rPr>
          <w:rFonts w:ascii="Arial" w:hAnsi="Arial" w:cs="Arial"/>
          <w:bCs/>
          <w:sz w:val="24"/>
          <w:szCs w:val="24"/>
        </w:rPr>
        <w:t>selbst</w:t>
      </w:r>
      <w:r>
        <w:rPr>
          <w:rFonts w:ascii="Arial" w:hAnsi="Arial" w:cs="Arial"/>
          <w:bCs/>
          <w:sz w:val="24"/>
          <w:szCs w:val="24"/>
        </w:rPr>
        <w:t>ständig</w:t>
      </w:r>
      <w:r w:rsidR="00602CB1" w:rsidRPr="00391C3C">
        <w:rPr>
          <w:rFonts w:ascii="Arial" w:hAnsi="Arial" w:cs="Arial"/>
          <w:bCs/>
          <w:sz w:val="24"/>
          <w:szCs w:val="24"/>
        </w:rPr>
        <w:t xml:space="preserve"> von Maschinen weiterverarbeitet werden kann. Die UML und die dazugehörigen Sprachen wie XMI (XML Metadata Interchange) werden von Frameworks gelesen, die dann auch Code generieren können.</w:t>
      </w:r>
      <w:r>
        <w:rPr>
          <w:rFonts w:ascii="Arial" w:hAnsi="Arial" w:cs="Arial"/>
          <w:bCs/>
          <w:sz w:val="24"/>
          <w:szCs w:val="24"/>
        </w:rPr>
        <w:t xml:space="preserve"> </w:t>
      </w:r>
      <w:r w:rsidR="00602CB1" w:rsidRPr="00391C3C">
        <w:rPr>
          <w:rFonts w:ascii="Arial" w:hAnsi="Arial" w:cs="Arial"/>
          <w:bCs/>
          <w:sz w:val="24"/>
          <w:szCs w:val="24"/>
        </w:rPr>
        <w:t>Das Entwickeln von Software ist relativ teuer, gerade europäische IT-Firmen müssen sehen, wie Sie konkurrenzf</w:t>
      </w:r>
      <w:r>
        <w:rPr>
          <w:rFonts w:ascii="Arial" w:hAnsi="Arial" w:cs="Arial"/>
          <w:bCs/>
          <w:sz w:val="24"/>
          <w:szCs w:val="24"/>
        </w:rPr>
        <w:t>ähig und schnell, qualitativ</w:t>
      </w:r>
      <w:r w:rsidR="00602CB1" w:rsidRPr="00391C3C">
        <w:rPr>
          <w:rFonts w:ascii="Arial" w:hAnsi="Arial" w:cs="Arial"/>
          <w:bCs/>
          <w:sz w:val="24"/>
          <w:szCs w:val="24"/>
        </w:rPr>
        <w:t xml:space="preserve"> hochwertige Software erstellen können.</w:t>
      </w:r>
      <w:r>
        <w:rPr>
          <w:rFonts w:ascii="Arial" w:hAnsi="Arial" w:cs="Arial"/>
          <w:bCs/>
          <w:sz w:val="24"/>
          <w:szCs w:val="24"/>
        </w:rPr>
        <w:t xml:space="preserve"> </w:t>
      </w:r>
      <w:r w:rsidR="00602CB1" w:rsidRPr="00391C3C">
        <w:rPr>
          <w:rFonts w:ascii="Arial" w:hAnsi="Arial" w:cs="Arial"/>
          <w:bCs/>
          <w:sz w:val="24"/>
          <w:szCs w:val="24"/>
        </w:rPr>
        <w:t>Dies kann sicher teilweise dadurch geschehen, dass Code automat</w:t>
      </w:r>
      <w:r>
        <w:rPr>
          <w:rFonts w:ascii="Arial" w:hAnsi="Arial" w:cs="Arial"/>
          <w:bCs/>
          <w:sz w:val="24"/>
          <w:szCs w:val="24"/>
        </w:rPr>
        <w:t>isiert generiert wird. Wenn UML-</w:t>
      </w:r>
      <w:r w:rsidR="00602CB1" w:rsidRPr="00391C3C">
        <w:rPr>
          <w:rFonts w:ascii="Arial" w:hAnsi="Arial" w:cs="Arial"/>
          <w:bCs/>
          <w:sz w:val="24"/>
          <w:szCs w:val="24"/>
        </w:rPr>
        <w:t xml:space="preserve">Diagramme die Komponenten, Pakete, Klassen und auch noch das Verhalten von Software beschreiben, </w:t>
      </w:r>
      <w:r>
        <w:rPr>
          <w:rFonts w:ascii="Arial" w:hAnsi="Arial" w:cs="Arial"/>
          <w:bCs/>
          <w:sz w:val="24"/>
          <w:szCs w:val="24"/>
        </w:rPr>
        <w:t xml:space="preserve">dann sollte auch </w:t>
      </w:r>
      <w:r w:rsidR="00602CB1" w:rsidRPr="00391C3C">
        <w:rPr>
          <w:rFonts w:ascii="Arial" w:hAnsi="Arial" w:cs="Arial"/>
          <w:bCs/>
          <w:sz w:val="24"/>
          <w:szCs w:val="24"/>
        </w:rPr>
        <w:lastRenderedPageBreak/>
        <w:t xml:space="preserve">möglichst viel Code </w:t>
      </w:r>
      <w:r>
        <w:rPr>
          <w:rFonts w:ascii="Arial" w:hAnsi="Arial" w:cs="Arial"/>
          <w:bCs/>
          <w:sz w:val="24"/>
          <w:szCs w:val="24"/>
        </w:rPr>
        <w:t>auf Knopfdruck automatisch generiert werden.</w:t>
      </w:r>
      <w:r w:rsidR="00602CB1" w:rsidRPr="00391C3C">
        <w:rPr>
          <w:rFonts w:ascii="Arial" w:hAnsi="Arial" w:cs="Arial"/>
          <w:bCs/>
          <w:sz w:val="24"/>
          <w:szCs w:val="24"/>
        </w:rPr>
        <w:t xml:space="preserve"> In diesem Fall wäre dann die UML selbst so e</w:t>
      </w:r>
      <w:r w:rsidR="00BE46CE">
        <w:rPr>
          <w:rFonts w:ascii="Arial" w:hAnsi="Arial" w:cs="Arial"/>
          <w:bCs/>
          <w:sz w:val="24"/>
          <w:szCs w:val="24"/>
        </w:rPr>
        <w:t>twas wie eine höherwertige Meta-</w:t>
      </w:r>
      <w:r w:rsidR="00602CB1" w:rsidRPr="00391C3C">
        <w:rPr>
          <w:rFonts w:ascii="Arial" w:hAnsi="Arial" w:cs="Arial"/>
          <w:bCs/>
          <w:sz w:val="24"/>
          <w:szCs w:val="24"/>
        </w:rPr>
        <w:t>Programmiersprache.</w:t>
      </w:r>
    </w:p>
    <w:p w:rsidR="0089344F" w:rsidRPr="00391C3C" w:rsidRDefault="0089344F" w:rsidP="00602CB1">
      <w:pPr>
        <w:pStyle w:val="Listenabsatz"/>
        <w:ind w:left="12"/>
        <w:rPr>
          <w:rFonts w:ascii="Arial" w:hAnsi="Arial" w:cs="Arial"/>
          <w:bCs/>
          <w:sz w:val="24"/>
          <w:szCs w:val="24"/>
        </w:rPr>
      </w:pPr>
    </w:p>
    <w:p w:rsidR="00B670FD" w:rsidRDefault="00602CB1" w:rsidP="00602CB1">
      <w:pPr>
        <w:pStyle w:val="Listenabsatz"/>
        <w:ind w:left="12"/>
        <w:rPr>
          <w:ins w:id="349" w:author="Jürgen" w:date="2016-01-08T12:35:00Z"/>
          <w:rFonts w:ascii="Arial" w:hAnsi="Arial" w:cs="Arial"/>
          <w:bCs/>
          <w:sz w:val="24"/>
          <w:szCs w:val="24"/>
        </w:rPr>
      </w:pPr>
      <w:r w:rsidRPr="00391C3C">
        <w:rPr>
          <w:rFonts w:ascii="Arial" w:hAnsi="Arial" w:cs="Arial"/>
          <w:bCs/>
          <w:sz w:val="24"/>
          <w:szCs w:val="24"/>
        </w:rPr>
        <w:t xml:space="preserve">Dieses Vorgehen führt </w:t>
      </w:r>
      <w:r w:rsidR="00BE46CE">
        <w:rPr>
          <w:rFonts w:ascii="Arial" w:hAnsi="Arial" w:cs="Arial"/>
          <w:bCs/>
          <w:sz w:val="24"/>
          <w:szCs w:val="24"/>
        </w:rPr>
        <w:t xml:space="preserve">zum Forschungsgebiet der MDA, der </w:t>
      </w:r>
      <w:r w:rsidRPr="00391C3C">
        <w:rPr>
          <w:rFonts w:ascii="Arial" w:hAnsi="Arial" w:cs="Arial"/>
          <w:bCs/>
          <w:sz w:val="24"/>
          <w:szCs w:val="24"/>
        </w:rPr>
        <w:t>Model Driven Architectur</w:t>
      </w:r>
      <w:r w:rsidR="00BE46CE">
        <w:rPr>
          <w:rFonts w:ascii="Arial" w:hAnsi="Arial" w:cs="Arial"/>
          <w:bCs/>
          <w:sz w:val="24"/>
          <w:szCs w:val="24"/>
        </w:rPr>
        <w:t>e</w:t>
      </w:r>
      <w:r w:rsidRPr="00391C3C">
        <w:rPr>
          <w:rFonts w:ascii="Arial" w:hAnsi="Arial" w:cs="Arial"/>
          <w:bCs/>
          <w:sz w:val="24"/>
          <w:szCs w:val="24"/>
        </w:rPr>
        <w:t xml:space="preserve">, wofür es bereits </w:t>
      </w:r>
      <w:r w:rsidR="00BE46CE">
        <w:rPr>
          <w:rFonts w:ascii="Arial" w:hAnsi="Arial" w:cs="Arial"/>
          <w:bCs/>
          <w:sz w:val="24"/>
          <w:szCs w:val="24"/>
        </w:rPr>
        <w:t xml:space="preserve">sehr </w:t>
      </w:r>
      <w:r w:rsidRPr="00391C3C">
        <w:rPr>
          <w:rFonts w:ascii="Arial" w:hAnsi="Arial" w:cs="Arial"/>
          <w:bCs/>
          <w:sz w:val="24"/>
          <w:szCs w:val="24"/>
        </w:rPr>
        <w:t>viele leistungsfähige Frameworks gibt. Leider sind viele dieser Toolkits in der Industrie versteckt. Es gibt aber auch einige gute freie Toolk</w:t>
      </w:r>
      <w:r w:rsidR="00BE46CE">
        <w:rPr>
          <w:rFonts w:ascii="Arial" w:hAnsi="Arial" w:cs="Arial"/>
          <w:bCs/>
          <w:sz w:val="24"/>
          <w:szCs w:val="24"/>
        </w:rPr>
        <w:t>its z. B. unter icoWeb AndroMDA</w:t>
      </w:r>
      <w:r w:rsidRPr="00391C3C">
        <w:rPr>
          <w:rFonts w:ascii="Arial" w:hAnsi="Arial" w:cs="Arial"/>
          <w:bCs/>
          <w:sz w:val="24"/>
          <w:szCs w:val="24"/>
        </w:rPr>
        <w:t>.</w:t>
      </w:r>
      <w:r w:rsidR="00BE46CE">
        <w:rPr>
          <w:rFonts w:ascii="Arial" w:hAnsi="Arial" w:cs="Arial"/>
          <w:bCs/>
          <w:sz w:val="24"/>
          <w:szCs w:val="24"/>
        </w:rPr>
        <w:t xml:space="preserve"> </w:t>
      </w:r>
    </w:p>
    <w:p w:rsidR="0089344F" w:rsidRPr="00602CB1" w:rsidRDefault="0089344F" w:rsidP="00602CB1">
      <w:pPr>
        <w:pStyle w:val="Listenabsatz"/>
        <w:ind w:left="12"/>
        <w:rPr>
          <w:rFonts w:ascii="Arial" w:hAnsi="Arial" w:cs="Arial"/>
          <w:bCs/>
          <w:sz w:val="24"/>
          <w:szCs w:val="24"/>
        </w:rPr>
      </w:pPr>
    </w:p>
    <w:p w:rsidR="004B723F" w:rsidRDefault="00A65C4E" w:rsidP="004B723F">
      <w:pPr>
        <w:pStyle w:val="Listenabsatz"/>
        <w:numPr>
          <w:ilvl w:val="1"/>
          <w:numId w:val="10"/>
        </w:numPr>
        <w:ind w:left="12" w:hanging="721"/>
        <w:rPr>
          <w:rFonts w:ascii="Arial" w:hAnsi="Arial" w:cs="Arial"/>
          <w:bCs/>
          <w:sz w:val="24"/>
          <w:szCs w:val="24"/>
        </w:rPr>
      </w:pPr>
      <w:r w:rsidRPr="00FF6550">
        <w:rPr>
          <w:rFonts w:ascii="Arial" w:hAnsi="Arial" w:cs="Arial"/>
          <w:bCs/>
          <w:sz w:val="24"/>
          <w:szCs w:val="24"/>
        </w:rPr>
        <w:t>Werkzeuge</w:t>
      </w:r>
    </w:p>
    <w:p w:rsidR="00D7404F" w:rsidRDefault="00D7404F" w:rsidP="00D7404F">
      <w:pPr>
        <w:pStyle w:val="Listenabsatz"/>
        <w:ind w:left="12"/>
        <w:rPr>
          <w:rFonts w:ascii="Arial" w:hAnsi="Arial" w:cs="Arial"/>
          <w:bCs/>
          <w:sz w:val="24"/>
          <w:szCs w:val="24"/>
        </w:rPr>
      </w:pPr>
    </w:p>
    <w:p w:rsidR="00BA247F" w:rsidRDefault="00830892" w:rsidP="00D7404F">
      <w:pPr>
        <w:pStyle w:val="Listenabsatz"/>
        <w:ind w:left="12"/>
        <w:rPr>
          <w:ins w:id="350" w:author="Jürgen" w:date="2016-01-08T12:36:00Z"/>
          <w:rFonts w:ascii="Arial" w:hAnsi="Arial" w:cs="Arial"/>
          <w:bCs/>
          <w:sz w:val="24"/>
          <w:szCs w:val="24"/>
        </w:rPr>
      </w:pPr>
      <w:r>
        <w:rPr>
          <w:rFonts w:ascii="Arial" w:hAnsi="Arial" w:cs="Arial"/>
          <w:bCs/>
          <w:sz w:val="24"/>
          <w:szCs w:val="24"/>
        </w:rPr>
        <w:t xml:space="preserve">Damit die Diagramme nicht mit dem Stift zu Papier gebracht werden müssen, gibt es eine Vielzahl von Tools, die </w:t>
      </w:r>
      <w:r w:rsidR="00BA247F">
        <w:rPr>
          <w:rFonts w:ascii="Arial" w:hAnsi="Arial" w:cs="Arial"/>
          <w:bCs/>
          <w:sz w:val="24"/>
          <w:szCs w:val="24"/>
        </w:rPr>
        <w:t xml:space="preserve">die </w:t>
      </w:r>
      <w:r>
        <w:rPr>
          <w:rFonts w:ascii="Arial" w:hAnsi="Arial" w:cs="Arial"/>
          <w:bCs/>
          <w:sz w:val="24"/>
          <w:szCs w:val="24"/>
        </w:rPr>
        <w:t>mächtige UML-Notation beherrschen. Neben Online-Angeboten, stehen Desktop-Versionen zum Download bereit. Doch nur wenige sind kostenlos und unterscheiden sich sehr stark in ihren Fähigkeiten. Einige Tools arbeiten mit der Entwicklungsumgebung zusammen, mit der man das Software-System programmiert. Andere können aus den modellierten UML-Klassen fertigen Code für einen Prototypen generieren. Eine umfassende Liste</w:t>
      </w:r>
      <w:r w:rsidR="00BA247F">
        <w:rPr>
          <w:rFonts w:ascii="Arial" w:hAnsi="Arial" w:cs="Arial"/>
          <w:bCs/>
          <w:sz w:val="24"/>
          <w:szCs w:val="24"/>
        </w:rPr>
        <w:t xml:space="preserve"> {10}</w:t>
      </w:r>
      <w:r>
        <w:rPr>
          <w:rFonts w:ascii="Arial" w:hAnsi="Arial" w:cs="Arial"/>
          <w:bCs/>
          <w:sz w:val="24"/>
          <w:szCs w:val="24"/>
        </w:rPr>
        <w:t xml:space="preserve"> stellt die Firma OOSE im Internet bereit</w:t>
      </w:r>
      <w:r w:rsidR="00BA247F">
        <w:rPr>
          <w:rFonts w:ascii="Arial" w:hAnsi="Arial" w:cs="Arial"/>
          <w:bCs/>
          <w:sz w:val="24"/>
          <w:szCs w:val="24"/>
        </w:rPr>
        <w:t>.</w:t>
      </w:r>
    </w:p>
    <w:p w:rsidR="0056284B" w:rsidRDefault="0056284B" w:rsidP="00D7404F">
      <w:pPr>
        <w:pStyle w:val="Listenabsatz"/>
        <w:ind w:left="12"/>
        <w:rPr>
          <w:rFonts w:ascii="Arial" w:hAnsi="Arial" w:cs="Arial"/>
          <w:bCs/>
          <w:sz w:val="24"/>
          <w:szCs w:val="24"/>
        </w:rPr>
      </w:pPr>
    </w:p>
    <w:p w:rsidR="00D7404F" w:rsidRPr="00FF6550" w:rsidRDefault="00BA247F" w:rsidP="00D7404F">
      <w:pPr>
        <w:pStyle w:val="Listenabsatz"/>
        <w:ind w:left="12"/>
        <w:rPr>
          <w:rFonts w:ascii="Arial" w:hAnsi="Arial" w:cs="Arial"/>
          <w:bCs/>
          <w:sz w:val="24"/>
          <w:szCs w:val="24"/>
        </w:rPr>
      </w:pPr>
      <w:r>
        <w:rPr>
          <w:rFonts w:ascii="Arial" w:hAnsi="Arial" w:cs="Arial"/>
          <w:bCs/>
          <w:sz w:val="24"/>
          <w:szCs w:val="24"/>
        </w:rPr>
        <w:t>Wichtig zu beachten ist, dass derzeit kein Austausch der Diagramme zwischen den einzelnen Tools verschiedener Tool-Hersteller möglich ist. Dies könnte sich aber mit der neuen UML-Spezifikation 2.5 und dem Kapitel über Diagrammaustausch ändern.</w:t>
      </w:r>
    </w:p>
    <w:p w:rsidR="004B723F" w:rsidRPr="00FF6550" w:rsidRDefault="004B723F">
      <w:pPr>
        <w:rPr>
          <w:rFonts w:ascii="Arial" w:hAnsi="Arial" w:cs="Arial"/>
          <w:bCs/>
          <w:sz w:val="24"/>
          <w:szCs w:val="24"/>
        </w:rPr>
      </w:pPr>
      <w:r w:rsidRPr="00FF6550">
        <w:rPr>
          <w:rFonts w:ascii="Arial" w:hAnsi="Arial" w:cs="Arial"/>
          <w:bCs/>
          <w:sz w:val="24"/>
          <w:szCs w:val="24"/>
        </w:rPr>
        <w:br w:type="page"/>
      </w:r>
    </w:p>
    <w:p w:rsidR="004B723F" w:rsidRDefault="004B723F" w:rsidP="004B723F">
      <w:pPr>
        <w:pStyle w:val="Listenabsatz"/>
        <w:numPr>
          <w:ilvl w:val="0"/>
          <w:numId w:val="10"/>
        </w:numPr>
        <w:ind w:left="0" w:hanging="709"/>
        <w:rPr>
          <w:rFonts w:ascii="Arial" w:hAnsi="Arial" w:cs="Arial"/>
          <w:bCs/>
          <w:sz w:val="24"/>
          <w:szCs w:val="24"/>
        </w:rPr>
      </w:pPr>
      <w:r w:rsidRPr="00FF6550">
        <w:rPr>
          <w:rFonts w:ascii="Arial" w:hAnsi="Arial" w:cs="Arial"/>
          <w:bCs/>
          <w:sz w:val="24"/>
          <w:szCs w:val="24"/>
        </w:rPr>
        <w:lastRenderedPageBreak/>
        <w:t>Zusammenfassung</w:t>
      </w:r>
    </w:p>
    <w:p w:rsidR="002F4700" w:rsidRPr="00FF6550" w:rsidRDefault="002F4700" w:rsidP="002F4700">
      <w:pPr>
        <w:pStyle w:val="Listenabsatz"/>
        <w:ind w:left="0"/>
        <w:rPr>
          <w:rFonts w:ascii="Arial" w:hAnsi="Arial" w:cs="Arial"/>
          <w:bCs/>
          <w:sz w:val="24"/>
          <w:szCs w:val="24"/>
        </w:rPr>
      </w:pPr>
    </w:p>
    <w:p w:rsidR="004B723F" w:rsidRDefault="004B723F" w:rsidP="004B723F">
      <w:pPr>
        <w:pStyle w:val="Listenabsatz"/>
        <w:numPr>
          <w:ilvl w:val="1"/>
          <w:numId w:val="10"/>
        </w:numPr>
        <w:ind w:left="0" w:hanging="709"/>
        <w:rPr>
          <w:rFonts w:ascii="Arial" w:hAnsi="Arial" w:cs="Arial"/>
          <w:bCs/>
          <w:sz w:val="24"/>
          <w:szCs w:val="24"/>
        </w:rPr>
      </w:pPr>
      <w:r w:rsidRPr="00FF6550">
        <w:rPr>
          <w:rFonts w:ascii="Arial" w:hAnsi="Arial" w:cs="Arial"/>
          <w:bCs/>
          <w:sz w:val="24"/>
          <w:szCs w:val="24"/>
        </w:rPr>
        <w:t>Fazit</w:t>
      </w:r>
    </w:p>
    <w:p w:rsidR="00977CD7" w:rsidRDefault="00977CD7" w:rsidP="00977CD7">
      <w:pPr>
        <w:pStyle w:val="Listenabsatz"/>
        <w:ind w:left="0"/>
        <w:rPr>
          <w:rFonts w:ascii="Arial" w:hAnsi="Arial" w:cs="Arial"/>
          <w:bCs/>
          <w:sz w:val="24"/>
          <w:szCs w:val="24"/>
        </w:rPr>
      </w:pPr>
    </w:p>
    <w:p w:rsidR="00E854C3" w:rsidRDefault="002F4700" w:rsidP="00E854C3">
      <w:pPr>
        <w:pStyle w:val="Listenabsatz"/>
        <w:ind w:left="0"/>
        <w:rPr>
          <w:ins w:id="351" w:author="Jürgen" w:date="2016-01-08T12:38:00Z"/>
          <w:rFonts w:ascii="Arial" w:hAnsi="Arial" w:cs="Arial"/>
          <w:bCs/>
          <w:sz w:val="24"/>
          <w:szCs w:val="24"/>
        </w:rPr>
      </w:pPr>
      <w:r>
        <w:rPr>
          <w:rFonts w:ascii="Arial" w:hAnsi="Arial" w:cs="Arial"/>
          <w:bCs/>
          <w:sz w:val="24"/>
          <w:szCs w:val="24"/>
        </w:rPr>
        <w:t xml:space="preserve">UML hat sich als Best Practise in der Wirtschaft durchgesetzt und </w:t>
      </w:r>
      <w:del w:id="352" w:author="Jürgen" w:date="2016-01-08T12:37:00Z">
        <w:r w:rsidDel="007F15A9">
          <w:rPr>
            <w:rFonts w:ascii="Arial" w:hAnsi="Arial" w:cs="Arial"/>
            <w:bCs/>
            <w:sz w:val="24"/>
            <w:szCs w:val="24"/>
          </w:rPr>
          <w:delText xml:space="preserve">wurde </w:delText>
        </w:r>
      </w:del>
      <w:ins w:id="353" w:author="Jürgen" w:date="2016-01-08T12:37:00Z">
        <w:r w:rsidR="007F15A9">
          <w:rPr>
            <w:rFonts w:ascii="Arial" w:hAnsi="Arial" w:cs="Arial"/>
            <w:bCs/>
            <w:sz w:val="24"/>
            <w:szCs w:val="24"/>
          </w:rPr>
          <w:t>hat sich als</w:t>
        </w:r>
        <w:r w:rsidR="007F15A9">
          <w:rPr>
            <w:rFonts w:ascii="Arial" w:hAnsi="Arial" w:cs="Arial"/>
            <w:bCs/>
            <w:sz w:val="24"/>
            <w:szCs w:val="24"/>
          </w:rPr>
          <w:t xml:space="preserve"> </w:t>
        </w:r>
      </w:ins>
      <w:del w:id="354" w:author="Jürgen" w:date="2016-01-08T12:37:00Z">
        <w:r w:rsidDel="007F15A9">
          <w:rPr>
            <w:rFonts w:ascii="Arial" w:hAnsi="Arial" w:cs="Arial"/>
            <w:bCs/>
            <w:sz w:val="24"/>
            <w:szCs w:val="24"/>
          </w:rPr>
          <w:delText xml:space="preserve">ein </w:delText>
        </w:r>
      </w:del>
      <w:r>
        <w:rPr>
          <w:rFonts w:ascii="Arial" w:hAnsi="Arial" w:cs="Arial"/>
          <w:bCs/>
          <w:sz w:val="24"/>
          <w:szCs w:val="24"/>
        </w:rPr>
        <w:t>anerkannter Standard</w:t>
      </w:r>
      <w:del w:id="355" w:author="Jürgen" w:date="2016-01-08T12:37:00Z">
        <w:r w:rsidDel="007F15A9">
          <w:rPr>
            <w:rFonts w:ascii="Arial" w:hAnsi="Arial" w:cs="Arial"/>
            <w:bCs/>
            <w:sz w:val="24"/>
            <w:szCs w:val="24"/>
          </w:rPr>
          <w:delText>, der sich</w:delText>
        </w:r>
      </w:del>
      <w:r>
        <w:rPr>
          <w:rFonts w:ascii="Arial" w:hAnsi="Arial" w:cs="Arial"/>
          <w:bCs/>
          <w:sz w:val="24"/>
          <w:szCs w:val="24"/>
        </w:rPr>
        <w:t xml:space="preserve"> in den letzten 20 Jahren </w:t>
      </w:r>
      <w:ins w:id="356" w:author="Jürgen" w:date="2016-01-08T12:37:00Z">
        <w:r w:rsidR="007F15A9">
          <w:rPr>
            <w:rFonts w:ascii="Arial" w:hAnsi="Arial" w:cs="Arial"/>
            <w:bCs/>
            <w:sz w:val="24"/>
            <w:szCs w:val="24"/>
          </w:rPr>
          <w:t>weit</w:t>
        </w:r>
      </w:ins>
      <w:del w:id="357" w:author="Jürgen" w:date="2016-01-08T12:37:00Z">
        <w:r w:rsidDel="007F15A9">
          <w:rPr>
            <w:rFonts w:ascii="Arial" w:hAnsi="Arial" w:cs="Arial"/>
            <w:bCs/>
            <w:sz w:val="24"/>
            <w:szCs w:val="24"/>
          </w:rPr>
          <w:delText>sehr</w:delText>
        </w:r>
      </w:del>
      <w:r>
        <w:rPr>
          <w:rFonts w:ascii="Arial" w:hAnsi="Arial" w:cs="Arial"/>
          <w:bCs/>
          <w:sz w:val="24"/>
          <w:szCs w:val="24"/>
        </w:rPr>
        <w:t xml:space="preserve"> verbreitet</w:t>
      </w:r>
      <w:del w:id="358" w:author="Jürgen" w:date="2016-01-08T12:37:00Z">
        <w:r w:rsidDel="007F15A9">
          <w:rPr>
            <w:rFonts w:ascii="Arial" w:hAnsi="Arial" w:cs="Arial"/>
            <w:bCs/>
            <w:sz w:val="24"/>
            <w:szCs w:val="24"/>
          </w:rPr>
          <w:delText xml:space="preserve"> hat</w:delText>
        </w:r>
      </w:del>
      <w:r>
        <w:rPr>
          <w:rFonts w:ascii="Arial" w:hAnsi="Arial" w:cs="Arial"/>
          <w:bCs/>
          <w:sz w:val="24"/>
          <w:szCs w:val="24"/>
        </w:rPr>
        <w:t xml:space="preserve">. Die universielle Notationselemente bieten sich an, um komplexe </w:t>
      </w:r>
      <w:r w:rsidR="00977CD7" w:rsidRPr="00BA247F">
        <w:rPr>
          <w:rFonts w:ascii="Arial" w:hAnsi="Arial" w:cs="Arial"/>
          <w:bCs/>
          <w:sz w:val="24"/>
          <w:szCs w:val="24"/>
        </w:rPr>
        <w:t>reale System</w:t>
      </w:r>
      <w:r>
        <w:rPr>
          <w:rFonts w:ascii="Arial" w:hAnsi="Arial" w:cs="Arial"/>
          <w:bCs/>
          <w:sz w:val="24"/>
          <w:szCs w:val="24"/>
        </w:rPr>
        <w:t>e</w:t>
      </w:r>
      <w:r w:rsidR="00977CD7" w:rsidRPr="00BA247F">
        <w:rPr>
          <w:rFonts w:ascii="Arial" w:hAnsi="Arial" w:cs="Arial"/>
          <w:bCs/>
          <w:sz w:val="24"/>
          <w:szCs w:val="24"/>
        </w:rPr>
        <w:t xml:space="preserve"> </w:t>
      </w:r>
      <w:r>
        <w:rPr>
          <w:rFonts w:ascii="Arial" w:hAnsi="Arial" w:cs="Arial"/>
          <w:bCs/>
          <w:sz w:val="24"/>
          <w:szCs w:val="24"/>
        </w:rPr>
        <w:t>in Modellansichten widerzuspiegeln</w:t>
      </w:r>
      <w:r w:rsidR="00977CD7" w:rsidRPr="00BA247F">
        <w:rPr>
          <w:rFonts w:ascii="Arial" w:hAnsi="Arial" w:cs="Arial"/>
          <w:bCs/>
          <w:sz w:val="24"/>
          <w:szCs w:val="24"/>
        </w:rPr>
        <w:t>.</w:t>
      </w:r>
      <w:r w:rsidR="00977CD7">
        <w:rPr>
          <w:rFonts w:ascii="Arial" w:hAnsi="Arial" w:cs="Arial"/>
          <w:bCs/>
          <w:sz w:val="24"/>
          <w:szCs w:val="24"/>
        </w:rPr>
        <w:t xml:space="preserve"> Es </w:t>
      </w:r>
      <w:r>
        <w:rPr>
          <w:rFonts w:ascii="Arial" w:hAnsi="Arial" w:cs="Arial"/>
          <w:bCs/>
          <w:sz w:val="24"/>
          <w:szCs w:val="24"/>
        </w:rPr>
        <w:t xml:space="preserve">fördert die Kommunikation in fast allen Projektphasen und </w:t>
      </w:r>
      <w:r w:rsidR="00977CD7">
        <w:rPr>
          <w:rFonts w:ascii="Arial" w:hAnsi="Arial" w:cs="Arial"/>
          <w:bCs/>
          <w:sz w:val="24"/>
          <w:szCs w:val="24"/>
        </w:rPr>
        <w:t>hilft</w:t>
      </w:r>
      <w:r>
        <w:rPr>
          <w:rFonts w:ascii="Arial" w:hAnsi="Arial" w:cs="Arial"/>
          <w:bCs/>
          <w:sz w:val="24"/>
          <w:szCs w:val="24"/>
        </w:rPr>
        <w:t xml:space="preserve"> auch bei Systemdokumentation und –</w:t>
      </w:r>
      <w:proofErr w:type="spellStart"/>
      <w:ins w:id="359" w:author="Jürgen" w:date="2016-01-08T12:38:00Z">
        <w:r w:rsidR="007F15A9">
          <w:rPr>
            <w:rFonts w:ascii="Arial" w:hAnsi="Arial" w:cs="Arial"/>
            <w:bCs/>
            <w:sz w:val="24"/>
            <w:szCs w:val="24"/>
          </w:rPr>
          <w:t>w</w:t>
        </w:r>
      </w:ins>
      <w:del w:id="360" w:author="Jürgen" w:date="2016-01-08T12:38:00Z">
        <w:r w:rsidDel="007F15A9">
          <w:rPr>
            <w:rFonts w:ascii="Arial" w:hAnsi="Arial" w:cs="Arial"/>
            <w:bCs/>
            <w:sz w:val="24"/>
            <w:szCs w:val="24"/>
          </w:rPr>
          <w:delText>W</w:delText>
        </w:r>
      </w:del>
      <w:r>
        <w:rPr>
          <w:rFonts w:ascii="Arial" w:hAnsi="Arial" w:cs="Arial"/>
          <w:bCs/>
          <w:sz w:val="24"/>
          <w:szCs w:val="24"/>
        </w:rPr>
        <w:t>artung</w:t>
      </w:r>
      <w:proofErr w:type="spellEnd"/>
      <w:r>
        <w:rPr>
          <w:rFonts w:ascii="Arial" w:hAnsi="Arial" w:cs="Arial"/>
          <w:bCs/>
          <w:sz w:val="24"/>
          <w:szCs w:val="24"/>
        </w:rPr>
        <w:t>.</w:t>
      </w:r>
      <w:r w:rsidR="00977CD7">
        <w:rPr>
          <w:rFonts w:ascii="Arial" w:hAnsi="Arial" w:cs="Arial"/>
          <w:bCs/>
          <w:sz w:val="24"/>
          <w:szCs w:val="24"/>
        </w:rPr>
        <w:t xml:space="preserve"> </w:t>
      </w:r>
      <w:r>
        <w:rPr>
          <w:rFonts w:ascii="Arial" w:hAnsi="Arial" w:cs="Arial"/>
          <w:bCs/>
          <w:sz w:val="24"/>
          <w:szCs w:val="24"/>
        </w:rPr>
        <w:t xml:space="preserve">Bereits in der Analyse- und Desingphase können mit der Hilfe von der UML </w:t>
      </w:r>
      <w:r w:rsidR="00977CD7">
        <w:rPr>
          <w:rFonts w:ascii="Arial" w:hAnsi="Arial" w:cs="Arial"/>
          <w:bCs/>
          <w:sz w:val="24"/>
          <w:szCs w:val="24"/>
        </w:rPr>
        <w:t>Fehler früh</w:t>
      </w:r>
      <w:r>
        <w:rPr>
          <w:rFonts w:ascii="Arial" w:hAnsi="Arial" w:cs="Arial"/>
          <w:bCs/>
          <w:sz w:val="24"/>
          <w:szCs w:val="24"/>
        </w:rPr>
        <w:t xml:space="preserve"> </w:t>
      </w:r>
      <w:del w:id="361" w:author="Jürgen" w:date="2016-01-08T12:38:00Z">
        <w:r w:rsidDel="007F15A9">
          <w:rPr>
            <w:rFonts w:ascii="Arial" w:hAnsi="Arial" w:cs="Arial"/>
            <w:bCs/>
            <w:sz w:val="24"/>
            <w:szCs w:val="24"/>
          </w:rPr>
          <w:delText xml:space="preserve">behoben </w:delText>
        </w:r>
      </w:del>
      <w:ins w:id="362" w:author="Jürgen" w:date="2016-01-08T12:38:00Z">
        <w:r w:rsidR="007F15A9">
          <w:rPr>
            <w:rFonts w:ascii="Arial" w:hAnsi="Arial" w:cs="Arial"/>
            <w:bCs/>
            <w:sz w:val="24"/>
            <w:szCs w:val="24"/>
          </w:rPr>
          <w:t>vermieden</w:t>
        </w:r>
        <w:r w:rsidR="007F15A9">
          <w:rPr>
            <w:rFonts w:ascii="Arial" w:hAnsi="Arial" w:cs="Arial"/>
            <w:bCs/>
            <w:sz w:val="24"/>
            <w:szCs w:val="24"/>
          </w:rPr>
          <w:t xml:space="preserve"> </w:t>
        </w:r>
      </w:ins>
      <w:r>
        <w:rPr>
          <w:rFonts w:ascii="Arial" w:hAnsi="Arial" w:cs="Arial"/>
          <w:bCs/>
          <w:sz w:val="24"/>
          <w:szCs w:val="24"/>
        </w:rPr>
        <w:t>werden</w:t>
      </w:r>
      <w:r w:rsidR="00977CD7">
        <w:rPr>
          <w:rFonts w:ascii="Arial" w:hAnsi="Arial" w:cs="Arial"/>
          <w:bCs/>
          <w:sz w:val="24"/>
          <w:szCs w:val="24"/>
        </w:rPr>
        <w:t>. Die Verwendung hat sich in der Industrie durchgesetzt</w:t>
      </w:r>
      <w:r w:rsidR="00977CD7" w:rsidRPr="00BA247F">
        <w:rPr>
          <w:rFonts w:ascii="Arial" w:hAnsi="Arial" w:cs="Arial"/>
          <w:bCs/>
          <w:sz w:val="24"/>
          <w:szCs w:val="24"/>
        </w:rPr>
        <w:t>.</w:t>
      </w:r>
      <w:r w:rsidR="00977CD7">
        <w:rPr>
          <w:rFonts w:ascii="Arial" w:hAnsi="Arial" w:cs="Arial"/>
          <w:bCs/>
          <w:sz w:val="24"/>
          <w:szCs w:val="24"/>
        </w:rPr>
        <w:t xml:space="preserve"> Sie wird an den Hochschulen gelehrt und </w:t>
      </w:r>
      <w:r>
        <w:rPr>
          <w:rFonts w:ascii="Arial" w:hAnsi="Arial" w:cs="Arial"/>
          <w:bCs/>
          <w:sz w:val="24"/>
          <w:szCs w:val="24"/>
        </w:rPr>
        <w:t xml:space="preserve">ist </w:t>
      </w:r>
      <w:r w:rsidR="00977CD7">
        <w:rPr>
          <w:rFonts w:ascii="Arial" w:hAnsi="Arial" w:cs="Arial"/>
          <w:bCs/>
          <w:sz w:val="24"/>
          <w:szCs w:val="24"/>
        </w:rPr>
        <w:t xml:space="preserve">in der Literatur sehr </w:t>
      </w:r>
      <w:r w:rsidR="00977CD7" w:rsidRPr="007F15A9">
        <w:rPr>
          <w:rFonts w:ascii="Arial" w:hAnsi="Arial" w:cs="Arial"/>
          <w:bCs/>
          <w:sz w:val="24"/>
          <w:szCs w:val="24"/>
          <w:highlight w:val="yellow"/>
          <w:rPrChange w:id="363" w:author="Jürgen" w:date="2016-01-08T12:38:00Z">
            <w:rPr>
              <w:rFonts w:ascii="Arial" w:hAnsi="Arial" w:cs="Arial"/>
              <w:bCs/>
              <w:sz w:val="24"/>
              <w:szCs w:val="24"/>
            </w:rPr>
          </w:rPrChange>
        </w:rPr>
        <w:t>beliebt</w:t>
      </w:r>
      <w:proofErr w:type="gramStart"/>
      <w:ins w:id="364" w:author="Jürgen" w:date="2016-01-08T12:38:00Z">
        <w:r w:rsidR="007F15A9" w:rsidRPr="007F15A9">
          <w:rPr>
            <w:rFonts w:ascii="Arial" w:hAnsi="Arial" w:cs="Arial"/>
            <w:bCs/>
            <w:sz w:val="24"/>
            <w:szCs w:val="24"/>
            <w:highlight w:val="yellow"/>
            <w:rPrChange w:id="365" w:author="Jürgen" w:date="2016-01-08T12:38:00Z">
              <w:rPr>
                <w:rFonts w:ascii="Arial" w:hAnsi="Arial" w:cs="Arial"/>
                <w:bCs/>
                <w:sz w:val="24"/>
                <w:szCs w:val="24"/>
              </w:rPr>
            </w:rPrChange>
          </w:rPr>
          <w:t>???</w:t>
        </w:r>
      </w:ins>
      <w:r w:rsidR="00977CD7">
        <w:rPr>
          <w:rFonts w:ascii="Arial" w:hAnsi="Arial" w:cs="Arial"/>
          <w:bCs/>
          <w:sz w:val="24"/>
          <w:szCs w:val="24"/>
        </w:rPr>
        <w:t>.</w:t>
      </w:r>
      <w:proofErr w:type="gramEnd"/>
      <w:r w:rsidR="00E854C3">
        <w:rPr>
          <w:rFonts w:ascii="Arial" w:hAnsi="Arial" w:cs="Arial"/>
          <w:bCs/>
          <w:sz w:val="24"/>
          <w:szCs w:val="24"/>
        </w:rPr>
        <w:t xml:space="preserve"> </w:t>
      </w:r>
    </w:p>
    <w:p w:rsidR="007F15A9" w:rsidRDefault="007F15A9" w:rsidP="00E854C3">
      <w:pPr>
        <w:pStyle w:val="Listenabsatz"/>
        <w:ind w:left="0"/>
        <w:rPr>
          <w:rFonts w:ascii="Arial" w:hAnsi="Arial" w:cs="Arial"/>
          <w:bCs/>
          <w:sz w:val="24"/>
          <w:szCs w:val="24"/>
        </w:rPr>
      </w:pPr>
    </w:p>
    <w:p w:rsidR="00977CD7" w:rsidRDefault="00E854C3" w:rsidP="00977CD7">
      <w:pPr>
        <w:pStyle w:val="Listenabsatz"/>
        <w:ind w:left="0"/>
        <w:rPr>
          <w:rFonts w:ascii="Arial" w:hAnsi="Arial" w:cs="Arial"/>
          <w:bCs/>
          <w:sz w:val="24"/>
          <w:szCs w:val="24"/>
        </w:rPr>
      </w:pPr>
      <w:del w:id="366" w:author="Jürgen" w:date="2016-01-08T12:39:00Z">
        <w:r w:rsidDel="007F15A9">
          <w:rPr>
            <w:rFonts w:ascii="Arial" w:hAnsi="Arial" w:cs="Arial"/>
            <w:bCs/>
            <w:sz w:val="24"/>
            <w:szCs w:val="24"/>
          </w:rPr>
          <w:delText xml:space="preserve">Es gibt einige Vorteile, die für die UML sprechen. </w:delText>
        </w:r>
      </w:del>
      <w:r>
        <w:rPr>
          <w:rFonts w:ascii="Arial" w:hAnsi="Arial" w:cs="Arial"/>
          <w:bCs/>
          <w:sz w:val="24"/>
          <w:szCs w:val="24"/>
        </w:rPr>
        <w:t xml:space="preserve">Ein modelliertes Softwaresystem-Modell kann in der Implementierungsphase unabhängig von Hardware und Software </w:t>
      </w:r>
      <w:r w:rsidRPr="00BA247F">
        <w:rPr>
          <w:rFonts w:ascii="Arial" w:hAnsi="Arial" w:cs="Arial"/>
          <w:bCs/>
          <w:sz w:val="24"/>
          <w:szCs w:val="24"/>
        </w:rPr>
        <w:t>auf verschiedenen</w:t>
      </w:r>
      <w:r>
        <w:rPr>
          <w:rFonts w:ascii="Arial" w:hAnsi="Arial" w:cs="Arial"/>
          <w:bCs/>
          <w:sz w:val="24"/>
          <w:szCs w:val="24"/>
        </w:rPr>
        <w:t xml:space="preserve"> </w:t>
      </w:r>
      <w:r w:rsidRPr="00BA247F">
        <w:rPr>
          <w:rFonts w:ascii="Arial" w:hAnsi="Arial" w:cs="Arial"/>
          <w:bCs/>
          <w:sz w:val="24"/>
          <w:szCs w:val="24"/>
        </w:rPr>
        <w:t xml:space="preserve">Plattformen </w:t>
      </w:r>
      <w:r>
        <w:rPr>
          <w:rFonts w:ascii="Arial" w:hAnsi="Arial" w:cs="Arial"/>
          <w:bCs/>
          <w:sz w:val="24"/>
          <w:szCs w:val="24"/>
        </w:rPr>
        <w:t>umgesetzt werden</w:t>
      </w:r>
      <w:r w:rsidRPr="00BA247F">
        <w:rPr>
          <w:rFonts w:ascii="Arial" w:hAnsi="Arial" w:cs="Arial"/>
          <w:bCs/>
          <w:sz w:val="24"/>
          <w:szCs w:val="24"/>
        </w:rPr>
        <w:t>.</w:t>
      </w:r>
      <w:r>
        <w:rPr>
          <w:rFonts w:ascii="Arial" w:hAnsi="Arial" w:cs="Arial"/>
          <w:bCs/>
          <w:sz w:val="24"/>
          <w:szCs w:val="24"/>
        </w:rPr>
        <w:t xml:space="preserve"> UML bietet dazu die nötige Flexibilität, um die Darstellung eines komplexen Systems in vielen verschiedenen Modellsichten zu ermöglichen. So wird immer nur das betrachtet, um das es in der Projektumsetzung gerade geht. Es können Details verbo</w:t>
      </w:r>
      <w:r w:rsidRPr="00BA247F">
        <w:rPr>
          <w:rFonts w:ascii="Arial" w:hAnsi="Arial" w:cs="Arial"/>
          <w:bCs/>
          <w:sz w:val="24"/>
          <w:szCs w:val="24"/>
        </w:rPr>
        <w:t xml:space="preserve">rgen </w:t>
      </w:r>
      <w:r>
        <w:rPr>
          <w:rFonts w:ascii="Arial" w:hAnsi="Arial" w:cs="Arial"/>
          <w:bCs/>
          <w:sz w:val="24"/>
          <w:szCs w:val="24"/>
        </w:rPr>
        <w:t>werden, um diese dann zu einem späteren Zeitpunkt</w:t>
      </w:r>
      <w:r w:rsidRPr="00BA247F">
        <w:rPr>
          <w:rFonts w:ascii="Arial" w:hAnsi="Arial" w:cs="Arial"/>
          <w:bCs/>
          <w:sz w:val="24"/>
          <w:szCs w:val="24"/>
        </w:rPr>
        <w:t xml:space="preserve"> verfeinern zu können. </w:t>
      </w:r>
      <w:r w:rsidR="004A0402">
        <w:rPr>
          <w:rFonts w:ascii="Arial" w:hAnsi="Arial" w:cs="Arial"/>
          <w:bCs/>
          <w:sz w:val="24"/>
          <w:szCs w:val="24"/>
        </w:rPr>
        <w:t xml:space="preserve">Außerdem bietet die UML die Möglichkeit, sich </w:t>
      </w:r>
      <w:r>
        <w:rPr>
          <w:rFonts w:ascii="Arial" w:hAnsi="Arial" w:cs="Arial"/>
          <w:bCs/>
          <w:sz w:val="24"/>
          <w:szCs w:val="24"/>
        </w:rPr>
        <w:t>mit Pers</w:t>
      </w:r>
      <w:r w:rsidRPr="00BA247F">
        <w:rPr>
          <w:rFonts w:ascii="Arial" w:hAnsi="Arial" w:cs="Arial"/>
          <w:bCs/>
          <w:sz w:val="24"/>
          <w:szCs w:val="24"/>
        </w:rPr>
        <w:t>onen, die keine IT-Kenntnisse h</w:t>
      </w:r>
      <w:r w:rsidR="004A0402">
        <w:rPr>
          <w:rFonts w:ascii="Arial" w:hAnsi="Arial" w:cs="Arial"/>
          <w:bCs/>
          <w:sz w:val="24"/>
          <w:szCs w:val="24"/>
        </w:rPr>
        <w:t>aben, aber UML verstehen können, sich über ein System auszutauschen.</w:t>
      </w:r>
    </w:p>
    <w:p w:rsidR="00977CD7" w:rsidRDefault="00977CD7" w:rsidP="00977CD7">
      <w:pPr>
        <w:pStyle w:val="Listenabsatz"/>
        <w:ind w:left="0"/>
        <w:rPr>
          <w:rFonts w:ascii="Arial" w:hAnsi="Arial" w:cs="Arial"/>
          <w:bCs/>
          <w:sz w:val="24"/>
          <w:szCs w:val="24"/>
        </w:rPr>
      </w:pPr>
    </w:p>
    <w:p w:rsidR="00977CD7" w:rsidRDefault="00977CD7" w:rsidP="00977CD7">
      <w:pPr>
        <w:pStyle w:val="Listenabsatz"/>
        <w:ind w:left="0"/>
        <w:rPr>
          <w:rFonts w:ascii="Arial" w:hAnsi="Arial" w:cs="Arial"/>
          <w:bCs/>
          <w:sz w:val="24"/>
          <w:szCs w:val="24"/>
        </w:rPr>
      </w:pPr>
      <w:r>
        <w:rPr>
          <w:rFonts w:ascii="Arial" w:hAnsi="Arial" w:cs="Arial"/>
          <w:bCs/>
          <w:sz w:val="24"/>
          <w:szCs w:val="24"/>
        </w:rPr>
        <w:t>Es gibt eine Reihe an Prozessmodelle</w:t>
      </w:r>
      <w:r w:rsidR="002F4700">
        <w:rPr>
          <w:rFonts w:ascii="Arial" w:hAnsi="Arial" w:cs="Arial"/>
          <w:bCs/>
          <w:sz w:val="24"/>
          <w:szCs w:val="24"/>
        </w:rPr>
        <w:t>n</w:t>
      </w:r>
      <w:ins w:id="367" w:author="Jürgen" w:date="2016-01-08T12:40:00Z">
        <w:r w:rsidR="007F15A9">
          <w:rPr>
            <w:rFonts w:ascii="Arial" w:hAnsi="Arial" w:cs="Arial"/>
            <w:bCs/>
            <w:sz w:val="24"/>
            <w:szCs w:val="24"/>
          </w:rPr>
          <w:t xml:space="preserve"> was ist das</w:t>
        </w:r>
        <w:proofErr w:type="gramStart"/>
        <w:r w:rsidR="007F15A9">
          <w:rPr>
            <w:rFonts w:ascii="Arial" w:hAnsi="Arial" w:cs="Arial"/>
            <w:bCs/>
            <w:sz w:val="24"/>
            <w:szCs w:val="24"/>
          </w:rPr>
          <w:t>?</w:t>
        </w:r>
      </w:ins>
      <w:r>
        <w:rPr>
          <w:rFonts w:ascii="Arial" w:hAnsi="Arial" w:cs="Arial"/>
          <w:bCs/>
          <w:sz w:val="24"/>
          <w:szCs w:val="24"/>
        </w:rPr>
        <w:t>,</w:t>
      </w:r>
      <w:proofErr w:type="gramEnd"/>
      <w:r>
        <w:rPr>
          <w:rFonts w:ascii="Arial" w:hAnsi="Arial" w:cs="Arial"/>
          <w:bCs/>
          <w:sz w:val="24"/>
          <w:szCs w:val="24"/>
        </w:rPr>
        <w:t xml:space="preserve"> die im Projektmanagement sehr verbreitet sind und die UML als Modellierungsprache verwenden{3}:</w:t>
      </w:r>
    </w:p>
    <w:p w:rsidR="00977CD7" w:rsidRDefault="00977CD7" w:rsidP="00977CD7">
      <w:pPr>
        <w:pStyle w:val="Listenabsatz"/>
        <w:ind w:left="0"/>
        <w:rPr>
          <w:rFonts w:ascii="Arial" w:hAnsi="Arial" w:cs="Arial"/>
          <w:bCs/>
          <w:sz w:val="24"/>
          <w:szCs w:val="24"/>
        </w:rPr>
      </w:pPr>
    </w:p>
    <w:p w:rsidR="00977CD7" w:rsidRDefault="002F4700" w:rsidP="002F4700">
      <w:pPr>
        <w:pStyle w:val="Listenabsatz"/>
        <w:numPr>
          <w:ilvl w:val="4"/>
          <w:numId w:val="22"/>
        </w:numPr>
        <w:ind w:left="567"/>
        <w:rPr>
          <w:rFonts w:ascii="Arial" w:hAnsi="Arial" w:cs="Arial"/>
          <w:bCs/>
          <w:sz w:val="24"/>
          <w:szCs w:val="24"/>
        </w:rPr>
      </w:pPr>
      <w:r>
        <w:rPr>
          <w:rFonts w:ascii="Arial" w:hAnsi="Arial" w:cs="Arial"/>
          <w:bCs/>
          <w:sz w:val="24"/>
          <w:szCs w:val="24"/>
        </w:rPr>
        <w:t xml:space="preserve">Rational </w:t>
      </w:r>
      <w:r w:rsidR="00977CD7">
        <w:rPr>
          <w:rFonts w:ascii="Arial" w:hAnsi="Arial" w:cs="Arial"/>
          <w:bCs/>
          <w:sz w:val="24"/>
          <w:szCs w:val="24"/>
        </w:rPr>
        <w:t>Unified Prozess</w:t>
      </w:r>
      <w:r>
        <w:rPr>
          <w:rFonts w:ascii="Arial" w:hAnsi="Arial" w:cs="Arial"/>
          <w:bCs/>
          <w:sz w:val="24"/>
          <w:szCs w:val="24"/>
        </w:rPr>
        <w:t xml:space="preserve"> (RUP)</w:t>
      </w:r>
    </w:p>
    <w:p w:rsidR="00977CD7" w:rsidRDefault="00977CD7" w:rsidP="002F4700">
      <w:pPr>
        <w:pStyle w:val="Listenabsatz"/>
        <w:numPr>
          <w:ilvl w:val="4"/>
          <w:numId w:val="22"/>
        </w:numPr>
        <w:ind w:left="567"/>
        <w:rPr>
          <w:rFonts w:ascii="Arial" w:hAnsi="Arial" w:cs="Arial"/>
          <w:bCs/>
          <w:sz w:val="24"/>
          <w:szCs w:val="24"/>
        </w:rPr>
      </w:pPr>
      <w:r>
        <w:rPr>
          <w:rFonts w:ascii="Arial" w:hAnsi="Arial" w:cs="Arial"/>
          <w:bCs/>
          <w:sz w:val="24"/>
          <w:szCs w:val="24"/>
        </w:rPr>
        <w:t>Extreme Programming (XP)</w:t>
      </w:r>
    </w:p>
    <w:p w:rsidR="00977CD7" w:rsidRDefault="00977CD7" w:rsidP="002F4700">
      <w:pPr>
        <w:pStyle w:val="Listenabsatz"/>
        <w:numPr>
          <w:ilvl w:val="4"/>
          <w:numId w:val="22"/>
        </w:numPr>
        <w:ind w:left="567"/>
        <w:rPr>
          <w:rFonts w:ascii="Arial" w:hAnsi="Arial" w:cs="Arial"/>
          <w:bCs/>
          <w:sz w:val="24"/>
          <w:szCs w:val="24"/>
        </w:rPr>
      </w:pPr>
      <w:r>
        <w:rPr>
          <w:rFonts w:ascii="Arial" w:hAnsi="Arial" w:cs="Arial"/>
          <w:bCs/>
          <w:sz w:val="24"/>
          <w:szCs w:val="24"/>
        </w:rPr>
        <w:t>Scrum</w:t>
      </w:r>
    </w:p>
    <w:p w:rsidR="00977CD7" w:rsidRDefault="00977CD7" w:rsidP="002F4700">
      <w:pPr>
        <w:pStyle w:val="Listenabsatz"/>
        <w:numPr>
          <w:ilvl w:val="4"/>
          <w:numId w:val="22"/>
        </w:numPr>
        <w:ind w:left="567"/>
        <w:rPr>
          <w:rFonts w:ascii="Arial" w:hAnsi="Arial" w:cs="Arial"/>
          <w:bCs/>
          <w:sz w:val="24"/>
          <w:szCs w:val="24"/>
        </w:rPr>
      </w:pPr>
      <w:r>
        <w:rPr>
          <w:rFonts w:ascii="Arial" w:hAnsi="Arial" w:cs="Arial"/>
          <w:bCs/>
          <w:sz w:val="24"/>
          <w:szCs w:val="24"/>
        </w:rPr>
        <w:t>Crystal</w:t>
      </w:r>
    </w:p>
    <w:p w:rsidR="00977CD7" w:rsidRDefault="00977CD7" w:rsidP="002F4700">
      <w:pPr>
        <w:pStyle w:val="Listenabsatz"/>
        <w:numPr>
          <w:ilvl w:val="4"/>
          <w:numId w:val="22"/>
        </w:numPr>
        <w:ind w:left="567"/>
        <w:rPr>
          <w:rFonts w:ascii="Arial" w:hAnsi="Arial" w:cs="Arial"/>
          <w:bCs/>
          <w:sz w:val="24"/>
          <w:szCs w:val="24"/>
        </w:rPr>
      </w:pPr>
      <w:r>
        <w:rPr>
          <w:rFonts w:ascii="Arial" w:hAnsi="Arial" w:cs="Arial"/>
          <w:bCs/>
          <w:sz w:val="24"/>
          <w:szCs w:val="24"/>
        </w:rPr>
        <w:t>Analyse und Design mit der UML</w:t>
      </w:r>
    </w:p>
    <w:p w:rsidR="00977CD7" w:rsidRPr="002F4700" w:rsidRDefault="002F4700" w:rsidP="002F4700">
      <w:pPr>
        <w:pStyle w:val="Listenabsatz"/>
        <w:numPr>
          <w:ilvl w:val="4"/>
          <w:numId w:val="22"/>
        </w:numPr>
        <w:ind w:left="567"/>
        <w:rPr>
          <w:rFonts w:ascii="Arial" w:hAnsi="Arial" w:cs="Arial"/>
          <w:bCs/>
          <w:sz w:val="24"/>
          <w:szCs w:val="24"/>
        </w:rPr>
      </w:pPr>
      <w:r>
        <w:rPr>
          <w:rFonts w:ascii="Arial" w:hAnsi="Arial" w:cs="Arial"/>
          <w:bCs/>
          <w:sz w:val="24"/>
          <w:szCs w:val="24"/>
        </w:rPr>
        <w:t>V-Modell</w:t>
      </w:r>
    </w:p>
    <w:p w:rsidR="004A0402" w:rsidRDefault="004A0402" w:rsidP="00977CD7">
      <w:pPr>
        <w:pStyle w:val="Listenabsatz"/>
        <w:ind w:left="0"/>
        <w:rPr>
          <w:rFonts w:ascii="Arial" w:hAnsi="Arial" w:cs="Arial"/>
          <w:bCs/>
          <w:sz w:val="24"/>
          <w:szCs w:val="24"/>
        </w:rPr>
      </w:pPr>
    </w:p>
    <w:p w:rsidR="004A0402" w:rsidRDefault="004A0402" w:rsidP="004A0402">
      <w:pPr>
        <w:rPr>
          <w:rFonts w:ascii="Arial" w:hAnsi="Arial" w:cs="Arial"/>
          <w:bCs/>
          <w:sz w:val="24"/>
          <w:szCs w:val="24"/>
        </w:rPr>
      </w:pPr>
      <w:r>
        <w:rPr>
          <w:rFonts w:ascii="Arial" w:hAnsi="Arial" w:cs="Arial"/>
          <w:bCs/>
          <w:sz w:val="24"/>
          <w:szCs w:val="24"/>
        </w:rPr>
        <w:t xml:space="preserve">Als </w:t>
      </w:r>
      <w:del w:id="368" w:author="Jürgen" w:date="2016-01-08T12:40:00Z">
        <w:r w:rsidDel="007F15A9">
          <w:rPr>
            <w:rFonts w:ascii="Arial" w:hAnsi="Arial" w:cs="Arial"/>
            <w:bCs/>
            <w:sz w:val="24"/>
            <w:szCs w:val="24"/>
          </w:rPr>
          <w:delText xml:space="preserve">größten </w:delText>
        </w:r>
      </w:del>
      <w:r>
        <w:rPr>
          <w:rFonts w:ascii="Arial" w:hAnsi="Arial" w:cs="Arial"/>
          <w:bCs/>
          <w:sz w:val="24"/>
          <w:szCs w:val="24"/>
        </w:rPr>
        <w:t xml:space="preserve">Nachteil kann man anführen, dass für die Verwendung der UML zur Entwicklung von Softwaresystemen eine sehr genaue </w:t>
      </w:r>
      <w:r w:rsidRPr="00BA247F">
        <w:rPr>
          <w:rFonts w:ascii="Arial" w:hAnsi="Arial" w:cs="Arial"/>
          <w:bCs/>
          <w:sz w:val="24"/>
          <w:szCs w:val="24"/>
        </w:rPr>
        <w:t>Kenntnis</w:t>
      </w:r>
      <w:r>
        <w:rPr>
          <w:rFonts w:ascii="Arial" w:hAnsi="Arial" w:cs="Arial"/>
          <w:bCs/>
          <w:sz w:val="24"/>
          <w:szCs w:val="24"/>
        </w:rPr>
        <w:t xml:space="preserve"> </w:t>
      </w:r>
      <w:r w:rsidRPr="00BA247F">
        <w:rPr>
          <w:rFonts w:ascii="Arial" w:hAnsi="Arial" w:cs="Arial"/>
          <w:bCs/>
          <w:sz w:val="24"/>
          <w:szCs w:val="24"/>
        </w:rPr>
        <w:t xml:space="preserve">der UML </w:t>
      </w:r>
      <w:r>
        <w:rPr>
          <w:rFonts w:ascii="Arial" w:hAnsi="Arial" w:cs="Arial"/>
          <w:bCs/>
          <w:sz w:val="24"/>
          <w:szCs w:val="24"/>
        </w:rPr>
        <w:t xml:space="preserve">notwendig ist und ein nicht unerheblicher Aufwand in das Designen </w:t>
      </w:r>
      <w:r w:rsidRPr="00BA247F">
        <w:rPr>
          <w:rFonts w:ascii="Arial" w:hAnsi="Arial" w:cs="Arial"/>
          <w:bCs/>
          <w:sz w:val="24"/>
          <w:szCs w:val="24"/>
        </w:rPr>
        <w:t>der</w:t>
      </w:r>
      <w:r>
        <w:rPr>
          <w:rFonts w:ascii="Arial" w:hAnsi="Arial" w:cs="Arial"/>
          <w:bCs/>
          <w:sz w:val="24"/>
          <w:szCs w:val="24"/>
        </w:rPr>
        <w:t xml:space="preserve"> </w:t>
      </w:r>
      <w:r w:rsidRPr="00BA247F">
        <w:rPr>
          <w:rFonts w:ascii="Arial" w:hAnsi="Arial" w:cs="Arial"/>
          <w:bCs/>
          <w:sz w:val="24"/>
          <w:szCs w:val="24"/>
        </w:rPr>
        <w:t>Modelle investiert werden</w:t>
      </w:r>
      <w:r>
        <w:rPr>
          <w:rFonts w:ascii="Arial" w:hAnsi="Arial" w:cs="Arial"/>
          <w:bCs/>
          <w:sz w:val="24"/>
          <w:szCs w:val="24"/>
        </w:rPr>
        <w:t xml:space="preserve"> muss.</w:t>
      </w:r>
    </w:p>
    <w:p w:rsidR="004A0402" w:rsidRPr="00FF6550" w:rsidRDefault="004A0402" w:rsidP="00977CD7">
      <w:pPr>
        <w:pStyle w:val="Listenabsatz"/>
        <w:ind w:left="0"/>
        <w:rPr>
          <w:rFonts w:ascii="Arial" w:hAnsi="Arial" w:cs="Arial"/>
          <w:bCs/>
          <w:sz w:val="24"/>
          <w:szCs w:val="24"/>
        </w:rPr>
      </w:pPr>
    </w:p>
    <w:p w:rsidR="00391C3C" w:rsidRDefault="002F4700" w:rsidP="00391C3C">
      <w:pPr>
        <w:pStyle w:val="Listenabsatz"/>
        <w:numPr>
          <w:ilvl w:val="1"/>
          <w:numId w:val="10"/>
        </w:numPr>
        <w:ind w:left="0" w:hanging="709"/>
        <w:rPr>
          <w:rFonts w:ascii="Arial" w:hAnsi="Arial" w:cs="Arial"/>
          <w:bCs/>
          <w:sz w:val="24"/>
          <w:szCs w:val="24"/>
        </w:rPr>
      </w:pPr>
      <w:r>
        <w:rPr>
          <w:rFonts w:ascii="Arial" w:hAnsi="Arial" w:cs="Arial"/>
          <w:bCs/>
          <w:sz w:val="24"/>
          <w:szCs w:val="24"/>
        </w:rPr>
        <w:t xml:space="preserve">Kritische </w:t>
      </w:r>
      <w:r w:rsidR="004B723F" w:rsidRPr="00FF6550">
        <w:rPr>
          <w:rFonts w:ascii="Arial" w:hAnsi="Arial" w:cs="Arial"/>
          <w:bCs/>
          <w:sz w:val="24"/>
          <w:szCs w:val="24"/>
        </w:rPr>
        <w:t>B</w:t>
      </w:r>
      <w:r w:rsidR="00280DAF">
        <w:rPr>
          <w:rFonts w:ascii="Arial" w:hAnsi="Arial" w:cs="Arial"/>
          <w:bCs/>
          <w:sz w:val="24"/>
          <w:szCs w:val="24"/>
        </w:rPr>
        <w:t>etrachtung</w:t>
      </w:r>
      <w:ins w:id="369" w:author="Jürgen" w:date="2016-01-08T12:41:00Z">
        <w:r w:rsidR="007F15A9">
          <w:rPr>
            <w:rFonts w:ascii="Arial" w:hAnsi="Arial" w:cs="Arial"/>
            <w:bCs/>
            <w:sz w:val="24"/>
            <w:szCs w:val="24"/>
          </w:rPr>
          <w:t xml:space="preserve"> </w:t>
        </w:r>
        <w:r w:rsidR="007F15A9" w:rsidRPr="007F15A9">
          <w:rPr>
            <w:rFonts w:ascii="Arial" w:hAnsi="Arial" w:cs="Arial"/>
            <w:bCs/>
            <w:sz w:val="24"/>
            <w:szCs w:val="24"/>
            <w:highlight w:val="yellow"/>
            <w:rPrChange w:id="370" w:author="Jürgen" w:date="2016-01-08T12:41:00Z">
              <w:rPr>
                <w:rFonts w:ascii="Arial" w:hAnsi="Arial" w:cs="Arial"/>
                <w:bCs/>
                <w:sz w:val="24"/>
                <w:szCs w:val="24"/>
              </w:rPr>
            </w:rPrChange>
          </w:rPr>
          <w:t>wie steht 3.2 zu 3.1?</w:t>
        </w:r>
      </w:ins>
      <w:ins w:id="371" w:author="Jürgen" w:date="2016-01-08T12:42:00Z">
        <w:r w:rsidR="007F15A9">
          <w:rPr>
            <w:rFonts w:ascii="Arial" w:hAnsi="Arial" w:cs="Arial"/>
            <w:bCs/>
            <w:sz w:val="24"/>
            <w:szCs w:val="24"/>
          </w:rPr>
          <w:t xml:space="preserve"> </w:t>
        </w:r>
        <w:r w:rsidR="007F15A9" w:rsidRPr="007F15A9">
          <w:rPr>
            <w:rFonts w:ascii="Arial" w:hAnsi="Arial" w:cs="Arial"/>
            <w:bCs/>
            <w:sz w:val="24"/>
            <w:szCs w:val="24"/>
            <w:highlight w:val="yellow"/>
            <w:rPrChange w:id="372" w:author="Jürgen" w:date="2016-01-08T12:42:00Z">
              <w:rPr>
                <w:rFonts w:ascii="Arial" w:hAnsi="Arial" w:cs="Arial"/>
                <w:bCs/>
                <w:sz w:val="24"/>
                <w:szCs w:val="24"/>
              </w:rPr>
            </w:rPrChange>
          </w:rPr>
          <w:t>gehört auch zum Fazit</w:t>
        </w:r>
      </w:ins>
    </w:p>
    <w:p w:rsidR="00391C3C" w:rsidRPr="00391C3C" w:rsidRDefault="00391C3C" w:rsidP="00391C3C">
      <w:pPr>
        <w:pStyle w:val="Listenabsatz"/>
        <w:ind w:left="0"/>
        <w:rPr>
          <w:rFonts w:ascii="Arial" w:hAnsi="Arial" w:cs="Arial"/>
          <w:bCs/>
          <w:sz w:val="24"/>
          <w:szCs w:val="24"/>
        </w:rPr>
      </w:pPr>
    </w:p>
    <w:p w:rsidR="00391C3C" w:rsidRDefault="00391C3C" w:rsidP="00391C3C">
      <w:pPr>
        <w:pStyle w:val="Listenabsatz"/>
        <w:ind w:left="0"/>
        <w:rPr>
          <w:ins w:id="373" w:author="Jürgen" w:date="2016-01-08T12:42:00Z"/>
          <w:rFonts w:ascii="Arial" w:hAnsi="Arial" w:cs="Arial"/>
          <w:bCs/>
          <w:sz w:val="24"/>
          <w:szCs w:val="24"/>
        </w:rPr>
      </w:pPr>
      <w:r w:rsidRPr="00391C3C">
        <w:rPr>
          <w:rFonts w:ascii="Arial" w:hAnsi="Arial" w:cs="Arial"/>
          <w:bCs/>
          <w:sz w:val="24"/>
          <w:szCs w:val="24"/>
        </w:rPr>
        <w:t xml:space="preserve">Die </w:t>
      </w:r>
      <w:r w:rsidR="00280DAF">
        <w:rPr>
          <w:rFonts w:ascii="Arial" w:hAnsi="Arial" w:cs="Arial"/>
          <w:bCs/>
          <w:sz w:val="24"/>
          <w:szCs w:val="24"/>
        </w:rPr>
        <w:t>Anwendung und die Bedeutung der</w:t>
      </w:r>
      <w:r w:rsidRPr="00391C3C">
        <w:rPr>
          <w:rFonts w:ascii="Arial" w:hAnsi="Arial" w:cs="Arial"/>
          <w:bCs/>
          <w:sz w:val="24"/>
          <w:szCs w:val="24"/>
        </w:rPr>
        <w:t xml:space="preserve"> UML ist </w:t>
      </w:r>
      <w:r w:rsidR="00280DAF">
        <w:rPr>
          <w:rFonts w:ascii="Arial" w:hAnsi="Arial" w:cs="Arial"/>
          <w:bCs/>
          <w:sz w:val="24"/>
          <w:szCs w:val="24"/>
        </w:rPr>
        <w:t>nicht unumstritten.{7} Es</w:t>
      </w:r>
      <w:r w:rsidRPr="00391C3C">
        <w:rPr>
          <w:rFonts w:ascii="Arial" w:hAnsi="Arial" w:cs="Arial"/>
          <w:bCs/>
          <w:sz w:val="24"/>
          <w:szCs w:val="24"/>
        </w:rPr>
        <w:t xml:space="preserve"> </w:t>
      </w:r>
      <w:r w:rsidR="00280DAF">
        <w:rPr>
          <w:rFonts w:ascii="Arial" w:hAnsi="Arial" w:cs="Arial"/>
          <w:bCs/>
          <w:sz w:val="24"/>
          <w:szCs w:val="24"/>
        </w:rPr>
        <w:t xml:space="preserve">gibt Unternehmen und Bewegungen, </w:t>
      </w:r>
      <w:r w:rsidRPr="00391C3C">
        <w:rPr>
          <w:rFonts w:ascii="Arial" w:hAnsi="Arial" w:cs="Arial"/>
          <w:bCs/>
          <w:sz w:val="24"/>
          <w:szCs w:val="24"/>
        </w:rPr>
        <w:t xml:space="preserve">die die Nützlichkeit von </w:t>
      </w:r>
      <w:r w:rsidR="00280DAF">
        <w:rPr>
          <w:rFonts w:ascii="Arial" w:hAnsi="Arial" w:cs="Arial"/>
          <w:bCs/>
          <w:sz w:val="24"/>
          <w:szCs w:val="24"/>
        </w:rPr>
        <w:t xml:space="preserve">der </w:t>
      </w:r>
      <w:r w:rsidRPr="00391C3C">
        <w:rPr>
          <w:rFonts w:ascii="Arial" w:hAnsi="Arial" w:cs="Arial"/>
          <w:bCs/>
          <w:sz w:val="24"/>
          <w:szCs w:val="24"/>
        </w:rPr>
        <w:t>UML viel geringer bewerten. Gerade a</w:t>
      </w:r>
      <w:r w:rsidR="00280DAF">
        <w:rPr>
          <w:rFonts w:ascii="Arial" w:hAnsi="Arial" w:cs="Arial"/>
          <w:bCs/>
          <w:sz w:val="24"/>
          <w:szCs w:val="24"/>
        </w:rPr>
        <w:t>uch bei agilen</w:t>
      </w:r>
      <w:r w:rsidRPr="00391C3C">
        <w:rPr>
          <w:rFonts w:ascii="Arial" w:hAnsi="Arial" w:cs="Arial"/>
          <w:bCs/>
          <w:sz w:val="24"/>
          <w:szCs w:val="24"/>
        </w:rPr>
        <w:t xml:space="preserve"> </w:t>
      </w:r>
      <w:r w:rsidR="00280DAF">
        <w:rPr>
          <w:rFonts w:ascii="Arial" w:hAnsi="Arial" w:cs="Arial"/>
          <w:bCs/>
          <w:sz w:val="24"/>
          <w:szCs w:val="24"/>
        </w:rPr>
        <w:t xml:space="preserve">Prozessmodellen </w:t>
      </w:r>
      <w:r w:rsidRPr="00391C3C">
        <w:rPr>
          <w:rFonts w:ascii="Arial" w:hAnsi="Arial" w:cs="Arial"/>
          <w:bCs/>
          <w:sz w:val="24"/>
          <w:szCs w:val="24"/>
        </w:rPr>
        <w:t xml:space="preserve">wird deshalb oft auf andere </w:t>
      </w:r>
      <w:r w:rsidRPr="00391C3C">
        <w:rPr>
          <w:rFonts w:ascii="Arial" w:hAnsi="Arial" w:cs="Arial"/>
          <w:bCs/>
          <w:sz w:val="24"/>
          <w:szCs w:val="24"/>
        </w:rPr>
        <w:lastRenderedPageBreak/>
        <w:t xml:space="preserve">Techniken gesetzt. Dies ist bereits </w:t>
      </w:r>
      <w:r w:rsidR="00280DAF">
        <w:rPr>
          <w:rFonts w:ascii="Arial" w:hAnsi="Arial" w:cs="Arial"/>
          <w:bCs/>
          <w:sz w:val="24"/>
          <w:szCs w:val="24"/>
        </w:rPr>
        <w:t xml:space="preserve">beim </w:t>
      </w:r>
      <w:r w:rsidR="00280DAF" w:rsidRPr="007F15A9">
        <w:rPr>
          <w:rFonts w:ascii="Arial" w:hAnsi="Arial" w:cs="Arial"/>
          <w:bCs/>
          <w:sz w:val="24"/>
          <w:szCs w:val="24"/>
          <w:highlight w:val="yellow"/>
          <w:rPrChange w:id="374" w:author="Jürgen" w:date="2016-01-08T12:42:00Z">
            <w:rPr>
              <w:rFonts w:ascii="Arial" w:hAnsi="Arial" w:cs="Arial"/>
              <w:bCs/>
              <w:sz w:val="24"/>
              <w:szCs w:val="24"/>
            </w:rPr>
          </w:rPrChange>
        </w:rPr>
        <w:t xml:space="preserve">XP </w:t>
      </w:r>
      <w:proofErr w:type="gramStart"/>
      <w:r w:rsidR="00280DAF" w:rsidRPr="007F15A9">
        <w:rPr>
          <w:rFonts w:ascii="Arial" w:hAnsi="Arial" w:cs="Arial"/>
          <w:bCs/>
          <w:sz w:val="24"/>
          <w:szCs w:val="24"/>
          <w:highlight w:val="yellow"/>
          <w:rPrChange w:id="375" w:author="Jürgen" w:date="2016-01-08T12:42:00Z">
            <w:rPr>
              <w:rFonts w:ascii="Arial" w:hAnsi="Arial" w:cs="Arial"/>
              <w:bCs/>
              <w:sz w:val="24"/>
              <w:szCs w:val="24"/>
            </w:rPr>
          </w:rPrChange>
        </w:rPr>
        <w:t xml:space="preserve">Modell </w:t>
      </w:r>
      <w:ins w:id="376" w:author="Jürgen" w:date="2016-01-08T12:41:00Z">
        <w:r w:rsidR="007F15A9" w:rsidRPr="007F15A9">
          <w:rPr>
            <w:rFonts w:ascii="Arial" w:hAnsi="Arial" w:cs="Arial"/>
            <w:bCs/>
            <w:sz w:val="24"/>
            <w:szCs w:val="24"/>
            <w:highlight w:val="yellow"/>
            <w:rPrChange w:id="377" w:author="Jürgen" w:date="2016-01-08T12:42:00Z">
              <w:rPr>
                <w:rFonts w:ascii="Arial" w:hAnsi="Arial" w:cs="Arial"/>
                <w:bCs/>
                <w:sz w:val="24"/>
                <w:szCs w:val="24"/>
              </w:rPr>
            </w:rPrChange>
          </w:rPr>
          <w:t>???</w:t>
        </w:r>
      </w:ins>
      <w:proofErr w:type="gramEnd"/>
      <w:r w:rsidR="00280DAF">
        <w:rPr>
          <w:rFonts w:ascii="Arial" w:hAnsi="Arial" w:cs="Arial"/>
          <w:bCs/>
          <w:sz w:val="24"/>
          <w:szCs w:val="24"/>
        </w:rPr>
        <w:t xml:space="preserve">zu sehen, welches keine umfangreichen UML-Diagramme </w:t>
      </w:r>
      <w:r w:rsidRPr="00391C3C">
        <w:rPr>
          <w:rFonts w:ascii="Arial" w:hAnsi="Arial" w:cs="Arial"/>
          <w:bCs/>
          <w:sz w:val="24"/>
          <w:szCs w:val="24"/>
        </w:rPr>
        <w:t>vorsieht. In einig</w:t>
      </w:r>
      <w:r w:rsidR="00280DAF">
        <w:rPr>
          <w:rFonts w:ascii="Arial" w:hAnsi="Arial" w:cs="Arial"/>
          <w:bCs/>
          <w:sz w:val="24"/>
          <w:szCs w:val="24"/>
        </w:rPr>
        <w:t>en bedeutenden Unternehmen wie zum Beispiel</w:t>
      </w:r>
      <w:r w:rsidRPr="00391C3C">
        <w:rPr>
          <w:rFonts w:ascii="Arial" w:hAnsi="Arial" w:cs="Arial"/>
          <w:bCs/>
          <w:sz w:val="24"/>
          <w:szCs w:val="24"/>
        </w:rPr>
        <w:t xml:space="preserve"> Google ist UML s</w:t>
      </w:r>
      <w:r w:rsidR="00280DAF">
        <w:rPr>
          <w:rFonts w:ascii="Arial" w:hAnsi="Arial" w:cs="Arial"/>
          <w:bCs/>
          <w:sz w:val="24"/>
          <w:szCs w:val="24"/>
        </w:rPr>
        <w:t>ogar verboten. Dort</w:t>
      </w:r>
      <w:r w:rsidRPr="00391C3C">
        <w:rPr>
          <w:rFonts w:ascii="Arial" w:hAnsi="Arial" w:cs="Arial"/>
          <w:bCs/>
          <w:sz w:val="24"/>
          <w:szCs w:val="24"/>
        </w:rPr>
        <w:t xml:space="preserve"> wird die Kraft eines Prototypen oder eine prototypische Architektur</w:t>
      </w:r>
      <w:r w:rsidR="00280DAF">
        <w:rPr>
          <w:rFonts w:ascii="Arial" w:hAnsi="Arial" w:cs="Arial"/>
          <w:bCs/>
          <w:sz w:val="24"/>
          <w:szCs w:val="24"/>
        </w:rPr>
        <w:t xml:space="preserve"> im</w:t>
      </w:r>
      <w:r w:rsidRPr="00391C3C">
        <w:rPr>
          <w:rFonts w:ascii="Arial" w:hAnsi="Arial" w:cs="Arial"/>
          <w:bCs/>
          <w:sz w:val="24"/>
          <w:szCs w:val="24"/>
        </w:rPr>
        <w:t xml:space="preserve"> Unternehmen</w:t>
      </w:r>
      <w:r w:rsidR="00280DAF">
        <w:rPr>
          <w:rFonts w:ascii="Arial" w:hAnsi="Arial" w:cs="Arial"/>
          <w:bCs/>
          <w:sz w:val="24"/>
          <w:szCs w:val="24"/>
        </w:rPr>
        <w:t>sverständnis</w:t>
      </w:r>
      <w:r w:rsidRPr="00391C3C">
        <w:rPr>
          <w:rFonts w:ascii="Arial" w:hAnsi="Arial" w:cs="Arial"/>
          <w:bCs/>
          <w:sz w:val="24"/>
          <w:szCs w:val="24"/>
        </w:rPr>
        <w:t xml:space="preserve"> als viel effizienter angesehen als ein UML-</w:t>
      </w:r>
      <w:r w:rsidR="00280DAF">
        <w:rPr>
          <w:rFonts w:ascii="Arial" w:hAnsi="Arial" w:cs="Arial"/>
          <w:bCs/>
          <w:sz w:val="24"/>
          <w:szCs w:val="24"/>
        </w:rPr>
        <w:t>Diagramm</w:t>
      </w:r>
      <w:r w:rsidRPr="00391C3C">
        <w:rPr>
          <w:rFonts w:ascii="Arial" w:hAnsi="Arial" w:cs="Arial"/>
          <w:bCs/>
          <w:sz w:val="24"/>
          <w:szCs w:val="24"/>
        </w:rPr>
        <w:t>.</w:t>
      </w:r>
    </w:p>
    <w:p w:rsidR="007F15A9" w:rsidRPr="00391C3C" w:rsidRDefault="007F15A9" w:rsidP="00391C3C">
      <w:pPr>
        <w:pStyle w:val="Listenabsatz"/>
        <w:ind w:left="0"/>
        <w:rPr>
          <w:rFonts w:ascii="Arial" w:hAnsi="Arial" w:cs="Arial"/>
          <w:bCs/>
          <w:sz w:val="24"/>
          <w:szCs w:val="24"/>
        </w:rPr>
      </w:pPr>
    </w:p>
    <w:p w:rsidR="00391C3C" w:rsidRDefault="00E854C3" w:rsidP="00391C3C">
      <w:pPr>
        <w:pStyle w:val="Listenabsatz"/>
        <w:ind w:left="0"/>
        <w:rPr>
          <w:rFonts w:ascii="Arial" w:hAnsi="Arial" w:cs="Arial"/>
          <w:bCs/>
          <w:sz w:val="24"/>
          <w:szCs w:val="24"/>
        </w:rPr>
      </w:pPr>
      <w:r>
        <w:rPr>
          <w:rFonts w:ascii="Arial" w:hAnsi="Arial" w:cs="Arial"/>
          <w:bCs/>
          <w:sz w:val="24"/>
          <w:szCs w:val="24"/>
        </w:rPr>
        <w:t>Für jeden</w:t>
      </w:r>
      <w:r w:rsidR="00391C3C" w:rsidRPr="00391C3C">
        <w:rPr>
          <w:rFonts w:ascii="Arial" w:hAnsi="Arial" w:cs="Arial"/>
          <w:bCs/>
          <w:sz w:val="24"/>
          <w:szCs w:val="24"/>
        </w:rPr>
        <w:t xml:space="preserve"> </w:t>
      </w:r>
      <w:r>
        <w:rPr>
          <w:rFonts w:ascii="Arial" w:hAnsi="Arial" w:cs="Arial"/>
          <w:bCs/>
          <w:sz w:val="24"/>
          <w:szCs w:val="24"/>
        </w:rPr>
        <w:t>Projektmanager</w:t>
      </w:r>
      <w:r w:rsidR="00391C3C" w:rsidRPr="00391C3C">
        <w:rPr>
          <w:rFonts w:ascii="Arial" w:hAnsi="Arial" w:cs="Arial"/>
          <w:bCs/>
          <w:sz w:val="24"/>
          <w:szCs w:val="24"/>
        </w:rPr>
        <w:t xml:space="preserve"> ist </w:t>
      </w:r>
      <w:r>
        <w:rPr>
          <w:rFonts w:ascii="Arial" w:hAnsi="Arial" w:cs="Arial"/>
          <w:bCs/>
          <w:sz w:val="24"/>
          <w:szCs w:val="24"/>
        </w:rPr>
        <w:t>es deshalb entscheidend</w:t>
      </w:r>
      <w:r w:rsidR="00391C3C" w:rsidRPr="00391C3C">
        <w:rPr>
          <w:rFonts w:ascii="Arial" w:hAnsi="Arial" w:cs="Arial"/>
          <w:bCs/>
          <w:sz w:val="24"/>
          <w:szCs w:val="24"/>
        </w:rPr>
        <w:t xml:space="preserve">, das Spektrum der Werkzeuge oder Kommunikationsmittel zu kennen und selbst beurteilen zu können, inwieweit </w:t>
      </w:r>
      <w:r>
        <w:rPr>
          <w:rFonts w:ascii="Arial" w:hAnsi="Arial" w:cs="Arial"/>
          <w:bCs/>
          <w:sz w:val="24"/>
          <w:szCs w:val="24"/>
        </w:rPr>
        <w:t xml:space="preserve">die </w:t>
      </w:r>
      <w:r w:rsidR="00391C3C" w:rsidRPr="00391C3C">
        <w:rPr>
          <w:rFonts w:ascii="Arial" w:hAnsi="Arial" w:cs="Arial"/>
          <w:bCs/>
          <w:sz w:val="24"/>
          <w:szCs w:val="24"/>
        </w:rPr>
        <w:t xml:space="preserve">UML </w:t>
      </w:r>
      <w:r>
        <w:rPr>
          <w:rFonts w:ascii="Arial" w:hAnsi="Arial" w:cs="Arial"/>
          <w:bCs/>
          <w:sz w:val="24"/>
          <w:szCs w:val="24"/>
        </w:rPr>
        <w:t xml:space="preserve">im Rahmen des gewählten </w:t>
      </w:r>
      <w:proofErr w:type="gramStart"/>
      <w:r>
        <w:rPr>
          <w:rFonts w:ascii="Arial" w:hAnsi="Arial" w:cs="Arial"/>
          <w:bCs/>
          <w:sz w:val="24"/>
          <w:szCs w:val="24"/>
        </w:rPr>
        <w:t>Prozessmodell</w:t>
      </w:r>
      <w:proofErr w:type="gramEnd"/>
      <w:r>
        <w:rPr>
          <w:rFonts w:ascii="Arial" w:hAnsi="Arial" w:cs="Arial"/>
          <w:bCs/>
          <w:sz w:val="24"/>
          <w:szCs w:val="24"/>
        </w:rPr>
        <w:t xml:space="preserve"> </w:t>
      </w:r>
      <w:r w:rsidR="00391C3C" w:rsidRPr="00391C3C">
        <w:rPr>
          <w:rFonts w:ascii="Arial" w:hAnsi="Arial" w:cs="Arial"/>
          <w:bCs/>
          <w:sz w:val="24"/>
          <w:szCs w:val="24"/>
        </w:rPr>
        <w:t>ein geeignetes Mittel ist oder ob andere Verfahren besser geeignet sind.</w:t>
      </w:r>
    </w:p>
    <w:p w:rsidR="00391C3C" w:rsidRPr="00391C3C" w:rsidRDefault="00391C3C" w:rsidP="00391C3C">
      <w:pPr>
        <w:pStyle w:val="Listenabsatz"/>
        <w:ind w:left="0"/>
        <w:rPr>
          <w:rFonts w:ascii="Arial" w:hAnsi="Arial" w:cs="Arial"/>
          <w:bCs/>
          <w:sz w:val="24"/>
          <w:szCs w:val="24"/>
        </w:rPr>
      </w:pPr>
    </w:p>
    <w:p w:rsidR="004B723F" w:rsidRDefault="004B723F" w:rsidP="004B723F">
      <w:pPr>
        <w:pStyle w:val="Listenabsatz"/>
        <w:numPr>
          <w:ilvl w:val="1"/>
          <w:numId w:val="10"/>
        </w:numPr>
        <w:ind w:left="0" w:hanging="709"/>
        <w:rPr>
          <w:rFonts w:ascii="Arial" w:hAnsi="Arial" w:cs="Arial"/>
          <w:bCs/>
          <w:sz w:val="24"/>
          <w:szCs w:val="24"/>
        </w:rPr>
      </w:pPr>
      <w:r w:rsidRPr="00FF6550">
        <w:rPr>
          <w:rFonts w:ascii="Arial" w:hAnsi="Arial" w:cs="Arial"/>
          <w:bCs/>
          <w:sz w:val="24"/>
          <w:szCs w:val="24"/>
        </w:rPr>
        <w:t>Ausblick</w:t>
      </w:r>
      <w:ins w:id="378" w:author="Jürgen" w:date="2016-01-08T12:43:00Z">
        <w:r w:rsidR="007F15A9">
          <w:rPr>
            <w:rFonts w:ascii="Arial" w:hAnsi="Arial" w:cs="Arial"/>
            <w:bCs/>
            <w:sz w:val="24"/>
            <w:szCs w:val="24"/>
          </w:rPr>
          <w:t xml:space="preserve"> </w:t>
        </w:r>
        <w:r w:rsidR="007F15A9" w:rsidRPr="007F15A9">
          <w:rPr>
            <w:rFonts w:ascii="Arial" w:hAnsi="Arial" w:cs="Arial"/>
            <w:bCs/>
            <w:sz w:val="24"/>
            <w:szCs w:val="24"/>
            <w:highlight w:val="yellow"/>
            <w:rPrChange w:id="379" w:author="Jürgen" w:date="2016-01-08T12:43:00Z">
              <w:rPr>
                <w:rFonts w:ascii="Arial" w:hAnsi="Arial" w:cs="Arial"/>
                <w:bCs/>
                <w:sz w:val="24"/>
                <w:szCs w:val="24"/>
              </w:rPr>
            </w:rPrChange>
          </w:rPr>
          <w:t>ist das notwendig?</w:t>
        </w:r>
      </w:ins>
    </w:p>
    <w:p w:rsidR="00BA247F" w:rsidRDefault="00BA247F" w:rsidP="00BA247F">
      <w:pPr>
        <w:rPr>
          <w:rFonts w:ascii="Arial" w:hAnsi="Arial" w:cs="Arial"/>
          <w:bCs/>
          <w:sz w:val="24"/>
          <w:szCs w:val="24"/>
        </w:rPr>
      </w:pPr>
      <w:r>
        <w:rPr>
          <w:rFonts w:ascii="Arial" w:hAnsi="Arial" w:cs="Arial"/>
          <w:bCs/>
          <w:sz w:val="24"/>
          <w:szCs w:val="24"/>
        </w:rPr>
        <w:t>Der nächste Schritt wäre, dass die Toolhersteller sich an der neuen Spezifikation orientieren und einen gemeinsamen Standard für den UML-Diagramm-Austausch schaffen.</w:t>
      </w:r>
    </w:p>
    <w:p w:rsidR="004A0402" w:rsidRDefault="004A0402" w:rsidP="00BA247F">
      <w:pPr>
        <w:rPr>
          <w:rFonts w:ascii="Arial" w:hAnsi="Arial" w:cs="Arial"/>
          <w:bCs/>
          <w:sz w:val="24"/>
          <w:szCs w:val="24"/>
        </w:rPr>
      </w:pPr>
      <w:r>
        <w:rPr>
          <w:rFonts w:ascii="Arial" w:hAnsi="Arial" w:cs="Arial"/>
          <w:bCs/>
          <w:sz w:val="24"/>
          <w:szCs w:val="24"/>
        </w:rPr>
        <w:t>Agile Modellierung mit UML: das beste aus zwei Welten.</w:t>
      </w:r>
    </w:p>
    <w:p w:rsidR="008B7ADF" w:rsidRPr="008B7ADF" w:rsidRDefault="008B7ADF" w:rsidP="00BA247F">
      <w:pPr>
        <w:rPr>
          <w:rFonts w:ascii="Arial" w:hAnsi="Arial" w:cs="Arial"/>
          <w:bCs/>
          <w:color w:val="FF0000"/>
          <w:sz w:val="24"/>
          <w:szCs w:val="24"/>
        </w:rPr>
      </w:pPr>
      <w:r w:rsidRPr="008B7ADF">
        <w:rPr>
          <w:rFonts w:ascii="Arial" w:hAnsi="Arial" w:cs="Arial"/>
          <w:bCs/>
          <w:color w:val="FF0000"/>
          <w:sz w:val="24"/>
          <w:szCs w:val="24"/>
        </w:rPr>
        <w:t>Hier folgt noch eine kurze Ausformulierung</w:t>
      </w:r>
    </w:p>
    <w:p w:rsidR="00295474" w:rsidRDefault="00A65C4E" w:rsidP="00A65C4E">
      <w:pPr>
        <w:rPr>
          <w:ins w:id="380" w:author="Jürgen" w:date="2016-01-08T12:44:00Z"/>
          <w:rFonts w:ascii="Arial" w:hAnsi="Arial" w:cs="Arial"/>
          <w:bCs/>
          <w:sz w:val="24"/>
          <w:szCs w:val="24"/>
        </w:rPr>
      </w:pPr>
      <w:r w:rsidRPr="00FF6550">
        <w:rPr>
          <w:rFonts w:ascii="Arial" w:hAnsi="Arial" w:cs="Arial"/>
          <w:bCs/>
          <w:sz w:val="24"/>
          <w:szCs w:val="24"/>
        </w:rPr>
        <w:br w:type="page"/>
      </w:r>
      <w:bookmarkStart w:id="381" w:name="_GoBack"/>
      <w:bookmarkEnd w:id="381"/>
    </w:p>
    <w:p w:rsidR="007F15A9" w:rsidRPr="007F15A9" w:rsidRDefault="007F15A9" w:rsidP="00A65C4E">
      <w:pPr>
        <w:rPr>
          <w:rFonts w:ascii="Arial" w:hAnsi="Arial" w:cs="Arial"/>
          <w:b/>
          <w:bCs/>
          <w:sz w:val="28"/>
          <w:szCs w:val="28"/>
          <w:rPrChange w:id="382" w:author="Jürgen" w:date="2016-01-08T12:44:00Z">
            <w:rPr>
              <w:rFonts w:ascii="Arial" w:hAnsi="Arial" w:cs="Arial"/>
              <w:bCs/>
              <w:sz w:val="24"/>
              <w:szCs w:val="24"/>
            </w:rPr>
          </w:rPrChange>
        </w:rPr>
      </w:pPr>
      <w:ins w:id="383" w:author="Jürgen" w:date="2016-01-08T12:44:00Z">
        <w:r w:rsidRPr="007F15A9">
          <w:rPr>
            <w:rFonts w:ascii="Arial" w:hAnsi="Arial" w:cs="Arial"/>
            <w:b/>
            <w:bCs/>
            <w:sz w:val="28"/>
            <w:szCs w:val="28"/>
            <w:rPrChange w:id="384" w:author="Jürgen" w:date="2016-01-08T12:44:00Z">
              <w:rPr>
                <w:rFonts w:ascii="Arial" w:hAnsi="Arial" w:cs="Arial"/>
                <w:bCs/>
                <w:sz w:val="24"/>
                <w:szCs w:val="24"/>
              </w:rPr>
            </w:rPrChange>
          </w:rPr>
          <w:lastRenderedPageBreak/>
          <w:t>Den Rest habe ich nicht mehr gelesen</w:t>
        </w:r>
      </w:ins>
    </w:p>
    <w:p w:rsidR="00BF20BE" w:rsidRPr="00FF6550" w:rsidRDefault="00295474" w:rsidP="00295474">
      <w:pPr>
        <w:rPr>
          <w:rFonts w:ascii="Arial" w:hAnsi="Arial" w:cs="Arial"/>
          <w:bCs/>
          <w:sz w:val="24"/>
          <w:szCs w:val="24"/>
        </w:rPr>
      </w:pPr>
      <w:r w:rsidRPr="00FF6550">
        <w:rPr>
          <w:rFonts w:ascii="Arial" w:hAnsi="Arial" w:cs="Arial"/>
          <w:bCs/>
          <w:sz w:val="24"/>
          <w:szCs w:val="24"/>
        </w:rPr>
        <w:t>A</w:t>
      </w:r>
      <w:r w:rsidR="00BF20BE" w:rsidRPr="00FF6550">
        <w:rPr>
          <w:rFonts w:ascii="Arial" w:hAnsi="Arial" w:cs="Arial"/>
          <w:bCs/>
          <w:sz w:val="24"/>
          <w:szCs w:val="24"/>
        </w:rPr>
        <w:t xml:space="preserve">nmerkungen und </w:t>
      </w:r>
      <w:r w:rsidR="00C51B32" w:rsidRPr="00FF6550">
        <w:rPr>
          <w:rFonts w:ascii="Arial" w:hAnsi="Arial" w:cs="Arial"/>
          <w:bCs/>
          <w:sz w:val="24"/>
          <w:szCs w:val="24"/>
        </w:rPr>
        <w:t>To-do:</w:t>
      </w:r>
    </w:p>
    <w:p w:rsidR="00BF20BE" w:rsidRPr="00FF6550" w:rsidRDefault="00BF20BE" w:rsidP="004B723F">
      <w:pPr>
        <w:pStyle w:val="Listenabsatz"/>
        <w:numPr>
          <w:ilvl w:val="4"/>
          <w:numId w:val="14"/>
        </w:numPr>
        <w:ind w:left="426" w:hanging="426"/>
        <w:rPr>
          <w:rFonts w:ascii="Arial" w:hAnsi="Arial" w:cs="Arial"/>
          <w:bCs/>
          <w:sz w:val="24"/>
          <w:szCs w:val="24"/>
        </w:rPr>
      </w:pPr>
      <w:r w:rsidRPr="00FF6550">
        <w:rPr>
          <w:rFonts w:ascii="Arial" w:hAnsi="Arial" w:cs="Arial"/>
          <w:bCs/>
          <w:sz w:val="24"/>
          <w:szCs w:val="24"/>
        </w:rPr>
        <w:t>Abgabe am 11.01.2016</w:t>
      </w:r>
    </w:p>
    <w:p w:rsidR="0060315B" w:rsidRPr="00FF6550" w:rsidRDefault="0060315B" w:rsidP="00477F35">
      <w:pPr>
        <w:rPr>
          <w:rFonts w:ascii="Arial" w:hAnsi="Arial" w:cs="Arial"/>
          <w:bCs/>
          <w:sz w:val="24"/>
          <w:szCs w:val="24"/>
        </w:rPr>
      </w:pPr>
      <w:r w:rsidRPr="00FF6550">
        <w:rPr>
          <w:rFonts w:ascii="Arial" w:hAnsi="Arial" w:cs="Arial"/>
          <w:bCs/>
          <w:sz w:val="24"/>
          <w:szCs w:val="24"/>
        </w:rPr>
        <w:br w:type="page"/>
      </w:r>
    </w:p>
    <w:p w:rsidR="00C51B32" w:rsidRPr="00FF6550" w:rsidRDefault="0060315B" w:rsidP="00477F35">
      <w:pPr>
        <w:rPr>
          <w:rFonts w:ascii="Arial" w:hAnsi="Arial" w:cs="Arial"/>
          <w:bCs/>
          <w:sz w:val="24"/>
          <w:szCs w:val="24"/>
        </w:rPr>
      </w:pPr>
      <w:r w:rsidRPr="00FF6550">
        <w:rPr>
          <w:rFonts w:ascii="Arial" w:hAnsi="Arial" w:cs="Arial"/>
          <w:bCs/>
          <w:sz w:val="24"/>
          <w:szCs w:val="24"/>
        </w:rPr>
        <w:lastRenderedPageBreak/>
        <w:t>Definitionen:</w:t>
      </w:r>
    </w:p>
    <w:p w:rsidR="00847230" w:rsidRPr="00FF6550" w:rsidRDefault="00847230" w:rsidP="00847230">
      <w:pPr>
        <w:rPr>
          <w:rFonts w:ascii="Arial" w:hAnsi="Arial" w:cs="Arial"/>
          <w:bCs/>
          <w:sz w:val="24"/>
          <w:szCs w:val="24"/>
        </w:rPr>
      </w:pPr>
      <w:r w:rsidRPr="00FF6550">
        <w:rPr>
          <w:rFonts w:ascii="Arial" w:hAnsi="Arial" w:cs="Arial"/>
          <w:bCs/>
          <w:sz w:val="24"/>
          <w:szCs w:val="24"/>
        </w:rPr>
        <w:t>Projektmanagement ist ein Leitungs- und Führungskonzept für Projekte, welches den Entwicklungsprozess definiert, die notwendigen Aufgaben definiert, die Methoden für die Lösung der Aufgaben vorschlägt, Institutionen schafft und nutzt, von denen diese Aufgaben realisiert werden können und abteilungsübergreifend arbeitet. (Skript)</w:t>
      </w:r>
    </w:p>
    <w:p w:rsidR="00B63AD2" w:rsidRPr="00FF6550" w:rsidRDefault="00B63AD2" w:rsidP="00847230">
      <w:pPr>
        <w:rPr>
          <w:rFonts w:ascii="Arial" w:hAnsi="Arial" w:cs="Arial"/>
          <w:bCs/>
          <w:sz w:val="24"/>
          <w:szCs w:val="24"/>
        </w:rPr>
      </w:pPr>
    </w:p>
    <w:p w:rsidR="00B63AD2" w:rsidRPr="00FF6550" w:rsidRDefault="00B63AD2" w:rsidP="00B63AD2">
      <w:pPr>
        <w:rPr>
          <w:rFonts w:ascii="Arial" w:hAnsi="Arial" w:cs="Arial"/>
          <w:bCs/>
          <w:sz w:val="24"/>
          <w:szCs w:val="24"/>
        </w:rPr>
      </w:pPr>
      <w:r w:rsidRPr="00FF6550">
        <w:rPr>
          <w:rFonts w:ascii="Arial" w:hAnsi="Arial" w:cs="Arial"/>
          <w:bCs/>
          <w:sz w:val="24"/>
          <w:szCs w:val="24"/>
        </w:rPr>
        <w:t>Die Unified Modeling Language (vereinheitlichte Modellierungssprache), kurz UML, ist eine grafische Modellierungssprache zur Spezifikation, Konstruktion und Dokumentation von Software-Teilen und anderen Systemen.[2] Sie wird von der Object Management Group (OMG) entwickelt und ist sowohl von ihr als auch von der ISO (ISO/IEC 19505 für Version 2.4.1[3]) standardisiert. Im Sinne einer Sprache definiert UML dabei Bezeichner für die meisten bei einer Modellierung wichtigen Begriffe und legt mögliche Beziehungen zwischen diesen Begriffen fest. UML definiert weiter grafische Notationen für diese Begriffe und für Modelle statischer Strukturen und dynamischer Abläufe, die man mit diesen Begriffen formulieren kann.</w:t>
      </w:r>
    </w:p>
    <w:p w:rsidR="00B63AD2" w:rsidRPr="00FF6550" w:rsidRDefault="00B63AD2" w:rsidP="00B63AD2">
      <w:pPr>
        <w:rPr>
          <w:rFonts w:ascii="Arial" w:hAnsi="Arial" w:cs="Arial"/>
          <w:bCs/>
          <w:sz w:val="24"/>
          <w:szCs w:val="24"/>
        </w:rPr>
      </w:pPr>
      <w:r w:rsidRPr="00FF6550">
        <w:rPr>
          <w:rFonts w:ascii="Arial" w:hAnsi="Arial" w:cs="Arial"/>
          <w:bCs/>
          <w:sz w:val="24"/>
          <w:szCs w:val="24"/>
        </w:rPr>
        <w:t>UML ist heute die dominierende Sprache für die Softwaresystem-Modellierung. Der erste Kontakt zu UML besteht häufig darin, dass Diagramme in UML im Rahmen von Softwareprojekten zu erstellen, zu verstehen oder zu beurteilen sind:</w:t>
      </w:r>
    </w:p>
    <w:p w:rsidR="00B63AD2" w:rsidRPr="00FF6550" w:rsidRDefault="00B63AD2" w:rsidP="00B63AD2">
      <w:pPr>
        <w:rPr>
          <w:rFonts w:ascii="Arial" w:hAnsi="Arial" w:cs="Arial"/>
          <w:bCs/>
          <w:sz w:val="24"/>
          <w:szCs w:val="24"/>
        </w:rPr>
      </w:pPr>
      <w:r w:rsidRPr="00FF6550">
        <w:rPr>
          <w:rFonts w:ascii="Arial" w:hAnsi="Arial" w:cs="Arial"/>
          <w:bCs/>
          <w:sz w:val="24"/>
          <w:szCs w:val="24"/>
        </w:rPr>
        <w:t>Projektauftraggeber und Fachvertreter prüfen und bestätigen zum Beispiel Anforderungen an ein System, die Wirtschaftsanalytiker bzw. Business Analysten in Anwendungsfalldiagrammen in UML festgehalten haben;</w:t>
      </w:r>
    </w:p>
    <w:p w:rsidR="00B63AD2" w:rsidRPr="00FF6550" w:rsidRDefault="00B63AD2" w:rsidP="00B63AD2">
      <w:pPr>
        <w:rPr>
          <w:rFonts w:ascii="Arial" w:hAnsi="Arial" w:cs="Arial"/>
          <w:bCs/>
          <w:sz w:val="24"/>
          <w:szCs w:val="24"/>
        </w:rPr>
      </w:pPr>
      <w:r w:rsidRPr="00FF6550">
        <w:rPr>
          <w:rFonts w:ascii="Arial" w:hAnsi="Arial" w:cs="Arial"/>
          <w:bCs/>
          <w:sz w:val="24"/>
          <w:szCs w:val="24"/>
        </w:rPr>
        <w:t>Softwareentwickler realisieren Arbeitsabläufe, die Wirtschaftsanalytiker bzw. Business Analysten in Zusammenarbeit mit Fachvertretern in Aktivitätsdiagrammen beschrieben haben;</w:t>
      </w:r>
    </w:p>
    <w:p w:rsidR="00B63AD2" w:rsidRPr="00FF6550" w:rsidRDefault="00B63AD2" w:rsidP="00B63AD2">
      <w:pPr>
        <w:rPr>
          <w:rFonts w:ascii="Arial" w:hAnsi="Arial" w:cs="Arial"/>
          <w:bCs/>
          <w:sz w:val="24"/>
          <w:szCs w:val="24"/>
        </w:rPr>
      </w:pPr>
      <w:r w:rsidRPr="00FF6550">
        <w:rPr>
          <w:rFonts w:ascii="Arial" w:hAnsi="Arial" w:cs="Arial"/>
          <w:bCs/>
          <w:sz w:val="24"/>
          <w:szCs w:val="24"/>
        </w:rPr>
        <w:t>Systemingenieure installieren und betreiben Softwaresysteme basierend auf einem Installationsplan, der als Verteilungsdiagramm vorliegt.</w:t>
      </w:r>
    </w:p>
    <w:p w:rsidR="00B63AD2" w:rsidRPr="00FF6550" w:rsidRDefault="00B63AD2" w:rsidP="00B63AD2">
      <w:pPr>
        <w:rPr>
          <w:rFonts w:ascii="Arial" w:hAnsi="Arial" w:cs="Arial"/>
          <w:bCs/>
          <w:sz w:val="24"/>
          <w:szCs w:val="24"/>
        </w:rPr>
      </w:pPr>
      <w:r w:rsidRPr="00FF6550">
        <w:rPr>
          <w:rFonts w:ascii="Arial" w:hAnsi="Arial" w:cs="Arial"/>
          <w:bCs/>
          <w:sz w:val="24"/>
          <w:szCs w:val="24"/>
        </w:rPr>
        <w:t>Die grafische Notation ist jedoch nur ein Aspekt, der durch UML geregelt wird. UML legt in erster Linie fest, mit welchen Begriffen und welchen Beziehungen zwischen diesen Begriffen sogenannte Modelle spezifiziert werden – Diagramme in UML zeigen nur eine graphische Sicht auf Ausschnitte dieser Modelle. UML schlägt weiter ein Format vor, in dem Modelle und Diagramme zwischen Werkzeugen ausgetauscht werden können. (wikipedia)</w:t>
      </w:r>
    </w:p>
    <w:p w:rsidR="00847230" w:rsidRPr="00FF6550" w:rsidRDefault="00847230">
      <w:pPr>
        <w:rPr>
          <w:rFonts w:ascii="Arial" w:hAnsi="Arial" w:cs="Arial"/>
          <w:bCs/>
          <w:sz w:val="24"/>
          <w:szCs w:val="24"/>
        </w:rPr>
      </w:pPr>
      <w:r w:rsidRPr="00FF6550">
        <w:rPr>
          <w:rFonts w:ascii="Arial" w:hAnsi="Arial" w:cs="Arial"/>
          <w:bCs/>
          <w:sz w:val="24"/>
          <w:szCs w:val="24"/>
        </w:rPr>
        <w:br w:type="page"/>
      </w:r>
    </w:p>
    <w:p w:rsidR="0060315B" w:rsidRPr="00FF6550" w:rsidRDefault="0060315B" w:rsidP="00477F35">
      <w:pPr>
        <w:rPr>
          <w:rFonts w:ascii="Arial" w:hAnsi="Arial" w:cs="Arial"/>
          <w:bCs/>
          <w:sz w:val="24"/>
          <w:szCs w:val="24"/>
        </w:rPr>
      </w:pPr>
      <w:r w:rsidRPr="00FF6550">
        <w:rPr>
          <w:rFonts w:ascii="Arial" w:hAnsi="Arial" w:cs="Arial"/>
          <w:bCs/>
          <w:sz w:val="24"/>
          <w:szCs w:val="24"/>
        </w:rPr>
        <w:lastRenderedPageBreak/>
        <w:t>Literaturverzeichnis:</w:t>
      </w:r>
    </w:p>
    <w:p w:rsidR="00B63AD2" w:rsidRPr="00FF6550" w:rsidRDefault="00B63AD2" w:rsidP="00B63AD2">
      <w:pPr>
        <w:pStyle w:val="Listenabsatz"/>
        <w:numPr>
          <w:ilvl w:val="4"/>
          <w:numId w:val="9"/>
        </w:numPr>
        <w:ind w:left="567"/>
        <w:rPr>
          <w:rFonts w:ascii="Arial" w:hAnsi="Arial" w:cs="Arial"/>
          <w:bCs/>
          <w:sz w:val="24"/>
          <w:szCs w:val="24"/>
        </w:rPr>
      </w:pPr>
      <w:r w:rsidRPr="00FF6550">
        <w:rPr>
          <w:rFonts w:ascii="Arial" w:hAnsi="Arial" w:cs="Arial"/>
          <w:bCs/>
          <w:sz w:val="24"/>
          <w:szCs w:val="24"/>
        </w:rPr>
        <w:t>Skript</w:t>
      </w:r>
    </w:p>
    <w:p w:rsidR="00B63AD2" w:rsidRPr="00FF6550" w:rsidRDefault="00B63AD2" w:rsidP="00B63AD2">
      <w:pPr>
        <w:pStyle w:val="Listenabsatz"/>
        <w:numPr>
          <w:ilvl w:val="4"/>
          <w:numId w:val="9"/>
        </w:numPr>
        <w:ind w:left="567"/>
        <w:rPr>
          <w:rFonts w:ascii="Arial" w:hAnsi="Arial" w:cs="Arial"/>
          <w:bCs/>
          <w:sz w:val="24"/>
          <w:szCs w:val="24"/>
        </w:rPr>
      </w:pPr>
      <w:r w:rsidRPr="00FF6550">
        <w:rPr>
          <w:rFonts w:ascii="Arial" w:hAnsi="Arial" w:cs="Arial"/>
          <w:bCs/>
          <w:sz w:val="24"/>
          <w:szCs w:val="24"/>
        </w:rPr>
        <w:t>Matthias Geihros: IT-Projektmanagement</w:t>
      </w:r>
    </w:p>
    <w:p w:rsidR="00B63AD2" w:rsidRPr="00FF6550" w:rsidRDefault="00B63AD2" w:rsidP="00B63AD2">
      <w:pPr>
        <w:pStyle w:val="Listenabsatz"/>
        <w:numPr>
          <w:ilvl w:val="4"/>
          <w:numId w:val="9"/>
        </w:numPr>
        <w:ind w:left="567"/>
        <w:rPr>
          <w:rFonts w:ascii="Arial" w:hAnsi="Arial" w:cs="Arial"/>
          <w:bCs/>
          <w:sz w:val="24"/>
          <w:szCs w:val="24"/>
        </w:rPr>
      </w:pPr>
      <w:r w:rsidRPr="00FF6550">
        <w:rPr>
          <w:rFonts w:ascii="Arial" w:hAnsi="Arial" w:cs="Arial"/>
          <w:bCs/>
          <w:sz w:val="24"/>
          <w:szCs w:val="24"/>
        </w:rPr>
        <w:t>Bernd Oestereich, Axel Scheithauer: Die UML-Kurzreferenz 2.5 für die Praxis</w:t>
      </w:r>
    </w:p>
    <w:p w:rsidR="00B63AD2" w:rsidRPr="00FF6550" w:rsidRDefault="00B63AD2" w:rsidP="00B63AD2">
      <w:pPr>
        <w:pStyle w:val="Listenabsatz"/>
        <w:numPr>
          <w:ilvl w:val="4"/>
          <w:numId w:val="9"/>
        </w:numPr>
        <w:ind w:left="567"/>
        <w:rPr>
          <w:rFonts w:ascii="Arial" w:hAnsi="Arial" w:cs="Arial"/>
          <w:bCs/>
          <w:sz w:val="24"/>
          <w:szCs w:val="24"/>
        </w:rPr>
      </w:pPr>
      <w:r w:rsidRPr="00FF6550">
        <w:rPr>
          <w:rFonts w:ascii="Arial" w:hAnsi="Arial" w:cs="Arial"/>
          <w:bCs/>
          <w:sz w:val="24"/>
          <w:szCs w:val="24"/>
        </w:rPr>
        <w:t>Ernst Tiemeyer: Handbuch IT-Projektmanagement</w:t>
      </w:r>
    </w:p>
    <w:p w:rsidR="00B63AD2" w:rsidRPr="00FF6550" w:rsidRDefault="00B63AD2" w:rsidP="00B63AD2">
      <w:pPr>
        <w:pStyle w:val="Listenabsatz"/>
        <w:numPr>
          <w:ilvl w:val="4"/>
          <w:numId w:val="9"/>
        </w:numPr>
        <w:ind w:left="567"/>
        <w:rPr>
          <w:rFonts w:ascii="Arial" w:hAnsi="Arial" w:cs="Arial"/>
          <w:bCs/>
          <w:sz w:val="24"/>
          <w:szCs w:val="24"/>
        </w:rPr>
      </w:pPr>
      <w:r w:rsidRPr="00FF6550">
        <w:rPr>
          <w:rFonts w:ascii="Arial" w:hAnsi="Arial" w:cs="Arial"/>
          <w:bCs/>
          <w:sz w:val="24"/>
          <w:szCs w:val="24"/>
        </w:rPr>
        <w:t>Bernhard Rumpe: Modellierung mit UML</w:t>
      </w:r>
    </w:p>
    <w:p w:rsidR="00B63AD2" w:rsidRPr="00FF6550" w:rsidRDefault="00811994" w:rsidP="00B63AD2">
      <w:pPr>
        <w:pStyle w:val="Listenabsatz"/>
        <w:numPr>
          <w:ilvl w:val="4"/>
          <w:numId w:val="9"/>
        </w:numPr>
        <w:ind w:left="567"/>
        <w:rPr>
          <w:rFonts w:ascii="Arial" w:hAnsi="Arial" w:cs="Arial"/>
          <w:bCs/>
          <w:sz w:val="24"/>
          <w:szCs w:val="24"/>
        </w:rPr>
      </w:pPr>
      <w:r w:rsidRPr="00FF6550">
        <w:rPr>
          <w:rFonts w:ascii="Arial" w:hAnsi="Arial" w:cs="Arial"/>
          <w:bCs/>
          <w:sz w:val="24"/>
          <w:szCs w:val="24"/>
        </w:rPr>
        <w:t xml:space="preserve">Chris Rupp, Stefan Queins: </w:t>
      </w:r>
      <w:r w:rsidR="00B63AD2" w:rsidRPr="00FF6550">
        <w:rPr>
          <w:rFonts w:ascii="Arial" w:hAnsi="Arial" w:cs="Arial"/>
          <w:bCs/>
          <w:sz w:val="24"/>
          <w:szCs w:val="24"/>
        </w:rPr>
        <w:t>UML Glasklar</w:t>
      </w:r>
    </w:p>
    <w:p w:rsidR="00811994" w:rsidRDefault="00811994" w:rsidP="00B63AD2">
      <w:pPr>
        <w:pStyle w:val="Listenabsatz"/>
        <w:numPr>
          <w:ilvl w:val="4"/>
          <w:numId w:val="9"/>
        </w:numPr>
        <w:ind w:left="567"/>
        <w:rPr>
          <w:rFonts w:ascii="Arial" w:hAnsi="Arial" w:cs="Arial"/>
          <w:bCs/>
          <w:sz w:val="24"/>
          <w:szCs w:val="24"/>
        </w:rPr>
      </w:pPr>
      <w:r w:rsidRPr="00FF6550">
        <w:rPr>
          <w:rFonts w:ascii="Arial" w:hAnsi="Arial" w:cs="Arial"/>
          <w:bCs/>
          <w:sz w:val="24"/>
          <w:szCs w:val="24"/>
        </w:rPr>
        <w:t>Patrick Grässle, Henriette Baumann, Philippe Baumann: UML 2 projektorientiert</w:t>
      </w:r>
    </w:p>
    <w:p w:rsidR="00FF4767" w:rsidRDefault="00FF4767" w:rsidP="00B63AD2">
      <w:pPr>
        <w:pStyle w:val="Listenabsatz"/>
        <w:numPr>
          <w:ilvl w:val="4"/>
          <w:numId w:val="9"/>
        </w:numPr>
        <w:ind w:left="567"/>
        <w:rPr>
          <w:rFonts w:ascii="Arial" w:hAnsi="Arial" w:cs="Arial"/>
          <w:bCs/>
          <w:sz w:val="24"/>
          <w:szCs w:val="24"/>
        </w:rPr>
      </w:pPr>
      <w:r>
        <w:rPr>
          <w:rFonts w:ascii="Arial" w:hAnsi="Arial" w:cs="Arial"/>
          <w:bCs/>
          <w:sz w:val="24"/>
          <w:szCs w:val="24"/>
        </w:rPr>
        <w:t>Die</w:t>
      </w:r>
      <w:r w:rsidR="00EF61E4">
        <w:rPr>
          <w:rFonts w:ascii="Arial" w:hAnsi="Arial" w:cs="Arial"/>
          <w:bCs/>
          <w:sz w:val="24"/>
          <w:szCs w:val="24"/>
        </w:rPr>
        <w:t xml:space="preserve">tmar Steinpichler, Horst Kargl: </w:t>
      </w:r>
      <w:r>
        <w:rPr>
          <w:rFonts w:ascii="Arial" w:hAnsi="Arial" w:cs="Arial"/>
          <w:bCs/>
          <w:sz w:val="24"/>
          <w:szCs w:val="24"/>
        </w:rPr>
        <w:t>Projektabwicklung mit UML und Enterprise Architect</w:t>
      </w:r>
    </w:p>
    <w:p w:rsidR="00BA247F" w:rsidRPr="00BA247F" w:rsidRDefault="007F15A9" w:rsidP="00BA247F">
      <w:pPr>
        <w:pStyle w:val="Listenabsatz"/>
        <w:numPr>
          <w:ilvl w:val="4"/>
          <w:numId w:val="9"/>
        </w:numPr>
        <w:ind w:left="567"/>
        <w:rPr>
          <w:rFonts w:ascii="Arial" w:hAnsi="Arial" w:cs="Arial"/>
          <w:bCs/>
          <w:sz w:val="24"/>
          <w:szCs w:val="24"/>
        </w:rPr>
      </w:pPr>
      <w:hyperlink r:id="rId13" w:history="1">
        <w:r w:rsidR="00BA247F" w:rsidRPr="00BA247F">
          <w:rPr>
            <w:rStyle w:val="Hyperlink"/>
            <w:rFonts w:ascii="Arial" w:hAnsi="Arial" w:cs="Arial"/>
            <w:bCs/>
            <w:color w:val="auto"/>
            <w:sz w:val="24"/>
            <w:szCs w:val="24"/>
          </w:rPr>
          <w:t>http://www.oose.de</w:t>
        </w:r>
      </w:hyperlink>
    </w:p>
    <w:p w:rsidR="00FE2926" w:rsidRPr="00FE2926" w:rsidRDefault="007F15A9" w:rsidP="00FE2926">
      <w:pPr>
        <w:pStyle w:val="Listenabsatz"/>
        <w:numPr>
          <w:ilvl w:val="4"/>
          <w:numId w:val="9"/>
        </w:numPr>
        <w:ind w:left="567"/>
        <w:rPr>
          <w:rFonts w:ascii="Arial" w:hAnsi="Arial" w:cs="Arial"/>
          <w:bCs/>
          <w:sz w:val="24"/>
          <w:szCs w:val="24"/>
        </w:rPr>
      </w:pPr>
      <w:hyperlink r:id="rId14" w:history="1">
        <w:r w:rsidR="00BA247F" w:rsidRPr="00BA247F">
          <w:rPr>
            <w:rStyle w:val="Hyperlink"/>
            <w:rFonts w:ascii="Arial" w:hAnsi="Arial" w:cs="Arial"/>
            <w:bCs/>
            <w:color w:val="auto"/>
            <w:sz w:val="24"/>
            <w:szCs w:val="24"/>
          </w:rPr>
          <w:t>http://www.oose.de/wp-content/uploads/2011/11/oose-UML-Toolliste.pdf</w:t>
        </w:r>
      </w:hyperlink>
    </w:p>
    <w:p w:rsidR="00FE2926" w:rsidRPr="00FE2926" w:rsidRDefault="007F15A9" w:rsidP="00FE2926">
      <w:pPr>
        <w:pStyle w:val="Listenabsatz"/>
        <w:numPr>
          <w:ilvl w:val="4"/>
          <w:numId w:val="9"/>
        </w:numPr>
        <w:ind w:left="567"/>
        <w:rPr>
          <w:rFonts w:ascii="Arial" w:hAnsi="Arial" w:cs="Arial"/>
          <w:bCs/>
          <w:sz w:val="24"/>
          <w:szCs w:val="24"/>
        </w:rPr>
      </w:pPr>
      <w:hyperlink r:id="rId15" w:history="1">
        <w:r w:rsidR="00FE2926" w:rsidRPr="00FE2926">
          <w:rPr>
            <w:rStyle w:val="Hyperlink"/>
            <w:rFonts w:ascii="Arial" w:hAnsi="Arial" w:cs="Arial"/>
            <w:bCs/>
            <w:color w:val="auto"/>
            <w:sz w:val="24"/>
            <w:szCs w:val="24"/>
          </w:rPr>
          <w:t>http://www.omg.org/spec/UML/2.5/PDF/</w:t>
        </w:r>
      </w:hyperlink>
    </w:p>
    <w:sectPr w:rsidR="00FE2926" w:rsidRPr="00FE2926" w:rsidSect="00A336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0AA"/>
    <w:multiLevelType w:val="hybridMultilevel"/>
    <w:tmpl w:val="F7DEAE30"/>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04070001">
      <w:start w:val="1"/>
      <w:numFmt w:val="bullet"/>
      <w:lvlText w:val=""/>
      <w:lvlJc w:val="left"/>
      <w:pPr>
        <w:ind w:left="3600" w:hanging="360"/>
      </w:pPr>
      <w:rPr>
        <w:rFonts w:ascii="Symbol" w:hAnsi="Symbol"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B30725E"/>
    <w:multiLevelType w:val="hybridMultilevel"/>
    <w:tmpl w:val="D53E435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78A4D234">
      <w:numFmt w:val="bullet"/>
      <w:lvlText w:val="-"/>
      <w:lvlJc w:val="left"/>
      <w:pPr>
        <w:ind w:left="3600" w:hanging="360"/>
      </w:pPr>
      <w:rPr>
        <w:rFonts w:ascii="Times New Roman" w:eastAsiaTheme="minorHAnsi" w:hAnsi="Times New Roman" w:cs="Times New Roman"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5D139BE"/>
    <w:multiLevelType w:val="hybridMultilevel"/>
    <w:tmpl w:val="33688922"/>
    <w:lvl w:ilvl="0" w:tplc="4780529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18605C50"/>
    <w:multiLevelType w:val="hybridMultilevel"/>
    <w:tmpl w:val="7BCE1C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EC0094"/>
    <w:multiLevelType w:val="hybridMultilevel"/>
    <w:tmpl w:val="33688922"/>
    <w:lvl w:ilvl="0" w:tplc="4780529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2C5D332B"/>
    <w:multiLevelType w:val="multilevel"/>
    <w:tmpl w:val="1C6499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E1D5ACD"/>
    <w:multiLevelType w:val="hybridMultilevel"/>
    <w:tmpl w:val="9048AA9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78A4D234">
      <w:numFmt w:val="bullet"/>
      <w:lvlText w:val="-"/>
      <w:lvlJc w:val="left"/>
      <w:pPr>
        <w:ind w:left="3600" w:hanging="360"/>
      </w:pPr>
      <w:rPr>
        <w:rFonts w:ascii="Times New Roman" w:eastAsiaTheme="minorHAnsi" w:hAnsi="Times New Roman" w:cs="Times New Roman"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3A50D10"/>
    <w:multiLevelType w:val="hybridMultilevel"/>
    <w:tmpl w:val="B1F23ADA"/>
    <w:lvl w:ilvl="0" w:tplc="0407000F">
      <w:start w:val="1"/>
      <w:numFmt w:val="decimal"/>
      <w:lvlText w:val="%1."/>
      <w:lvlJc w:val="left"/>
      <w:pPr>
        <w:ind w:left="76" w:hanging="360"/>
      </w:pPr>
    </w:lvl>
    <w:lvl w:ilvl="1" w:tplc="04070019" w:tentative="1">
      <w:start w:val="1"/>
      <w:numFmt w:val="lowerLetter"/>
      <w:lvlText w:val="%2."/>
      <w:lvlJc w:val="left"/>
      <w:pPr>
        <w:ind w:left="796" w:hanging="360"/>
      </w:pPr>
    </w:lvl>
    <w:lvl w:ilvl="2" w:tplc="0407001B" w:tentative="1">
      <w:start w:val="1"/>
      <w:numFmt w:val="lowerRoman"/>
      <w:lvlText w:val="%3."/>
      <w:lvlJc w:val="right"/>
      <w:pPr>
        <w:ind w:left="1516" w:hanging="180"/>
      </w:pPr>
    </w:lvl>
    <w:lvl w:ilvl="3" w:tplc="0407000F" w:tentative="1">
      <w:start w:val="1"/>
      <w:numFmt w:val="decimal"/>
      <w:lvlText w:val="%4."/>
      <w:lvlJc w:val="left"/>
      <w:pPr>
        <w:ind w:left="2236" w:hanging="360"/>
      </w:pPr>
    </w:lvl>
    <w:lvl w:ilvl="4" w:tplc="04070019" w:tentative="1">
      <w:start w:val="1"/>
      <w:numFmt w:val="lowerLetter"/>
      <w:lvlText w:val="%5."/>
      <w:lvlJc w:val="left"/>
      <w:pPr>
        <w:ind w:left="2956" w:hanging="360"/>
      </w:pPr>
    </w:lvl>
    <w:lvl w:ilvl="5" w:tplc="0407001B" w:tentative="1">
      <w:start w:val="1"/>
      <w:numFmt w:val="lowerRoman"/>
      <w:lvlText w:val="%6."/>
      <w:lvlJc w:val="right"/>
      <w:pPr>
        <w:ind w:left="3676" w:hanging="180"/>
      </w:pPr>
    </w:lvl>
    <w:lvl w:ilvl="6" w:tplc="0407000F" w:tentative="1">
      <w:start w:val="1"/>
      <w:numFmt w:val="decimal"/>
      <w:lvlText w:val="%7."/>
      <w:lvlJc w:val="left"/>
      <w:pPr>
        <w:ind w:left="4396" w:hanging="360"/>
      </w:pPr>
    </w:lvl>
    <w:lvl w:ilvl="7" w:tplc="04070019" w:tentative="1">
      <w:start w:val="1"/>
      <w:numFmt w:val="lowerLetter"/>
      <w:lvlText w:val="%8."/>
      <w:lvlJc w:val="left"/>
      <w:pPr>
        <w:ind w:left="5116" w:hanging="360"/>
      </w:pPr>
    </w:lvl>
    <w:lvl w:ilvl="8" w:tplc="0407001B" w:tentative="1">
      <w:start w:val="1"/>
      <w:numFmt w:val="lowerRoman"/>
      <w:lvlText w:val="%9."/>
      <w:lvlJc w:val="right"/>
      <w:pPr>
        <w:ind w:left="5836" w:hanging="180"/>
      </w:pPr>
    </w:lvl>
  </w:abstractNum>
  <w:abstractNum w:abstractNumId="8">
    <w:nsid w:val="34E2080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71A1C34"/>
    <w:multiLevelType w:val="hybridMultilevel"/>
    <w:tmpl w:val="5EEAB23C"/>
    <w:lvl w:ilvl="0" w:tplc="444C8186">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54C29C4"/>
    <w:multiLevelType w:val="hybridMultilevel"/>
    <w:tmpl w:val="309C30F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8454CE5"/>
    <w:multiLevelType w:val="hybridMultilevel"/>
    <w:tmpl w:val="6F2692C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0F">
      <w:start w:val="1"/>
      <w:numFmt w:val="decimal"/>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0144C2D"/>
    <w:multiLevelType w:val="hybridMultilevel"/>
    <w:tmpl w:val="378C58C0"/>
    <w:lvl w:ilvl="0" w:tplc="1D56CB58">
      <w:start w:val="3"/>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343AA5"/>
    <w:multiLevelType w:val="hybridMultilevel"/>
    <w:tmpl w:val="0964985C"/>
    <w:lvl w:ilvl="0" w:tplc="38D82806">
      <w:start w:val="1"/>
      <w:numFmt w:val="decimal"/>
      <w:lvlText w:val="%1."/>
      <w:lvlJc w:val="left"/>
      <w:pPr>
        <w:ind w:left="436"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989780A"/>
    <w:multiLevelType w:val="hybridMultilevel"/>
    <w:tmpl w:val="BD1ECD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DAE790A"/>
    <w:multiLevelType w:val="hybridMultilevel"/>
    <w:tmpl w:val="AADADC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E992CB6"/>
    <w:multiLevelType w:val="hybridMultilevel"/>
    <w:tmpl w:val="E69C7CC8"/>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78A4D234">
      <w:numFmt w:val="bullet"/>
      <w:lvlText w:val="-"/>
      <w:lvlJc w:val="left"/>
      <w:pPr>
        <w:ind w:left="3600" w:hanging="360"/>
      </w:pPr>
      <w:rPr>
        <w:rFonts w:ascii="Times New Roman" w:eastAsiaTheme="minorHAnsi" w:hAnsi="Times New Roman" w:cs="Times New Roman"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8721E0"/>
    <w:multiLevelType w:val="hybridMultilevel"/>
    <w:tmpl w:val="7F4886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50E5890"/>
    <w:multiLevelType w:val="hybridMultilevel"/>
    <w:tmpl w:val="46CEB0EE"/>
    <w:lvl w:ilvl="0" w:tplc="2D742A6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77A95362"/>
    <w:multiLevelType w:val="hybridMultilevel"/>
    <w:tmpl w:val="4A1EB4D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04070001">
      <w:start w:val="1"/>
      <w:numFmt w:val="bullet"/>
      <w:lvlText w:val=""/>
      <w:lvlJc w:val="left"/>
      <w:pPr>
        <w:ind w:left="3600" w:hanging="360"/>
      </w:pPr>
      <w:rPr>
        <w:rFonts w:ascii="Symbol" w:hAnsi="Symbol"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9B72C42"/>
    <w:multiLevelType w:val="multilevel"/>
    <w:tmpl w:val="224AB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DE6456F"/>
    <w:multiLevelType w:val="hybridMultilevel"/>
    <w:tmpl w:val="E7A2ED9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7"/>
  </w:num>
  <w:num w:numId="2">
    <w:abstractNumId w:val="1"/>
  </w:num>
  <w:num w:numId="3">
    <w:abstractNumId w:val="8"/>
  </w:num>
  <w:num w:numId="4">
    <w:abstractNumId w:val="20"/>
  </w:num>
  <w:num w:numId="5">
    <w:abstractNumId w:val="18"/>
  </w:num>
  <w:num w:numId="6">
    <w:abstractNumId w:val="2"/>
  </w:num>
  <w:num w:numId="7">
    <w:abstractNumId w:val="4"/>
  </w:num>
  <w:num w:numId="8">
    <w:abstractNumId w:val="3"/>
  </w:num>
  <w:num w:numId="9">
    <w:abstractNumId w:val="11"/>
  </w:num>
  <w:num w:numId="10">
    <w:abstractNumId w:val="5"/>
  </w:num>
  <w:num w:numId="11">
    <w:abstractNumId w:val="14"/>
  </w:num>
  <w:num w:numId="12">
    <w:abstractNumId w:val="7"/>
  </w:num>
  <w:num w:numId="13">
    <w:abstractNumId w:val="13"/>
  </w:num>
  <w:num w:numId="14">
    <w:abstractNumId w:val="16"/>
  </w:num>
  <w:num w:numId="15">
    <w:abstractNumId w:val="15"/>
  </w:num>
  <w:num w:numId="16">
    <w:abstractNumId w:val="21"/>
  </w:num>
  <w:num w:numId="17">
    <w:abstractNumId w:val="6"/>
  </w:num>
  <w:num w:numId="18">
    <w:abstractNumId w:val="10"/>
  </w:num>
  <w:num w:numId="19">
    <w:abstractNumId w:val="12"/>
  </w:num>
  <w:num w:numId="20">
    <w:abstractNumId w:val="9"/>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characterSpacingControl w:val="doNotCompress"/>
  <w:compat>
    <w:compatSetting w:name="compatibilityMode" w:uri="http://schemas.microsoft.com/office/word" w:val="12"/>
  </w:compat>
  <w:rsids>
    <w:rsidRoot w:val="002D3352"/>
    <w:rsid w:val="00012344"/>
    <w:rsid w:val="00033221"/>
    <w:rsid w:val="00034B58"/>
    <w:rsid w:val="000C148A"/>
    <w:rsid w:val="000D61BB"/>
    <w:rsid w:val="00104CC6"/>
    <w:rsid w:val="00137CD7"/>
    <w:rsid w:val="00182AF0"/>
    <w:rsid w:val="00196BA6"/>
    <w:rsid w:val="001A12A1"/>
    <w:rsid w:val="001B200E"/>
    <w:rsid w:val="001D63CA"/>
    <w:rsid w:val="001E3637"/>
    <w:rsid w:val="00280DAF"/>
    <w:rsid w:val="00282EFB"/>
    <w:rsid w:val="00283BE5"/>
    <w:rsid w:val="00295474"/>
    <w:rsid w:val="002B771A"/>
    <w:rsid w:val="002D3352"/>
    <w:rsid w:val="002F4700"/>
    <w:rsid w:val="00322561"/>
    <w:rsid w:val="003279F9"/>
    <w:rsid w:val="00333E3E"/>
    <w:rsid w:val="00363272"/>
    <w:rsid w:val="00376C59"/>
    <w:rsid w:val="00391C3C"/>
    <w:rsid w:val="003A1818"/>
    <w:rsid w:val="003D73B1"/>
    <w:rsid w:val="003F28A3"/>
    <w:rsid w:val="00423845"/>
    <w:rsid w:val="00477F35"/>
    <w:rsid w:val="00490C3F"/>
    <w:rsid w:val="004A0402"/>
    <w:rsid w:val="004B481E"/>
    <w:rsid w:val="004B723F"/>
    <w:rsid w:val="004C24DD"/>
    <w:rsid w:val="004C4C43"/>
    <w:rsid w:val="005111A8"/>
    <w:rsid w:val="00520476"/>
    <w:rsid w:val="0053090F"/>
    <w:rsid w:val="005420EB"/>
    <w:rsid w:val="00557247"/>
    <w:rsid w:val="0056284B"/>
    <w:rsid w:val="00571892"/>
    <w:rsid w:val="005A4938"/>
    <w:rsid w:val="005D0501"/>
    <w:rsid w:val="005E34C2"/>
    <w:rsid w:val="00602CB1"/>
    <w:rsid w:val="0060315B"/>
    <w:rsid w:val="006223C1"/>
    <w:rsid w:val="006949D7"/>
    <w:rsid w:val="006E0EB0"/>
    <w:rsid w:val="006E669E"/>
    <w:rsid w:val="00710337"/>
    <w:rsid w:val="007411A2"/>
    <w:rsid w:val="00753006"/>
    <w:rsid w:val="007572D1"/>
    <w:rsid w:val="00787E10"/>
    <w:rsid w:val="007C6655"/>
    <w:rsid w:val="007F15A9"/>
    <w:rsid w:val="00805550"/>
    <w:rsid w:val="00811994"/>
    <w:rsid w:val="00830892"/>
    <w:rsid w:val="00847230"/>
    <w:rsid w:val="008550FB"/>
    <w:rsid w:val="00870C11"/>
    <w:rsid w:val="0089344F"/>
    <w:rsid w:val="008A1C79"/>
    <w:rsid w:val="008B7ADF"/>
    <w:rsid w:val="00973E45"/>
    <w:rsid w:val="00977CD7"/>
    <w:rsid w:val="009966A7"/>
    <w:rsid w:val="009973D6"/>
    <w:rsid w:val="009A0B23"/>
    <w:rsid w:val="009C146B"/>
    <w:rsid w:val="00A26223"/>
    <w:rsid w:val="00A3365B"/>
    <w:rsid w:val="00A65C4E"/>
    <w:rsid w:val="00B1266E"/>
    <w:rsid w:val="00B463EA"/>
    <w:rsid w:val="00B63AD2"/>
    <w:rsid w:val="00B670FD"/>
    <w:rsid w:val="00B70738"/>
    <w:rsid w:val="00B776C4"/>
    <w:rsid w:val="00BA247F"/>
    <w:rsid w:val="00BE0DD0"/>
    <w:rsid w:val="00BE46CE"/>
    <w:rsid w:val="00BF20BE"/>
    <w:rsid w:val="00BF4DC6"/>
    <w:rsid w:val="00C20306"/>
    <w:rsid w:val="00C51B32"/>
    <w:rsid w:val="00C747F8"/>
    <w:rsid w:val="00C82C31"/>
    <w:rsid w:val="00C82CAB"/>
    <w:rsid w:val="00D21348"/>
    <w:rsid w:val="00D47124"/>
    <w:rsid w:val="00D7404F"/>
    <w:rsid w:val="00DA5943"/>
    <w:rsid w:val="00DF01A0"/>
    <w:rsid w:val="00E03463"/>
    <w:rsid w:val="00E1540C"/>
    <w:rsid w:val="00E33A9E"/>
    <w:rsid w:val="00E3504A"/>
    <w:rsid w:val="00E448C5"/>
    <w:rsid w:val="00E854C3"/>
    <w:rsid w:val="00EC2BA3"/>
    <w:rsid w:val="00EC5477"/>
    <w:rsid w:val="00ED0010"/>
    <w:rsid w:val="00EF61E4"/>
    <w:rsid w:val="00F27947"/>
    <w:rsid w:val="00F3332A"/>
    <w:rsid w:val="00FB3ACD"/>
    <w:rsid w:val="00FC3041"/>
    <w:rsid w:val="00FC47B7"/>
    <w:rsid w:val="00FE2926"/>
    <w:rsid w:val="00FE6FB0"/>
    <w:rsid w:val="00FF4767"/>
    <w:rsid w:val="00FF65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3365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D3352"/>
    <w:pPr>
      <w:ind w:left="720"/>
      <w:contextualSpacing/>
    </w:pPr>
  </w:style>
  <w:style w:type="character" w:styleId="Hyperlink">
    <w:name w:val="Hyperlink"/>
    <w:basedOn w:val="Absatz-Standardschriftart"/>
    <w:uiPriority w:val="99"/>
    <w:unhideWhenUsed/>
    <w:rsid w:val="00830892"/>
    <w:rPr>
      <w:color w:val="0000FF" w:themeColor="hyperlink"/>
      <w:u w:val="single"/>
    </w:rPr>
  </w:style>
  <w:style w:type="paragraph" w:styleId="Sprechblasentext">
    <w:name w:val="Balloon Text"/>
    <w:basedOn w:val="Standard"/>
    <w:link w:val="SprechblasentextZchn"/>
    <w:uiPriority w:val="99"/>
    <w:semiHidden/>
    <w:unhideWhenUsed/>
    <w:rsid w:val="00DA59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59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81475">
      <w:bodyDiv w:val="1"/>
      <w:marLeft w:val="0"/>
      <w:marRight w:val="0"/>
      <w:marTop w:val="0"/>
      <w:marBottom w:val="0"/>
      <w:divBdr>
        <w:top w:val="none" w:sz="0" w:space="0" w:color="auto"/>
        <w:left w:val="none" w:sz="0" w:space="0" w:color="auto"/>
        <w:bottom w:val="none" w:sz="0" w:space="0" w:color="auto"/>
        <w:right w:val="none" w:sz="0" w:space="0" w:color="auto"/>
      </w:divBdr>
    </w:div>
    <w:div w:id="262687622">
      <w:bodyDiv w:val="1"/>
      <w:marLeft w:val="0"/>
      <w:marRight w:val="0"/>
      <w:marTop w:val="0"/>
      <w:marBottom w:val="0"/>
      <w:divBdr>
        <w:top w:val="none" w:sz="0" w:space="0" w:color="auto"/>
        <w:left w:val="none" w:sz="0" w:space="0" w:color="auto"/>
        <w:bottom w:val="none" w:sz="0" w:space="0" w:color="auto"/>
        <w:right w:val="none" w:sz="0" w:space="0" w:color="auto"/>
      </w:divBdr>
    </w:div>
    <w:div w:id="133545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oose.d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www.omg.org/spec/UML/2.5/PDF/" TargetMode="Externa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www.oose.de/wp-content/uploads/2011/11/oose-UML-Toollis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2160A-0023-4C79-97DD-771C3F527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3698</Words>
  <Characters>23300</Characters>
  <Application>Microsoft Office Word</Application>
  <DocSecurity>0</DocSecurity>
  <Lines>194</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dc:creator>
  <cp:lastModifiedBy>Jürgen</cp:lastModifiedBy>
  <cp:revision>11</cp:revision>
  <cp:lastPrinted>2016-01-04T19:52:00Z</cp:lastPrinted>
  <dcterms:created xsi:type="dcterms:W3CDTF">2016-01-08T09:23:00Z</dcterms:created>
  <dcterms:modified xsi:type="dcterms:W3CDTF">2016-01-08T11:45:00Z</dcterms:modified>
</cp:coreProperties>
</file>