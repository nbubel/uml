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15B" w:rsidRPr="00FF6550" w:rsidRDefault="00BF20BE" w:rsidP="00423845">
      <w:pPr>
        <w:jc w:val="center"/>
        <w:rPr>
          <w:rFonts w:ascii="Arial" w:hAnsi="Arial" w:cs="Arial"/>
          <w:b/>
          <w:bCs/>
          <w:sz w:val="50"/>
          <w:szCs w:val="50"/>
        </w:rPr>
      </w:pPr>
      <w:r w:rsidRPr="00FF6550">
        <w:rPr>
          <w:rFonts w:ascii="Arial" w:hAnsi="Arial" w:cs="Arial"/>
          <w:b/>
          <w:bCs/>
          <w:sz w:val="50"/>
          <w:szCs w:val="50"/>
        </w:rPr>
        <w:t>Die Unified Modeling Language</w:t>
      </w:r>
      <w:r w:rsidRPr="00FF6550">
        <w:rPr>
          <w:rFonts w:ascii="Arial" w:hAnsi="Arial" w:cs="Arial"/>
          <w:b/>
          <w:bCs/>
          <w:sz w:val="50"/>
          <w:szCs w:val="50"/>
        </w:rPr>
        <w:br/>
        <w:t xml:space="preserve">im Kontext </w:t>
      </w:r>
      <w:r w:rsidR="00847230" w:rsidRPr="00FF6550">
        <w:rPr>
          <w:rFonts w:ascii="Arial" w:hAnsi="Arial" w:cs="Arial"/>
          <w:b/>
          <w:bCs/>
          <w:sz w:val="50"/>
          <w:szCs w:val="50"/>
        </w:rPr>
        <w:t>des Projektmanagements</w:t>
      </w:r>
      <w:r w:rsidR="00870C11">
        <w:rPr>
          <w:rFonts w:ascii="Arial" w:hAnsi="Arial" w:cs="Arial"/>
          <w:b/>
          <w:bCs/>
          <w:sz w:val="50"/>
          <w:szCs w:val="50"/>
        </w:rPr>
        <w:t xml:space="preserve"> von Software-Systemen</w:t>
      </w:r>
    </w:p>
    <w:p w:rsidR="0060315B" w:rsidRPr="00FF6550" w:rsidRDefault="0060315B" w:rsidP="00423845">
      <w:pPr>
        <w:jc w:val="center"/>
        <w:rPr>
          <w:rFonts w:ascii="Arial" w:hAnsi="Arial" w:cs="Arial"/>
          <w:bCs/>
          <w:sz w:val="24"/>
          <w:szCs w:val="24"/>
        </w:rPr>
      </w:pPr>
    </w:p>
    <w:p w:rsidR="0060315B" w:rsidRPr="00FF6550" w:rsidRDefault="0060315B" w:rsidP="00423845">
      <w:pPr>
        <w:jc w:val="center"/>
        <w:rPr>
          <w:rFonts w:ascii="Arial" w:hAnsi="Arial" w:cs="Arial"/>
          <w:bCs/>
          <w:sz w:val="24"/>
          <w:szCs w:val="24"/>
        </w:rPr>
      </w:pPr>
      <w:r w:rsidRPr="00FF6550">
        <w:rPr>
          <w:rFonts w:ascii="Arial" w:hAnsi="Arial" w:cs="Arial"/>
          <w:bCs/>
          <w:sz w:val="24"/>
          <w:szCs w:val="24"/>
        </w:rPr>
        <w:br w:type="page"/>
      </w:r>
    </w:p>
    <w:p w:rsidR="002D3352" w:rsidRPr="00FF6550" w:rsidRDefault="002D3352" w:rsidP="00477F35">
      <w:pPr>
        <w:rPr>
          <w:rFonts w:ascii="Arial" w:hAnsi="Arial" w:cs="Arial"/>
          <w:bCs/>
          <w:sz w:val="24"/>
          <w:szCs w:val="24"/>
        </w:rPr>
      </w:pPr>
      <w:r w:rsidRPr="00FF6550">
        <w:rPr>
          <w:rFonts w:ascii="Arial" w:hAnsi="Arial" w:cs="Arial"/>
          <w:bCs/>
          <w:sz w:val="24"/>
          <w:szCs w:val="24"/>
        </w:rPr>
        <w:lastRenderedPageBreak/>
        <w:t>Gliederung</w:t>
      </w:r>
    </w:p>
    <w:p w:rsidR="008A1C79" w:rsidRPr="00FF6550" w:rsidRDefault="002D3352" w:rsidP="00477F35">
      <w:pPr>
        <w:pStyle w:val="ListParagraph"/>
        <w:numPr>
          <w:ilvl w:val="0"/>
          <w:numId w:val="2"/>
        </w:numPr>
        <w:rPr>
          <w:rFonts w:ascii="Arial" w:hAnsi="Arial" w:cs="Arial"/>
          <w:bCs/>
          <w:sz w:val="24"/>
          <w:szCs w:val="24"/>
        </w:rPr>
      </w:pPr>
      <w:r w:rsidRPr="00FF6550">
        <w:rPr>
          <w:rFonts w:ascii="Arial" w:hAnsi="Arial" w:cs="Arial"/>
          <w:bCs/>
          <w:sz w:val="24"/>
          <w:szCs w:val="24"/>
        </w:rPr>
        <w:t>Einleitung</w:t>
      </w:r>
    </w:p>
    <w:p w:rsidR="00C20306" w:rsidRPr="00FF6550" w:rsidRDefault="00295474" w:rsidP="00C20306">
      <w:pPr>
        <w:pStyle w:val="ListParagraph"/>
        <w:numPr>
          <w:ilvl w:val="1"/>
          <w:numId w:val="2"/>
        </w:numPr>
        <w:rPr>
          <w:rFonts w:ascii="Arial" w:hAnsi="Arial" w:cs="Arial"/>
          <w:bCs/>
          <w:sz w:val="24"/>
          <w:szCs w:val="24"/>
        </w:rPr>
      </w:pPr>
      <w:r w:rsidRPr="00FF6550">
        <w:rPr>
          <w:rFonts w:ascii="Arial" w:hAnsi="Arial" w:cs="Arial"/>
          <w:bCs/>
          <w:sz w:val="24"/>
          <w:szCs w:val="24"/>
        </w:rPr>
        <w:t xml:space="preserve">Grundlagen des </w:t>
      </w:r>
      <w:r w:rsidR="00C20306" w:rsidRPr="00FF6550">
        <w:rPr>
          <w:rFonts w:ascii="Arial" w:hAnsi="Arial" w:cs="Arial"/>
          <w:bCs/>
          <w:sz w:val="24"/>
          <w:szCs w:val="24"/>
        </w:rPr>
        <w:t>Projektmanagement</w:t>
      </w:r>
      <w:r w:rsidRPr="00FF6550">
        <w:rPr>
          <w:rFonts w:ascii="Arial" w:hAnsi="Arial" w:cs="Arial"/>
          <w:bCs/>
          <w:sz w:val="24"/>
          <w:szCs w:val="24"/>
        </w:rPr>
        <w:t>s</w:t>
      </w:r>
    </w:p>
    <w:p w:rsidR="00C20306" w:rsidRPr="003279F9" w:rsidRDefault="00C20306" w:rsidP="003279F9">
      <w:pPr>
        <w:pStyle w:val="ListParagraph"/>
        <w:numPr>
          <w:ilvl w:val="2"/>
          <w:numId w:val="2"/>
        </w:numPr>
        <w:rPr>
          <w:rFonts w:ascii="Arial" w:hAnsi="Arial" w:cs="Arial"/>
          <w:bCs/>
          <w:sz w:val="24"/>
          <w:szCs w:val="24"/>
        </w:rPr>
      </w:pPr>
      <w:r w:rsidRPr="00FF6550">
        <w:rPr>
          <w:rFonts w:ascii="Arial" w:hAnsi="Arial" w:cs="Arial"/>
          <w:bCs/>
          <w:sz w:val="24"/>
          <w:szCs w:val="24"/>
        </w:rPr>
        <w:t>Definition</w:t>
      </w:r>
    </w:p>
    <w:p w:rsidR="00C20306" w:rsidRDefault="00C20306" w:rsidP="00C20306">
      <w:pPr>
        <w:pStyle w:val="ListParagraph"/>
        <w:numPr>
          <w:ilvl w:val="2"/>
          <w:numId w:val="2"/>
        </w:numPr>
        <w:rPr>
          <w:rFonts w:ascii="Arial" w:hAnsi="Arial" w:cs="Arial"/>
          <w:bCs/>
          <w:sz w:val="24"/>
          <w:szCs w:val="24"/>
        </w:rPr>
      </w:pPr>
      <w:r w:rsidRPr="00FF6550">
        <w:rPr>
          <w:rFonts w:ascii="Arial" w:hAnsi="Arial" w:cs="Arial"/>
          <w:bCs/>
          <w:sz w:val="24"/>
          <w:szCs w:val="24"/>
        </w:rPr>
        <w:t>Modelle</w:t>
      </w:r>
    </w:p>
    <w:p w:rsidR="003279F9" w:rsidRDefault="003279F9" w:rsidP="00C20306">
      <w:pPr>
        <w:pStyle w:val="ListParagraph"/>
        <w:numPr>
          <w:ilvl w:val="2"/>
          <w:numId w:val="2"/>
        </w:numPr>
        <w:rPr>
          <w:rFonts w:ascii="Arial" w:hAnsi="Arial" w:cs="Arial"/>
          <w:bCs/>
          <w:sz w:val="24"/>
          <w:szCs w:val="24"/>
        </w:rPr>
      </w:pPr>
      <w:r>
        <w:rPr>
          <w:rFonts w:ascii="Arial" w:hAnsi="Arial" w:cs="Arial"/>
          <w:bCs/>
          <w:sz w:val="24"/>
          <w:szCs w:val="24"/>
        </w:rPr>
        <w:t>Phasen</w:t>
      </w:r>
    </w:p>
    <w:p w:rsidR="003279F9" w:rsidRPr="00FF6550" w:rsidRDefault="003279F9" w:rsidP="00C20306">
      <w:pPr>
        <w:pStyle w:val="ListParagraph"/>
        <w:numPr>
          <w:ilvl w:val="2"/>
          <w:numId w:val="2"/>
        </w:numPr>
        <w:rPr>
          <w:rFonts w:ascii="Arial" w:hAnsi="Arial" w:cs="Arial"/>
          <w:bCs/>
          <w:sz w:val="24"/>
          <w:szCs w:val="24"/>
        </w:rPr>
      </w:pPr>
      <w:r>
        <w:rPr>
          <w:rFonts w:ascii="Arial" w:hAnsi="Arial" w:cs="Arial"/>
          <w:bCs/>
          <w:sz w:val="24"/>
          <w:szCs w:val="24"/>
        </w:rPr>
        <w:t>Prozesse</w:t>
      </w:r>
    </w:p>
    <w:p w:rsidR="00C51B32" w:rsidRPr="00FF6550" w:rsidRDefault="00C51B32" w:rsidP="00477F35">
      <w:pPr>
        <w:pStyle w:val="ListParagraph"/>
        <w:rPr>
          <w:rFonts w:ascii="Arial" w:hAnsi="Arial" w:cs="Arial"/>
          <w:bCs/>
          <w:sz w:val="24"/>
          <w:szCs w:val="24"/>
        </w:rPr>
      </w:pPr>
    </w:p>
    <w:p w:rsidR="008A1C79" w:rsidRPr="00FF6550" w:rsidRDefault="00295474" w:rsidP="00477F35">
      <w:pPr>
        <w:pStyle w:val="ListParagraph"/>
        <w:numPr>
          <w:ilvl w:val="0"/>
          <w:numId w:val="2"/>
        </w:numPr>
        <w:rPr>
          <w:rFonts w:ascii="Arial" w:hAnsi="Arial" w:cs="Arial"/>
          <w:bCs/>
          <w:sz w:val="24"/>
          <w:szCs w:val="24"/>
        </w:rPr>
      </w:pPr>
      <w:r w:rsidRPr="00FF6550">
        <w:rPr>
          <w:rFonts w:ascii="Arial" w:hAnsi="Arial" w:cs="Arial"/>
          <w:bCs/>
          <w:sz w:val="24"/>
          <w:szCs w:val="24"/>
        </w:rPr>
        <w:t>UML</w:t>
      </w:r>
    </w:p>
    <w:p w:rsidR="00012344" w:rsidRPr="00FF6550" w:rsidRDefault="00012344" w:rsidP="00012344">
      <w:pPr>
        <w:pStyle w:val="ListParagraph"/>
        <w:ind w:left="2160"/>
        <w:rPr>
          <w:rFonts w:ascii="Arial" w:hAnsi="Arial" w:cs="Arial"/>
          <w:bCs/>
          <w:sz w:val="24"/>
          <w:szCs w:val="24"/>
        </w:rPr>
      </w:pPr>
    </w:p>
    <w:p w:rsidR="00012344" w:rsidRPr="00FF6550" w:rsidRDefault="00012344" w:rsidP="00012344">
      <w:pPr>
        <w:pStyle w:val="ListParagraph"/>
        <w:numPr>
          <w:ilvl w:val="2"/>
          <w:numId w:val="2"/>
        </w:numPr>
        <w:rPr>
          <w:rFonts w:ascii="Arial" w:hAnsi="Arial" w:cs="Arial"/>
          <w:bCs/>
          <w:sz w:val="24"/>
          <w:szCs w:val="24"/>
        </w:rPr>
      </w:pPr>
      <w:r w:rsidRPr="00FF6550">
        <w:rPr>
          <w:rFonts w:ascii="Arial" w:hAnsi="Arial" w:cs="Arial"/>
          <w:bCs/>
          <w:sz w:val="24"/>
          <w:szCs w:val="24"/>
        </w:rPr>
        <w:t>Definition</w:t>
      </w:r>
    </w:p>
    <w:p w:rsidR="00012344" w:rsidRPr="00FF6550" w:rsidRDefault="00012344" w:rsidP="00012344">
      <w:pPr>
        <w:pStyle w:val="ListParagraph"/>
        <w:numPr>
          <w:ilvl w:val="2"/>
          <w:numId w:val="2"/>
        </w:numPr>
        <w:rPr>
          <w:rFonts w:ascii="Arial" w:hAnsi="Arial" w:cs="Arial"/>
          <w:bCs/>
          <w:sz w:val="24"/>
          <w:szCs w:val="24"/>
        </w:rPr>
      </w:pPr>
      <w:r w:rsidRPr="00FF6550">
        <w:rPr>
          <w:rFonts w:ascii="Arial" w:hAnsi="Arial" w:cs="Arial"/>
          <w:bCs/>
          <w:sz w:val="24"/>
          <w:szCs w:val="24"/>
        </w:rPr>
        <w:t>Historie</w:t>
      </w:r>
    </w:p>
    <w:p w:rsidR="00012344" w:rsidRPr="00FF6550" w:rsidRDefault="00196BA6" w:rsidP="00012344">
      <w:pPr>
        <w:pStyle w:val="ListParagraph"/>
        <w:numPr>
          <w:ilvl w:val="2"/>
          <w:numId w:val="2"/>
        </w:numPr>
        <w:rPr>
          <w:rFonts w:ascii="Arial" w:hAnsi="Arial" w:cs="Arial"/>
          <w:bCs/>
          <w:sz w:val="24"/>
          <w:szCs w:val="24"/>
        </w:rPr>
      </w:pPr>
      <w:r w:rsidRPr="00FF6550">
        <w:rPr>
          <w:rFonts w:ascii="Arial" w:hAnsi="Arial" w:cs="Arial"/>
          <w:bCs/>
          <w:sz w:val="24"/>
          <w:szCs w:val="24"/>
        </w:rPr>
        <w:t>Struktur</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Abstraktionsgrad</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Strukturdiagramme</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Verteilungsdiagramm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Komponentendiagramm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Paketdiagramm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Klassendiagramm</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Dynamische Diagramme</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Anwendungsfalldiagramm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Aktivitätsdiagramm</w:t>
      </w:r>
    </w:p>
    <w:p w:rsidR="00602CB1" w:rsidRDefault="00196BA6" w:rsidP="00602CB1">
      <w:pPr>
        <w:pStyle w:val="ListParagraph"/>
        <w:numPr>
          <w:ilvl w:val="3"/>
          <w:numId w:val="2"/>
        </w:numPr>
        <w:rPr>
          <w:rFonts w:ascii="Arial" w:hAnsi="Arial" w:cs="Arial"/>
          <w:bCs/>
          <w:sz w:val="24"/>
          <w:szCs w:val="24"/>
        </w:rPr>
      </w:pPr>
      <w:r w:rsidRPr="00FF6550">
        <w:rPr>
          <w:rFonts w:ascii="Arial" w:hAnsi="Arial" w:cs="Arial"/>
          <w:bCs/>
          <w:sz w:val="24"/>
          <w:szCs w:val="24"/>
        </w:rPr>
        <w:t>Zustandsdiagramm</w:t>
      </w:r>
    </w:p>
    <w:p w:rsidR="00602CB1" w:rsidRDefault="00602CB1" w:rsidP="00602CB1">
      <w:pPr>
        <w:pStyle w:val="ListParagraph"/>
        <w:numPr>
          <w:ilvl w:val="2"/>
          <w:numId w:val="2"/>
        </w:numPr>
        <w:rPr>
          <w:rFonts w:ascii="Arial" w:hAnsi="Arial" w:cs="Arial"/>
          <w:bCs/>
          <w:sz w:val="24"/>
          <w:szCs w:val="24"/>
        </w:rPr>
      </w:pPr>
      <w:r w:rsidRPr="00FF6550">
        <w:rPr>
          <w:rFonts w:ascii="Arial" w:hAnsi="Arial" w:cs="Arial"/>
          <w:bCs/>
          <w:sz w:val="24"/>
          <w:szCs w:val="24"/>
        </w:rPr>
        <w:t>Anwendung</w:t>
      </w:r>
    </w:p>
    <w:p w:rsidR="00012344" w:rsidRPr="00602CB1" w:rsidRDefault="00012344" w:rsidP="00602CB1">
      <w:pPr>
        <w:pStyle w:val="ListParagraph"/>
        <w:numPr>
          <w:ilvl w:val="2"/>
          <w:numId w:val="2"/>
        </w:numPr>
        <w:rPr>
          <w:rFonts w:ascii="Arial" w:hAnsi="Arial" w:cs="Arial"/>
          <w:bCs/>
          <w:sz w:val="24"/>
          <w:szCs w:val="24"/>
        </w:rPr>
      </w:pPr>
      <w:r w:rsidRPr="00602CB1">
        <w:rPr>
          <w:rFonts w:ascii="Arial" w:hAnsi="Arial" w:cs="Arial"/>
          <w:bCs/>
          <w:sz w:val="24"/>
          <w:szCs w:val="24"/>
        </w:rPr>
        <w:t>Werkzeuge</w:t>
      </w:r>
    </w:p>
    <w:p w:rsidR="00C51B32" w:rsidRPr="00FF6550" w:rsidRDefault="00C51B32" w:rsidP="00477F35">
      <w:pPr>
        <w:pStyle w:val="ListParagraph"/>
        <w:ind w:left="1440"/>
        <w:rPr>
          <w:rFonts w:ascii="Arial" w:hAnsi="Arial" w:cs="Arial"/>
          <w:bCs/>
          <w:sz w:val="24"/>
          <w:szCs w:val="24"/>
        </w:rPr>
      </w:pPr>
    </w:p>
    <w:p w:rsidR="00BF20BE" w:rsidRPr="00FF6550" w:rsidRDefault="00BF20BE" w:rsidP="00BF20BE">
      <w:pPr>
        <w:pStyle w:val="ListParagraph"/>
        <w:ind w:left="1440"/>
        <w:rPr>
          <w:rFonts w:ascii="Arial" w:hAnsi="Arial" w:cs="Arial"/>
          <w:bCs/>
          <w:sz w:val="24"/>
          <w:szCs w:val="24"/>
        </w:rPr>
      </w:pPr>
    </w:p>
    <w:p w:rsidR="00C20306" w:rsidRPr="00FF6550" w:rsidRDefault="00C20306" w:rsidP="00C20306">
      <w:pPr>
        <w:pStyle w:val="ListParagraph"/>
        <w:numPr>
          <w:ilvl w:val="0"/>
          <w:numId w:val="2"/>
        </w:numPr>
        <w:rPr>
          <w:rFonts w:ascii="Arial" w:hAnsi="Arial" w:cs="Arial"/>
          <w:bCs/>
          <w:sz w:val="24"/>
          <w:szCs w:val="24"/>
        </w:rPr>
      </w:pPr>
      <w:r w:rsidRPr="00FF6550">
        <w:rPr>
          <w:rFonts w:ascii="Arial" w:hAnsi="Arial" w:cs="Arial"/>
          <w:bCs/>
          <w:sz w:val="24"/>
          <w:szCs w:val="24"/>
        </w:rPr>
        <w:t>Zusammenfassung</w:t>
      </w:r>
    </w:p>
    <w:p w:rsidR="00C20306" w:rsidRPr="00FF6550" w:rsidRDefault="00C20306" w:rsidP="00C20306">
      <w:pPr>
        <w:pStyle w:val="ListParagraph"/>
        <w:rPr>
          <w:rFonts w:ascii="Arial" w:hAnsi="Arial" w:cs="Arial"/>
          <w:bCs/>
          <w:sz w:val="24"/>
          <w:szCs w:val="24"/>
        </w:rPr>
      </w:pPr>
    </w:p>
    <w:p w:rsidR="000D61BB" w:rsidRPr="00FF6550" w:rsidRDefault="00C20306" w:rsidP="000D61BB">
      <w:pPr>
        <w:pStyle w:val="ListParagraph"/>
        <w:numPr>
          <w:ilvl w:val="1"/>
          <w:numId w:val="2"/>
        </w:numPr>
        <w:rPr>
          <w:rFonts w:ascii="Arial" w:hAnsi="Arial" w:cs="Arial"/>
          <w:bCs/>
          <w:sz w:val="24"/>
          <w:szCs w:val="24"/>
        </w:rPr>
      </w:pPr>
      <w:r w:rsidRPr="00FF6550">
        <w:rPr>
          <w:rFonts w:ascii="Arial" w:hAnsi="Arial" w:cs="Arial"/>
          <w:bCs/>
          <w:sz w:val="24"/>
          <w:szCs w:val="24"/>
        </w:rPr>
        <w:t>Fazit</w:t>
      </w:r>
    </w:p>
    <w:p w:rsidR="00C20306" w:rsidRDefault="004A0402" w:rsidP="000D61BB">
      <w:pPr>
        <w:pStyle w:val="ListParagraph"/>
        <w:numPr>
          <w:ilvl w:val="1"/>
          <w:numId w:val="2"/>
        </w:numPr>
        <w:rPr>
          <w:rFonts w:ascii="Arial" w:hAnsi="Arial" w:cs="Arial"/>
          <w:bCs/>
          <w:sz w:val="24"/>
          <w:szCs w:val="24"/>
        </w:rPr>
      </w:pPr>
      <w:r>
        <w:rPr>
          <w:rFonts w:ascii="Arial" w:hAnsi="Arial" w:cs="Arial"/>
          <w:bCs/>
          <w:sz w:val="24"/>
          <w:szCs w:val="24"/>
        </w:rPr>
        <w:t>Kritische Betrachtung</w:t>
      </w:r>
    </w:p>
    <w:p w:rsidR="004A0402" w:rsidRPr="00FF6550" w:rsidRDefault="004A0402" w:rsidP="000D61BB">
      <w:pPr>
        <w:pStyle w:val="ListParagraph"/>
        <w:numPr>
          <w:ilvl w:val="1"/>
          <w:numId w:val="2"/>
        </w:numPr>
        <w:rPr>
          <w:rFonts w:ascii="Arial" w:hAnsi="Arial" w:cs="Arial"/>
          <w:bCs/>
          <w:sz w:val="24"/>
          <w:szCs w:val="24"/>
        </w:rPr>
      </w:pPr>
      <w:r>
        <w:rPr>
          <w:rFonts w:ascii="Arial" w:hAnsi="Arial" w:cs="Arial"/>
          <w:bCs/>
          <w:sz w:val="24"/>
          <w:szCs w:val="24"/>
        </w:rPr>
        <w:t>Ausblick</w:t>
      </w:r>
    </w:p>
    <w:p w:rsidR="00295474" w:rsidRPr="007572D1" w:rsidRDefault="00C51B32" w:rsidP="007572D1">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br w:type="page"/>
      </w:r>
      <w:r w:rsidR="003F28A3" w:rsidRPr="00FF6550">
        <w:rPr>
          <w:rFonts w:ascii="Arial" w:hAnsi="Arial" w:cs="Arial"/>
          <w:bCs/>
          <w:sz w:val="24"/>
          <w:szCs w:val="24"/>
        </w:rPr>
        <w:lastRenderedPageBreak/>
        <w:t>Einleitung</w:t>
      </w:r>
    </w:p>
    <w:p w:rsidR="000D61BB" w:rsidRPr="00FF6550" w:rsidRDefault="000D61BB" w:rsidP="000D61BB">
      <w:pPr>
        <w:pStyle w:val="ListParagraph"/>
        <w:ind w:left="0"/>
        <w:rPr>
          <w:rFonts w:ascii="Arial" w:hAnsi="Arial" w:cs="Arial"/>
          <w:bCs/>
          <w:sz w:val="24"/>
          <w:szCs w:val="24"/>
        </w:rPr>
      </w:pPr>
    </w:p>
    <w:p w:rsidR="006E0EB0" w:rsidRDefault="000D61BB" w:rsidP="007572D1">
      <w:pPr>
        <w:pStyle w:val="ListParagraph"/>
        <w:ind w:left="0"/>
        <w:rPr>
          <w:rFonts w:ascii="Arial" w:hAnsi="Arial" w:cs="Arial"/>
          <w:bCs/>
          <w:sz w:val="24"/>
          <w:szCs w:val="24"/>
        </w:rPr>
      </w:pPr>
      <w:r w:rsidRPr="00FF6550">
        <w:rPr>
          <w:rFonts w:ascii="Arial" w:hAnsi="Arial" w:cs="Arial"/>
          <w:bCs/>
          <w:sz w:val="24"/>
          <w:szCs w:val="24"/>
        </w:rPr>
        <w:t>Die Unified Modeling Language</w:t>
      </w:r>
      <w:r w:rsidR="00FF6550" w:rsidRPr="00FF6550">
        <w:rPr>
          <w:rFonts w:ascii="Arial" w:hAnsi="Arial" w:cs="Arial"/>
          <w:bCs/>
          <w:sz w:val="24"/>
          <w:szCs w:val="24"/>
        </w:rPr>
        <w:t xml:space="preserve"> (UML)</w:t>
      </w:r>
      <w:r w:rsidR="00FF6550">
        <w:rPr>
          <w:rFonts w:ascii="Arial" w:hAnsi="Arial" w:cs="Arial"/>
          <w:bCs/>
          <w:sz w:val="24"/>
          <w:szCs w:val="24"/>
        </w:rPr>
        <w:t xml:space="preserve"> ist einer der wichtigsten Me</w:t>
      </w:r>
      <w:r w:rsidRPr="00FF6550">
        <w:rPr>
          <w:rFonts w:ascii="Arial" w:hAnsi="Arial" w:cs="Arial"/>
          <w:bCs/>
          <w:sz w:val="24"/>
          <w:szCs w:val="24"/>
        </w:rPr>
        <w:t xml:space="preserve">thoden, um </w:t>
      </w:r>
      <w:r w:rsidR="00363272">
        <w:rPr>
          <w:rFonts w:ascii="Arial" w:hAnsi="Arial" w:cs="Arial"/>
          <w:bCs/>
          <w:sz w:val="24"/>
          <w:szCs w:val="24"/>
        </w:rPr>
        <w:t>das Projektmanagement</w:t>
      </w:r>
      <w:r w:rsidR="007000BD">
        <w:rPr>
          <w:rFonts w:ascii="Arial" w:hAnsi="Arial" w:cs="Arial"/>
          <w:bCs/>
          <w:sz w:val="24"/>
          <w:szCs w:val="24"/>
        </w:rPr>
        <w:t xml:space="preserve"> </w:t>
      </w:r>
      <w:r w:rsidR="00363272">
        <w:rPr>
          <w:rFonts w:ascii="Arial" w:hAnsi="Arial" w:cs="Arial"/>
          <w:bCs/>
          <w:sz w:val="24"/>
          <w:szCs w:val="24"/>
        </w:rPr>
        <w:t xml:space="preserve">von </w:t>
      </w:r>
      <w:r w:rsidRPr="00FF6550">
        <w:rPr>
          <w:rFonts w:ascii="Arial" w:hAnsi="Arial" w:cs="Arial"/>
          <w:bCs/>
          <w:sz w:val="24"/>
          <w:szCs w:val="24"/>
        </w:rPr>
        <w:t>Software-Systeme</w:t>
      </w:r>
      <w:r w:rsidR="007000BD">
        <w:rPr>
          <w:rFonts w:ascii="Arial" w:hAnsi="Arial" w:cs="Arial"/>
          <w:bCs/>
          <w:sz w:val="24"/>
          <w:szCs w:val="24"/>
        </w:rPr>
        <w:t xml:space="preserve">n </w:t>
      </w:r>
      <w:r w:rsidR="00363272">
        <w:rPr>
          <w:rFonts w:ascii="Arial" w:hAnsi="Arial" w:cs="Arial"/>
          <w:bCs/>
          <w:sz w:val="24"/>
          <w:szCs w:val="24"/>
        </w:rPr>
        <w:t>zu unterstützen</w:t>
      </w:r>
      <w:r w:rsidRPr="00FF6550">
        <w:rPr>
          <w:rFonts w:ascii="Arial" w:hAnsi="Arial" w:cs="Arial"/>
          <w:bCs/>
          <w:sz w:val="24"/>
          <w:szCs w:val="24"/>
        </w:rPr>
        <w:t xml:space="preserve">. </w:t>
      </w:r>
      <w:r w:rsidR="00FF6550">
        <w:rPr>
          <w:rFonts w:ascii="Arial" w:hAnsi="Arial" w:cs="Arial"/>
          <w:bCs/>
          <w:sz w:val="24"/>
          <w:szCs w:val="24"/>
        </w:rPr>
        <w:t>Diese</w:t>
      </w:r>
      <w:r w:rsidR="00FF6550" w:rsidRPr="00FF6550">
        <w:rPr>
          <w:rFonts w:ascii="Arial" w:hAnsi="Arial" w:cs="Arial"/>
          <w:bCs/>
          <w:sz w:val="24"/>
          <w:szCs w:val="24"/>
        </w:rPr>
        <w:t xml:space="preserve"> Arbeit </w:t>
      </w:r>
      <w:r w:rsidR="00FF6550">
        <w:rPr>
          <w:rFonts w:ascii="Arial" w:hAnsi="Arial" w:cs="Arial"/>
          <w:bCs/>
          <w:sz w:val="24"/>
          <w:szCs w:val="24"/>
        </w:rPr>
        <w:t xml:space="preserve">soll </w:t>
      </w:r>
      <w:r w:rsidR="00FF6550" w:rsidRPr="00FF6550">
        <w:rPr>
          <w:rFonts w:ascii="Arial" w:hAnsi="Arial" w:cs="Arial"/>
          <w:bCs/>
          <w:sz w:val="24"/>
          <w:szCs w:val="24"/>
        </w:rPr>
        <w:t xml:space="preserve">in </w:t>
      </w:r>
      <w:r w:rsidR="003C3E90">
        <w:rPr>
          <w:rFonts w:ascii="Arial" w:hAnsi="Arial" w:cs="Arial"/>
          <w:bCs/>
          <w:sz w:val="24"/>
          <w:szCs w:val="24"/>
        </w:rPr>
        <w:t xml:space="preserve">die UML </w:t>
      </w:r>
      <w:r w:rsidR="007000BD">
        <w:rPr>
          <w:rFonts w:ascii="Arial" w:hAnsi="Arial" w:cs="Arial"/>
          <w:bCs/>
          <w:sz w:val="24"/>
          <w:szCs w:val="24"/>
        </w:rPr>
        <w:t xml:space="preserve">einführen, einen Überblick über </w:t>
      </w:r>
      <w:r w:rsidR="003C3E90" w:rsidRPr="003C3E90">
        <w:rPr>
          <w:rFonts w:ascii="Arial" w:hAnsi="Arial" w:cs="Arial"/>
          <w:bCs/>
          <w:sz w:val="24"/>
          <w:szCs w:val="24"/>
        </w:rPr>
        <w:t xml:space="preserve">die Anwendungsmöglichkeiten </w:t>
      </w:r>
      <w:r w:rsidR="003C3E90">
        <w:rPr>
          <w:rFonts w:ascii="Arial" w:hAnsi="Arial" w:cs="Arial"/>
          <w:bCs/>
          <w:sz w:val="24"/>
          <w:szCs w:val="24"/>
        </w:rPr>
        <w:t>geben</w:t>
      </w:r>
      <w:r w:rsidR="007000BD">
        <w:rPr>
          <w:rFonts w:ascii="Arial" w:hAnsi="Arial" w:cs="Arial"/>
          <w:bCs/>
          <w:sz w:val="24"/>
          <w:szCs w:val="24"/>
        </w:rPr>
        <w:t xml:space="preserve"> </w:t>
      </w:r>
      <w:r w:rsidR="003C3E90">
        <w:rPr>
          <w:rFonts w:ascii="Arial" w:hAnsi="Arial" w:cs="Arial"/>
          <w:bCs/>
          <w:sz w:val="24"/>
          <w:szCs w:val="24"/>
        </w:rPr>
        <w:t>und die Stärken und Schwächen von UML</w:t>
      </w:r>
      <w:r w:rsidR="003C3E90">
        <w:rPr>
          <w:rFonts w:ascii="Arial" w:hAnsi="Arial" w:cs="Arial"/>
          <w:bCs/>
          <w:sz w:val="24"/>
          <w:szCs w:val="24"/>
        </w:rPr>
        <w:t xml:space="preserve"> benennen</w:t>
      </w:r>
      <w:r w:rsidR="003C3E90">
        <w:rPr>
          <w:rFonts w:ascii="Arial" w:hAnsi="Arial" w:cs="Arial"/>
          <w:bCs/>
          <w:sz w:val="24"/>
          <w:szCs w:val="24"/>
        </w:rPr>
        <w:t>.</w:t>
      </w:r>
    </w:p>
    <w:p w:rsidR="00363272" w:rsidRDefault="00363272" w:rsidP="007572D1">
      <w:pPr>
        <w:pStyle w:val="ListParagraph"/>
        <w:ind w:left="0"/>
        <w:rPr>
          <w:rFonts w:ascii="Arial" w:hAnsi="Arial" w:cs="Arial"/>
          <w:bCs/>
          <w:sz w:val="24"/>
          <w:szCs w:val="24"/>
        </w:rPr>
      </w:pPr>
    </w:p>
    <w:p w:rsidR="00557247" w:rsidRDefault="006E0EB0" w:rsidP="007572D1">
      <w:pPr>
        <w:pStyle w:val="ListParagraph"/>
        <w:ind w:left="0"/>
        <w:rPr>
          <w:rFonts w:ascii="Arial" w:hAnsi="Arial" w:cs="Arial"/>
          <w:bCs/>
          <w:sz w:val="24"/>
          <w:szCs w:val="24"/>
        </w:rPr>
      </w:pPr>
      <w:r>
        <w:rPr>
          <w:rFonts w:ascii="Arial" w:hAnsi="Arial" w:cs="Arial"/>
          <w:bCs/>
          <w:sz w:val="24"/>
          <w:szCs w:val="24"/>
        </w:rPr>
        <w:t xml:space="preserve">Zunächst werden </w:t>
      </w:r>
      <w:r w:rsidR="00557247">
        <w:rPr>
          <w:rFonts w:ascii="Arial" w:hAnsi="Arial" w:cs="Arial"/>
          <w:bCs/>
          <w:sz w:val="24"/>
          <w:szCs w:val="24"/>
        </w:rPr>
        <w:t xml:space="preserve">in diesem Kapitel </w:t>
      </w:r>
      <w:r>
        <w:rPr>
          <w:rFonts w:ascii="Arial" w:hAnsi="Arial" w:cs="Arial"/>
          <w:bCs/>
          <w:sz w:val="24"/>
          <w:szCs w:val="24"/>
        </w:rPr>
        <w:t>die Grund</w:t>
      </w:r>
      <w:r w:rsidR="00316F19">
        <w:rPr>
          <w:rFonts w:ascii="Arial" w:hAnsi="Arial" w:cs="Arial"/>
          <w:bCs/>
          <w:sz w:val="24"/>
          <w:szCs w:val="24"/>
        </w:rPr>
        <w:t xml:space="preserve">lagen des Projektmanagements für </w:t>
      </w:r>
      <w:r>
        <w:rPr>
          <w:rFonts w:ascii="Arial" w:hAnsi="Arial" w:cs="Arial"/>
          <w:bCs/>
          <w:sz w:val="24"/>
          <w:szCs w:val="24"/>
        </w:rPr>
        <w:t>Softwareprojekte</w:t>
      </w:r>
      <w:r w:rsidR="00316F19">
        <w:rPr>
          <w:rFonts w:ascii="Arial" w:hAnsi="Arial" w:cs="Arial"/>
          <w:bCs/>
          <w:sz w:val="24"/>
          <w:szCs w:val="24"/>
        </w:rPr>
        <w:t>n</w:t>
      </w:r>
      <w:r>
        <w:rPr>
          <w:rFonts w:ascii="Arial" w:hAnsi="Arial" w:cs="Arial"/>
          <w:bCs/>
          <w:sz w:val="24"/>
          <w:szCs w:val="24"/>
        </w:rPr>
        <w:t xml:space="preserve"> vorgestellt. Insbesondere </w:t>
      </w:r>
      <w:r w:rsidR="00316F19">
        <w:rPr>
          <w:rFonts w:ascii="Arial" w:hAnsi="Arial" w:cs="Arial"/>
          <w:bCs/>
          <w:sz w:val="24"/>
          <w:szCs w:val="24"/>
        </w:rPr>
        <w:t xml:space="preserve">sind die </w:t>
      </w:r>
      <w:r>
        <w:rPr>
          <w:rFonts w:ascii="Arial" w:hAnsi="Arial" w:cs="Arial"/>
          <w:bCs/>
          <w:sz w:val="24"/>
          <w:szCs w:val="24"/>
        </w:rPr>
        <w:t>einzelnen Phasen der Sof</w:t>
      </w:r>
      <w:r w:rsidR="00557247">
        <w:rPr>
          <w:rFonts w:ascii="Arial" w:hAnsi="Arial" w:cs="Arial"/>
          <w:bCs/>
          <w:sz w:val="24"/>
          <w:szCs w:val="24"/>
        </w:rPr>
        <w:t>t</w:t>
      </w:r>
      <w:r>
        <w:rPr>
          <w:rFonts w:ascii="Arial" w:hAnsi="Arial" w:cs="Arial"/>
          <w:bCs/>
          <w:sz w:val="24"/>
          <w:szCs w:val="24"/>
        </w:rPr>
        <w:t>w</w:t>
      </w:r>
      <w:r w:rsidR="00805550">
        <w:rPr>
          <w:rFonts w:ascii="Arial" w:hAnsi="Arial" w:cs="Arial"/>
          <w:bCs/>
          <w:sz w:val="24"/>
          <w:szCs w:val="24"/>
        </w:rPr>
        <w:t>areentwicklung und der verschiedenen Prozessm</w:t>
      </w:r>
      <w:r>
        <w:rPr>
          <w:rFonts w:ascii="Arial" w:hAnsi="Arial" w:cs="Arial"/>
          <w:bCs/>
          <w:sz w:val="24"/>
          <w:szCs w:val="24"/>
        </w:rPr>
        <w:t>odelle im Bereich der Analyse und des Designs wichtig</w:t>
      </w:r>
      <w:r w:rsidR="00805550">
        <w:rPr>
          <w:rFonts w:ascii="Arial" w:hAnsi="Arial" w:cs="Arial"/>
          <w:bCs/>
          <w:sz w:val="24"/>
          <w:szCs w:val="24"/>
        </w:rPr>
        <w:t>. D</w:t>
      </w:r>
      <w:r w:rsidR="00557247">
        <w:rPr>
          <w:rFonts w:ascii="Arial" w:hAnsi="Arial" w:cs="Arial"/>
          <w:bCs/>
          <w:sz w:val="24"/>
          <w:szCs w:val="24"/>
        </w:rPr>
        <w:t xml:space="preserve">ie UML </w:t>
      </w:r>
      <w:r w:rsidR="00FB3ACD">
        <w:rPr>
          <w:rFonts w:ascii="Arial" w:hAnsi="Arial" w:cs="Arial"/>
          <w:bCs/>
          <w:sz w:val="24"/>
          <w:szCs w:val="24"/>
        </w:rPr>
        <w:t>ist für</w:t>
      </w:r>
      <w:r w:rsidR="00805550">
        <w:rPr>
          <w:rFonts w:ascii="Arial" w:hAnsi="Arial" w:cs="Arial"/>
          <w:bCs/>
          <w:sz w:val="24"/>
          <w:szCs w:val="24"/>
        </w:rPr>
        <w:t xml:space="preserve"> die</w:t>
      </w:r>
      <w:r w:rsidR="007000BD">
        <w:rPr>
          <w:rFonts w:ascii="Arial" w:hAnsi="Arial" w:cs="Arial"/>
          <w:bCs/>
          <w:sz w:val="24"/>
          <w:szCs w:val="24"/>
        </w:rPr>
        <w:t xml:space="preserve"> </w:t>
      </w:r>
      <w:r w:rsidR="00FB3ACD">
        <w:rPr>
          <w:rFonts w:ascii="Arial" w:hAnsi="Arial" w:cs="Arial"/>
          <w:bCs/>
          <w:sz w:val="24"/>
          <w:szCs w:val="24"/>
        </w:rPr>
        <w:t>Modell-Darstellung eines</w:t>
      </w:r>
      <w:r w:rsidR="007000BD">
        <w:rPr>
          <w:rFonts w:ascii="Arial" w:hAnsi="Arial" w:cs="Arial"/>
          <w:bCs/>
          <w:sz w:val="24"/>
          <w:szCs w:val="24"/>
        </w:rPr>
        <w:t xml:space="preserve"> </w:t>
      </w:r>
      <w:r w:rsidR="00FB3ACD">
        <w:rPr>
          <w:rFonts w:ascii="Arial" w:hAnsi="Arial" w:cs="Arial"/>
          <w:bCs/>
          <w:sz w:val="24"/>
          <w:szCs w:val="24"/>
        </w:rPr>
        <w:t>Software-</w:t>
      </w:r>
      <w:r w:rsidR="00557247">
        <w:rPr>
          <w:rFonts w:ascii="Arial" w:hAnsi="Arial" w:cs="Arial"/>
          <w:bCs/>
          <w:sz w:val="24"/>
          <w:szCs w:val="24"/>
        </w:rPr>
        <w:t xml:space="preserve">Systems </w:t>
      </w:r>
      <w:r w:rsidR="00FB3ACD">
        <w:rPr>
          <w:rFonts w:ascii="Arial" w:hAnsi="Arial" w:cs="Arial"/>
          <w:bCs/>
          <w:sz w:val="24"/>
          <w:szCs w:val="24"/>
        </w:rPr>
        <w:t xml:space="preserve">oder Teilen davon </w:t>
      </w:r>
      <w:r w:rsidR="00557247">
        <w:rPr>
          <w:rFonts w:ascii="Arial" w:hAnsi="Arial" w:cs="Arial"/>
          <w:bCs/>
          <w:sz w:val="24"/>
          <w:szCs w:val="24"/>
        </w:rPr>
        <w:t xml:space="preserve">und dem darauf folgenden Entwurf der </w:t>
      </w:r>
      <w:r w:rsidR="00363272">
        <w:rPr>
          <w:rFonts w:ascii="Arial" w:hAnsi="Arial" w:cs="Arial"/>
          <w:bCs/>
          <w:sz w:val="24"/>
          <w:szCs w:val="24"/>
        </w:rPr>
        <w:t>Softwarea</w:t>
      </w:r>
      <w:r w:rsidR="00557247">
        <w:rPr>
          <w:rFonts w:ascii="Arial" w:hAnsi="Arial" w:cs="Arial"/>
          <w:bCs/>
          <w:sz w:val="24"/>
          <w:szCs w:val="24"/>
        </w:rPr>
        <w:t xml:space="preserve">rchitektur </w:t>
      </w:r>
      <w:r w:rsidR="00FB3ACD">
        <w:rPr>
          <w:rFonts w:ascii="Arial" w:hAnsi="Arial" w:cs="Arial"/>
          <w:bCs/>
          <w:sz w:val="24"/>
          <w:szCs w:val="24"/>
        </w:rPr>
        <w:t>optimiert</w:t>
      </w:r>
      <w:r w:rsidR="00557247">
        <w:rPr>
          <w:rFonts w:ascii="Arial" w:hAnsi="Arial" w:cs="Arial"/>
          <w:bCs/>
          <w:sz w:val="24"/>
          <w:szCs w:val="24"/>
        </w:rPr>
        <w:t>.</w:t>
      </w:r>
    </w:p>
    <w:p w:rsidR="00E3504A" w:rsidRDefault="00E3504A" w:rsidP="007572D1">
      <w:pPr>
        <w:pStyle w:val="ListParagraph"/>
        <w:ind w:left="0"/>
        <w:rPr>
          <w:rFonts w:ascii="Arial" w:hAnsi="Arial" w:cs="Arial"/>
          <w:bCs/>
          <w:sz w:val="24"/>
          <w:szCs w:val="24"/>
        </w:rPr>
      </w:pPr>
    </w:p>
    <w:p w:rsidR="00557247" w:rsidRDefault="00557247" w:rsidP="007572D1">
      <w:pPr>
        <w:pStyle w:val="ListParagraph"/>
        <w:ind w:left="0"/>
        <w:rPr>
          <w:rFonts w:ascii="Arial" w:hAnsi="Arial" w:cs="Arial"/>
          <w:bCs/>
          <w:sz w:val="24"/>
          <w:szCs w:val="24"/>
        </w:rPr>
      </w:pPr>
      <w:r>
        <w:rPr>
          <w:rFonts w:ascii="Arial" w:hAnsi="Arial" w:cs="Arial"/>
          <w:bCs/>
          <w:sz w:val="24"/>
          <w:szCs w:val="24"/>
        </w:rPr>
        <w:t xml:space="preserve">In Kapitel zwei wird zunächst die Definition der UML und deren Historie beschrieben. Darauf folgt ein Überblick über die Struktur, Anwendungsbeispiele und den wichtigsten Diagrammen der UML. </w:t>
      </w:r>
    </w:p>
    <w:p w:rsidR="00E3504A" w:rsidRDefault="00E3504A" w:rsidP="007572D1">
      <w:pPr>
        <w:pStyle w:val="ListParagraph"/>
        <w:ind w:left="0"/>
        <w:rPr>
          <w:rFonts w:ascii="Arial" w:hAnsi="Arial" w:cs="Arial"/>
          <w:bCs/>
          <w:sz w:val="24"/>
          <w:szCs w:val="24"/>
        </w:rPr>
      </w:pPr>
    </w:p>
    <w:p w:rsidR="00A65C4E" w:rsidRDefault="00557247" w:rsidP="00A65C4E">
      <w:pPr>
        <w:pStyle w:val="ListParagraph"/>
        <w:ind w:left="0"/>
        <w:rPr>
          <w:rFonts w:ascii="Arial" w:hAnsi="Arial" w:cs="Arial"/>
          <w:bCs/>
          <w:sz w:val="24"/>
          <w:szCs w:val="24"/>
        </w:rPr>
      </w:pPr>
      <w:r>
        <w:rPr>
          <w:rFonts w:ascii="Arial" w:hAnsi="Arial" w:cs="Arial"/>
          <w:bCs/>
          <w:sz w:val="24"/>
          <w:szCs w:val="24"/>
        </w:rPr>
        <w:t>Im abschließenden dritten Kapitel</w:t>
      </w:r>
      <w:r w:rsidR="00316F19">
        <w:rPr>
          <w:rFonts w:ascii="Arial" w:hAnsi="Arial" w:cs="Arial"/>
          <w:bCs/>
          <w:sz w:val="24"/>
          <w:szCs w:val="24"/>
        </w:rPr>
        <w:t xml:space="preserve"> </w:t>
      </w:r>
      <w:r w:rsidR="00FB3ACD">
        <w:rPr>
          <w:rFonts w:ascii="Arial" w:hAnsi="Arial" w:cs="Arial"/>
          <w:bCs/>
          <w:sz w:val="24"/>
          <w:szCs w:val="24"/>
        </w:rPr>
        <w:t>w</w:t>
      </w:r>
      <w:r w:rsidR="006E669E">
        <w:rPr>
          <w:rFonts w:ascii="Arial" w:hAnsi="Arial" w:cs="Arial"/>
          <w:bCs/>
          <w:sz w:val="24"/>
          <w:szCs w:val="24"/>
        </w:rPr>
        <w:t>ird neben einer Zusammenfassung, eine kritische Betrachtung der UML und ein Ausblick angefügt.</w:t>
      </w:r>
    </w:p>
    <w:p w:rsidR="007572D1" w:rsidRPr="00FF6550" w:rsidRDefault="007572D1" w:rsidP="00A65C4E">
      <w:pPr>
        <w:pStyle w:val="ListParagraph"/>
        <w:ind w:left="0"/>
        <w:rPr>
          <w:rFonts w:ascii="Arial" w:hAnsi="Arial" w:cs="Arial"/>
          <w:bCs/>
          <w:sz w:val="24"/>
          <w:szCs w:val="24"/>
        </w:rPr>
      </w:pPr>
    </w:p>
    <w:p w:rsidR="00FF4767" w:rsidRPr="00B463EA" w:rsidRDefault="00295474" w:rsidP="00A65C4E">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Grundlagen des Projektmanagements</w:t>
      </w:r>
    </w:p>
    <w:p w:rsidR="00FF4767" w:rsidRPr="00FF6550" w:rsidRDefault="00FF4767" w:rsidP="00A65C4E">
      <w:pPr>
        <w:pStyle w:val="ListParagraph"/>
        <w:ind w:left="0"/>
        <w:rPr>
          <w:rFonts w:ascii="Arial" w:hAnsi="Arial" w:cs="Arial"/>
          <w:bCs/>
          <w:sz w:val="24"/>
          <w:szCs w:val="24"/>
        </w:rPr>
      </w:pPr>
    </w:p>
    <w:p w:rsidR="00295474" w:rsidRDefault="00295474" w:rsidP="00A65C4E">
      <w:pPr>
        <w:pStyle w:val="ListParagraph"/>
        <w:numPr>
          <w:ilvl w:val="2"/>
          <w:numId w:val="10"/>
        </w:numPr>
        <w:ind w:left="0" w:hanging="709"/>
        <w:rPr>
          <w:rFonts w:ascii="Arial" w:hAnsi="Arial" w:cs="Arial"/>
          <w:bCs/>
          <w:sz w:val="24"/>
          <w:szCs w:val="24"/>
        </w:rPr>
      </w:pPr>
      <w:r w:rsidRPr="00FF6550">
        <w:rPr>
          <w:rFonts w:ascii="Arial" w:hAnsi="Arial" w:cs="Arial"/>
          <w:bCs/>
          <w:sz w:val="24"/>
          <w:szCs w:val="24"/>
        </w:rPr>
        <w:t>Definition</w:t>
      </w:r>
    </w:p>
    <w:p w:rsidR="00B463EA" w:rsidRDefault="00B463EA" w:rsidP="00B463EA">
      <w:pPr>
        <w:pStyle w:val="ListParagraph"/>
        <w:ind w:left="0"/>
        <w:rPr>
          <w:rFonts w:ascii="Arial" w:hAnsi="Arial" w:cs="Arial"/>
          <w:bCs/>
          <w:sz w:val="24"/>
          <w:szCs w:val="24"/>
        </w:rPr>
      </w:pPr>
    </w:p>
    <w:p w:rsidR="00F3332A" w:rsidRPr="00E03463" w:rsidRDefault="00E03463" w:rsidP="00E03463">
      <w:pPr>
        <w:pStyle w:val="ListParagraph"/>
        <w:ind w:left="0"/>
        <w:rPr>
          <w:rFonts w:ascii="Arial" w:hAnsi="Arial" w:cs="Arial"/>
          <w:bCs/>
          <w:sz w:val="26"/>
          <w:szCs w:val="24"/>
        </w:rPr>
      </w:pPr>
      <w:r>
        <w:rPr>
          <w:rFonts w:ascii="Arial" w:hAnsi="Arial" w:cs="Arial"/>
          <w:bCs/>
          <w:sz w:val="24"/>
          <w:szCs w:val="24"/>
        </w:rPr>
        <w:t xml:space="preserve">In der Lehre wird unter dem Begriff Projektmanagement </w:t>
      </w:r>
      <w:r w:rsidR="000C148A">
        <w:rPr>
          <w:rFonts w:ascii="Arial" w:hAnsi="Arial" w:cs="Arial"/>
          <w:bCs/>
          <w:sz w:val="24"/>
          <w:szCs w:val="24"/>
        </w:rPr>
        <w:t>F</w:t>
      </w:r>
      <w:r>
        <w:rPr>
          <w:rFonts w:ascii="Arial" w:hAnsi="Arial" w:cs="Arial"/>
          <w:bCs/>
          <w:sz w:val="24"/>
          <w:szCs w:val="24"/>
        </w:rPr>
        <w:t>olgende</w:t>
      </w:r>
      <w:r w:rsidR="000C148A">
        <w:rPr>
          <w:rFonts w:ascii="Arial" w:hAnsi="Arial" w:cs="Arial"/>
          <w:bCs/>
          <w:sz w:val="24"/>
          <w:szCs w:val="24"/>
        </w:rPr>
        <w:t>s</w:t>
      </w:r>
      <w:r w:rsidR="007000BD">
        <w:rPr>
          <w:rFonts w:ascii="Arial" w:hAnsi="Arial" w:cs="Arial"/>
          <w:bCs/>
          <w:sz w:val="24"/>
          <w:szCs w:val="24"/>
        </w:rPr>
        <w:t xml:space="preserve"> </w:t>
      </w:r>
      <w:r>
        <w:rPr>
          <w:rFonts w:ascii="Arial" w:hAnsi="Arial" w:cs="Arial"/>
          <w:bCs/>
          <w:sz w:val="24"/>
          <w:szCs w:val="24"/>
        </w:rPr>
        <w:t>verstanden: „</w:t>
      </w:r>
      <w:r w:rsidR="00B463EA"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w:t>
      </w:r>
      <w:r>
        <w:rPr>
          <w:rFonts w:ascii="Arial" w:hAnsi="Arial" w:cs="Arial"/>
          <w:bCs/>
          <w:sz w:val="24"/>
          <w:szCs w:val="24"/>
        </w:rPr>
        <w:t>sübergreifend arbeitet.</w:t>
      </w:r>
      <w:r w:rsidR="00870C11">
        <w:rPr>
          <w:rFonts w:ascii="Arial" w:hAnsi="Arial" w:cs="Arial"/>
          <w:bCs/>
          <w:sz w:val="24"/>
          <w:szCs w:val="24"/>
        </w:rPr>
        <w:t>“</w:t>
      </w:r>
      <w:r>
        <w:rPr>
          <w:rFonts w:ascii="Arial" w:hAnsi="Arial" w:cs="Arial"/>
          <w:bCs/>
          <w:sz w:val="24"/>
          <w:szCs w:val="24"/>
        </w:rPr>
        <w:t>{1}</w:t>
      </w:r>
      <w:r w:rsidR="007000BD">
        <w:rPr>
          <w:rFonts w:ascii="Arial" w:hAnsi="Arial" w:cs="Arial"/>
          <w:bCs/>
          <w:sz w:val="24"/>
          <w:szCs w:val="24"/>
        </w:rPr>
        <w:t xml:space="preserve"> </w:t>
      </w:r>
      <w:r w:rsidR="00520476">
        <w:rPr>
          <w:rFonts w:ascii="Arial" w:hAnsi="Arial" w:cs="Arial"/>
          <w:bCs/>
          <w:sz w:val="24"/>
          <w:szCs w:val="24"/>
        </w:rPr>
        <w:t xml:space="preserve">Diese Definition </w:t>
      </w:r>
      <w:r w:rsidR="000C148A">
        <w:rPr>
          <w:rFonts w:ascii="Arial" w:hAnsi="Arial" w:cs="Arial"/>
          <w:bCs/>
          <w:sz w:val="24"/>
          <w:szCs w:val="24"/>
        </w:rPr>
        <w:t>gilt für alle Arten von Projekten</w:t>
      </w:r>
      <w:r w:rsidR="00520476">
        <w:rPr>
          <w:rFonts w:ascii="Arial" w:hAnsi="Arial" w:cs="Arial"/>
          <w:bCs/>
          <w:sz w:val="24"/>
          <w:szCs w:val="24"/>
        </w:rPr>
        <w:t xml:space="preserve">. </w:t>
      </w:r>
      <w:r w:rsidR="007411A2">
        <w:rPr>
          <w:rFonts w:ascii="Arial" w:hAnsi="Arial" w:cs="Arial"/>
          <w:bCs/>
          <w:sz w:val="24"/>
          <w:szCs w:val="24"/>
        </w:rPr>
        <w:t>In d</w:t>
      </w:r>
      <w:r w:rsidR="00870C11">
        <w:rPr>
          <w:rFonts w:ascii="Arial" w:hAnsi="Arial" w:cs="Arial"/>
          <w:bCs/>
          <w:sz w:val="24"/>
          <w:szCs w:val="24"/>
        </w:rPr>
        <w:t>iese</w:t>
      </w:r>
      <w:r w:rsidR="007411A2">
        <w:rPr>
          <w:rFonts w:ascii="Arial" w:hAnsi="Arial" w:cs="Arial"/>
          <w:bCs/>
          <w:sz w:val="24"/>
          <w:szCs w:val="24"/>
        </w:rPr>
        <w:t>r</w:t>
      </w:r>
      <w:r w:rsidR="00870C11">
        <w:rPr>
          <w:rFonts w:ascii="Arial" w:hAnsi="Arial" w:cs="Arial"/>
          <w:bCs/>
          <w:sz w:val="24"/>
          <w:szCs w:val="24"/>
        </w:rPr>
        <w:t xml:space="preserve"> Arbeit </w:t>
      </w:r>
      <w:r w:rsidR="007411A2">
        <w:rPr>
          <w:rFonts w:ascii="Arial" w:hAnsi="Arial" w:cs="Arial"/>
          <w:bCs/>
          <w:sz w:val="24"/>
          <w:szCs w:val="24"/>
        </w:rPr>
        <w:t>werden jedoch nur</w:t>
      </w:r>
      <w:r w:rsidR="00520476">
        <w:rPr>
          <w:rFonts w:ascii="Arial" w:hAnsi="Arial" w:cs="Arial"/>
          <w:bCs/>
          <w:sz w:val="24"/>
          <w:szCs w:val="24"/>
        </w:rPr>
        <w:t xml:space="preserve"> Projekte</w:t>
      </w:r>
      <w:r w:rsidR="007000BD">
        <w:rPr>
          <w:rFonts w:ascii="Arial" w:hAnsi="Arial" w:cs="Arial"/>
          <w:bCs/>
          <w:sz w:val="24"/>
          <w:szCs w:val="24"/>
        </w:rPr>
        <w:t xml:space="preserve"> </w:t>
      </w:r>
      <w:r w:rsidR="000C148A">
        <w:rPr>
          <w:rFonts w:ascii="Arial" w:hAnsi="Arial" w:cs="Arial"/>
          <w:bCs/>
          <w:sz w:val="24"/>
          <w:szCs w:val="24"/>
        </w:rPr>
        <w:t xml:space="preserve">zur Erstellung von </w:t>
      </w:r>
      <w:r w:rsidR="00870C11">
        <w:rPr>
          <w:rFonts w:ascii="Arial" w:hAnsi="Arial" w:cs="Arial"/>
          <w:bCs/>
          <w:sz w:val="24"/>
          <w:szCs w:val="24"/>
        </w:rPr>
        <w:t>Software</w:t>
      </w:r>
      <w:r w:rsidR="007411A2">
        <w:rPr>
          <w:rFonts w:ascii="Arial" w:hAnsi="Arial" w:cs="Arial"/>
          <w:bCs/>
          <w:sz w:val="24"/>
          <w:szCs w:val="24"/>
        </w:rPr>
        <w:t xml:space="preserve"> betrachtet</w:t>
      </w:r>
      <w:r w:rsidR="00870C11">
        <w:rPr>
          <w:rFonts w:ascii="Arial" w:hAnsi="Arial" w:cs="Arial"/>
          <w:bCs/>
          <w:sz w:val="24"/>
          <w:szCs w:val="24"/>
        </w:rPr>
        <w:t>. Um die Aufgaben</w:t>
      </w:r>
      <w:r w:rsidR="00520476">
        <w:rPr>
          <w:rFonts w:ascii="Arial" w:hAnsi="Arial" w:cs="Arial"/>
          <w:bCs/>
          <w:sz w:val="24"/>
          <w:szCs w:val="24"/>
        </w:rPr>
        <w:t xml:space="preserve">, die für die </w:t>
      </w:r>
      <w:r w:rsidR="007411A2">
        <w:rPr>
          <w:rFonts w:ascii="Arial" w:hAnsi="Arial" w:cs="Arial"/>
          <w:bCs/>
          <w:sz w:val="24"/>
          <w:szCs w:val="24"/>
        </w:rPr>
        <w:t>Realisierung</w:t>
      </w:r>
      <w:r w:rsidR="007000BD">
        <w:rPr>
          <w:rFonts w:ascii="Arial" w:hAnsi="Arial" w:cs="Arial"/>
          <w:bCs/>
          <w:sz w:val="24"/>
          <w:szCs w:val="24"/>
        </w:rPr>
        <w:t xml:space="preserve"> </w:t>
      </w:r>
      <w:r w:rsidR="007411A2">
        <w:rPr>
          <w:rFonts w:ascii="Arial" w:hAnsi="Arial" w:cs="Arial"/>
          <w:bCs/>
          <w:sz w:val="24"/>
          <w:szCs w:val="24"/>
        </w:rPr>
        <w:t>solcher Projekte notwendig</w:t>
      </w:r>
      <w:r w:rsidR="00520476">
        <w:rPr>
          <w:rFonts w:ascii="Arial" w:hAnsi="Arial" w:cs="Arial"/>
          <w:bCs/>
          <w:sz w:val="24"/>
          <w:szCs w:val="24"/>
        </w:rPr>
        <w:t xml:space="preserve"> sind</w:t>
      </w:r>
      <w:r w:rsidR="00870C11">
        <w:rPr>
          <w:rFonts w:ascii="Arial" w:hAnsi="Arial" w:cs="Arial"/>
          <w:bCs/>
          <w:sz w:val="24"/>
          <w:szCs w:val="24"/>
        </w:rPr>
        <w:t xml:space="preserve">, müssen die Anforderungen an das Software-System </w:t>
      </w:r>
      <w:r w:rsidR="00520476">
        <w:rPr>
          <w:rFonts w:ascii="Arial" w:hAnsi="Arial" w:cs="Arial"/>
          <w:bCs/>
          <w:sz w:val="24"/>
          <w:szCs w:val="24"/>
        </w:rPr>
        <w:t xml:space="preserve">zunächst </w:t>
      </w:r>
      <w:r w:rsidR="00870C11">
        <w:rPr>
          <w:rFonts w:ascii="Arial" w:hAnsi="Arial" w:cs="Arial"/>
          <w:bCs/>
          <w:sz w:val="24"/>
          <w:szCs w:val="24"/>
        </w:rPr>
        <w:t>festgestellt, dokumentiert und kommuniziert werden.</w:t>
      </w:r>
      <w:r w:rsidR="00520476">
        <w:rPr>
          <w:rFonts w:ascii="Arial" w:hAnsi="Arial" w:cs="Arial"/>
          <w:bCs/>
          <w:sz w:val="24"/>
          <w:szCs w:val="24"/>
        </w:rPr>
        <w:t xml:space="preserve"> Dazu werden Modelle benötigt. Diese Modelle </w:t>
      </w:r>
      <w:r w:rsidR="007411A2">
        <w:rPr>
          <w:rFonts w:ascii="Arial" w:hAnsi="Arial" w:cs="Arial"/>
          <w:bCs/>
          <w:sz w:val="24"/>
          <w:szCs w:val="24"/>
        </w:rPr>
        <w:t>bilden das</w:t>
      </w:r>
      <w:r w:rsidR="00520476">
        <w:rPr>
          <w:rFonts w:ascii="Arial" w:hAnsi="Arial" w:cs="Arial"/>
          <w:bCs/>
          <w:sz w:val="24"/>
          <w:szCs w:val="24"/>
        </w:rPr>
        <w:t xml:space="preserve"> angestrebte Software-System, de</w:t>
      </w:r>
      <w:r w:rsidR="007411A2">
        <w:rPr>
          <w:rFonts w:ascii="Arial" w:hAnsi="Arial" w:cs="Arial"/>
          <w:bCs/>
          <w:sz w:val="24"/>
          <w:szCs w:val="24"/>
        </w:rPr>
        <w:t>n</w:t>
      </w:r>
      <w:r w:rsidR="00520476">
        <w:rPr>
          <w:rFonts w:ascii="Arial" w:hAnsi="Arial" w:cs="Arial"/>
          <w:bCs/>
          <w:sz w:val="24"/>
          <w:szCs w:val="24"/>
        </w:rPr>
        <w:t xml:space="preserve"> zeitlichen Ablauf des Projektmanagements </w:t>
      </w:r>
      <w:r w:rsidR="007411A2">
        <w:rPr>
          <w:rFonts w:ascii="Arial" w:hAnsi="Arial" w:cs="Arial"/>
          <w:bCs/>
          <w:sz w:val="24"/>
          <w:szCs w:val="24"/>
        </w:rPr>
        <w:t>insgesamt</w:t>
      </w:r>
      <w:r w:rsidR="00520476">
        <w:rPr>
          <w:rFonts w:ascii="Arial" w:hAnsi="Arial" w:cs="Arial"/>
          <w:bCs/>
          <w:sz w:val="24"/>
          <w:szCs w:val="24"/>
        </w:rPr>
        <w:t xml:space="preserve"> und  d</w:t>
      </w:r>
      <w:r w:rsidR="007411A2">
        <w:rPr>
          <w:rFonts w:ascii="Arial" w:hAnsi="Arial" w:cs="Arial"/>
          <w:bCs/>
          <w:sz w:val="24"/>
          <w:szCs w:val="24"/>
        </w:rPr>
        <w:t>ie</w:t>
      </w:r>
      <w:r w:rsidR="007000BD">
        <w:rPr>
          <w:rFonts w:ascii="Arial" w:hAnsi="Arial" w:cs="Arial"/>
          <w:bCs/>
          <w:sz w:val="24"/>
          <w:szCs w:val="24"/>
        </w:rPr>
        <w:t xml:space="preserve"> </w:t>
      </w:r>
      <w:r w:rsidR="003279F9">
        <w:rPr>
          <w:rFonts w:ascii="Arial" w:hAnsi="Arial" w:cs="Arial"/>
          <w:bCs/>
          <w:sz w:val="24"/>
          <w:szCs w:val="24"/>
        </w:rPr>
        <w:t>einzelnen Teile des Entwicklungsp</w:t>
      </w:r>
      <w:r w:rsidR="00520476" w:rsidRPr="00520476">
        <w:rPr>
          <w:rFonts w:ascii="Arial" w:hAnsi="Arial" w:cs="Arial"/>
          <w:bCs/>
          <w:sz w:val="24"/>
          <w:szCs w:val="24"/>
        </w:rPr>
        <w:t>rozess</w:t>
      </w:r>
      <w:r w:rsidR="003279F9">
        <w:rPr>
          <w:rFonts w:ascii="Arial" w:hAnsi="Arial" w:cs="Arial"/>
          <w:bCs/>
          <w:sz w:val="24"/>
          <w:szCs w:val="24"/>
        </w:rPr>
        <w:t xml:space="preserve">es und deren Methoden </w:t>
      </w:r>
      <w:r w:rsidR="007411A2">
        <w:rPr>
          <w:rFonts w:ascii="Arial" w:hAnsi="Arial" w:cs="Arial"/>
          <w:bCs/>
          <w:sz w:val="24"/>
          <w:szCs w:val="24"/>
        </w:rPr>
        <w:t>ab</w:t>
      </w:r>
      <w:r w:rsidR="00520476">
        <w:rPr>
          <w:rFonts w:ascii="Arial" w:hAnsi="Arial" w:cs="Arial"/>
          <w:bCs/>
          <w:sz w:val="24"/>
          <w:szCs w:val="24"/>
        </w:rPr>
        <w:t>.</w:t>
      </w:r>
    </w:p>
    <w:p w:rsidR="00E03463" w:rsidRPr="00E03463" w:rsidRDefault="00E03463" w:rsidP="00E03463">
      <w:pPr>
        <w:pStyle w:val="ListParagraph"/>
        <w:ind w:left="0"/>
        <w:rPr>
          <w:rFonts w:ascii="Arial" w:hAnsi="Arial" w:cs="Arial"/>
          <w:bCs/>
          <w:sz w:val="24"/>
          <w:szCs w:val="24"/>
        </w:rPr>
      </w:pPr>
    </w:p>
    <w:p w:rsidR="00F3332A" w:rsidRDefault="00F3332A" w:rsidP="00F3332A">
      <w:pPr>
        <w:pStyle w:val="ListParagraph"/>
        <w:numPr>
          <w:ilvl w:val="2"/>
          <w:numId w:val="10"/>
        </w:numPr>
        <w:ind w:left="0" w:hanging="709"/>
        <w:rPr>
          <w:rFonts w:ascii="Arial" w:hAnsi="Arial" w:cs="Arial"/>
          <w:bCs/>
          <w:sz w:val="24"/>
          <w:szCs w:val="24"/>
        </w:rPr>
      </w:pPr>
      <w:r>
        <w:rPr>
          <w:rFonts w:ascii="Arial" w:hAnsi="Arial" w:cs="Arial"/>
          <w:bCs/>
          <w:sz w:val="24"/>
          <w:szCs w:val="24"/>
        </w:rPr>
        <w:t>Modelle</w:t>
      </w:r>
    </w:p>
    <w:p w:rsidR="00F3332A" w:rsidRDefault="00F3332A" w:rsidP="00F3332A">
      <w:pPr>
        <w:pStyle w:val="ListParagraph"/>
        <w:ind w:left="0"/>
        <w:rPr>
          <w:rFonts w:ascii="Arial" w:hAnsi="Arial" w:cs="Arial"/>
          <w:bCs/>
          <w:sz w:val="24"/>
          <w:szCs w:val="24"/>
        </w:rPr>
      </w:pPr>
    </w:p>
    <w:p w:rsidR="00F3332A" w:rsidDel="007411A2" w:rsidRDefault="00F3332A" w:rsidP="00F3332A">
      <w:pPr>
        <w:pStyle w:val="ListParagraph"/>
        <w:ind w:left="0"/>
        <w:rPr>
          <w:del w:id="0" w:author="Jürgen" w:date="2016-01-08T10:52:00Z"/>
          <w:rFonts w:ascii="Arial" w:hAnsi="Arial" w:cs="Arial"/>
          <w:bCs/>
          <w:sz w:val="24"/>
          <w:szCs w:val="24"/>
        </w:rPr>
      </w:pPr>
      <w:del w:id="1" w:author="Jürgen" w:date="2016-01-08T10:52:00Z">
        <w:r w:rsidRPr="00F3332A" w:rsidDel="007411A2">
          <w:rPr>
            <w:rFonts w:ascii="Arial" w:hAnsi="Arial" w:cs="Arial"/>
            <w:bCs/>
            <w:sz w:val="24"/>
            <w:szCs w:val="24"/>
          </w:rPr>
          <w:delText xml:space="preserve">Im Kontext von Software-Systemen werden Modelle erstellt, um existierende oder </w:delText>
        </w:r>
        <w:r w:rsidR="006E669E" w:rsidDel="007411A2">
          <w:rPr>
            <w:rFonts w:ascii="Arial" w:hAnsi="Arial" w:cs="Arial"/>
            <w:bCs/>
            <w:sz w:val="24"/>
            <w:szCs w:val="24"/>
          </w:rPr>
          <w:delText>geplante</w:delText>
        </w:r>
        <w:r w:rsidRPr="00F3332A" w:rsidDel="007411A2">
          <w:rPr>
            <w:rFonts w:ascii="Arial" w:hAnsi="Arial" w:cs="Arial"/>
            <w:bCs/>
            <w:sz w:val="24"/>
            <w:szCs w:val="24"/>
          </w:rPr>
          <w:delText xml:space="preserve"> Systeme besser zu verstehen. Ein Modell entspricht jedoch nie genau der Realität. Modellieren bedeutet immer hervorheben und weglassen. Hervorheben des Wesentlichen und weglassen un</w:delText>
        </w:r>
        <w:r w:rsidR="005420EB" w:rsidDel="007411A2">
          <w:rPr>
            <w:rFonts w:ascii="Arial" w:hAnsi="Arial" w:cs="Arial"/>
            <w:bCs/>
            <w:sz w:val="24"/>
            <w:szCs w:val="24"/>
          </w:rPr>
          <w:delText xml:space="preserve">wichtiger Details. Was </w:delText>
        </w:r>
        <w:r w:rsidRPr="00F3332A" w:rsidDel="007411A2">
          <w:rPr>
            <w:rFonts w:ascii="Arial" w:hAnsi="Arial" w:cs="Arial"/>
            <w:bCs/>
            <w:sz w:val="24"/>
            <w:szCs w:val="24"/>
          </w:rPr>
          <w:delText>wesentlich</w:delText>
        </w:r>
        <w:r w:rsidR="005420EB" w:rsidDel="007411A2">
          <w:rPr>
            <w:rFonts w:ascii="Arial" w:hAnsi="Arial" w:cs="Arial"/>
            <w:bCs/>
            <w:sz w:val="24"/>
            <w:szCs w:val="24"/>
          </w:rPr>
          <w:delText xml:space="preserve"> ist</w:delText>
        </w:r>
        <w:r w:rsidRPr="00F3332A" w:rsidDel="007411A2">
          <w:rPr>
            <w:rFonts w:ascii="Arial" w:hAnsi="Arial" w:cs="Arial"/>
            <w:bCs/>
            <w:sz w:val="24"/>
            <w:szCs w:val="24"/>
          </w:rPr>
          <w:delText xml:space="preserve">, </w:delText>
        </w:r>
        <w:r w:rsidR="005420EB" w:rsidDel="007411A2">
          <w:rPr>
            <w:rFonts w:ascii="Arial" w:hAnsi="Arial" w:cs="Arial"/>
            <w:bCs/>
            <w:sz w:val="24"/>
            <w:szCs w:val="24"/>
          </w:rPr>
          <w:delText xml:space="preserve">ist </w:delText>
        </w:r>
        <w:r w:rsidRPr="00F3332A" w:rsidDel="007411A2">
          <w:rPr>
            <w:rFonts w:ascii="Arial" w:hAnsi="Arial" w:cs="Arial"/>
            <w:bCs/>
            <w:sz w:val="24"/>
            <w:szCs w:val="24"/>
          </w:rPr>
          <w:delText xml:space="preserve">abhängig </w:delText>
        </w:r>
        <w:r w:rsidR="005420EB" w:rsidDel="007411A2">
          <w:rPr>
            <w:rFonts w:ascii="Arial" w:hAnsi="Arial" w:cs="Arial"/>
            <w:bCs/>
            <w:sz w:val="24"/>
            <w:szCs w:val="24"/>
          </w:rPr>
          <w:lastRenderedPageBreak/>
          <w:delText>davon, welche Ziele mit dem Modell</w:delText>
        </w:r>
        <w:r w:rsidRPr="00F3332A" w:rsidDel="007411A2">
          <w:rPr>
            <w:rFonts w:ascii="Arial" w:hAnsi="Arial" w:cs="Arial"/>
            <w:bCs/>
            <w:sz w:val="24"/>
            <w:szCs w:val="24"/>
          </w:rPr>
          <w:delText xml:space="preserve"> verfolgt werden und wer </w:delText>
        </w:r>
        <w:r w:rsidR="005420EB" w:rsidDel="007411A2">
          <w:rPr>
            <w:rFonts w:ascii="Arial" w:hAnsi="Arial" w:cs="Arial"/>
            <w:bCs/>
            <w:sz w:val="24"/>
            <w:szCs w:val="24"/>
          </w:rPr>
          <w:delText xml:space="preserve">mit dem </w:delText>
        </w:r>
        <w:r w:rsidRPr="00F3332A" w:rsidDel="007411A2">
          <w:rPr>
            <w:rFonts w:ascii="Arial" w:hAnsi="Arial" w:cs="Arial"/>
            <w:bCs/>
            <w:sz w:val="24"/>
            <w:szCs w:val="24"/>
          </w:rPr>
          <w:delText>Modell</w:delText>
        </w:r>
        <w:r w:rsidR="005420EB" w:rsidDel="007411A2">
          <w:rPr>
            <w:rFonts w:ascii="Arial" w:hAnsi="Arial" w:cs="Arial"/>
            <w:bCs/>
            <w:sz w:val="24"/>
            <w:szCs w:val="24"/>
          </w:rPr>
          <w:delText xml:space="preserve"> arbeiten bzw. kommunizieren möchte</w:delText>
        </w:r>
        <w:r w:rsidRPr="00F3332A" w:rsidDel="007411A2">
          <w:rPr>
            <w:rFonts w:ascii="Arial" w:hAnsi="Arial" w:cs="Arial"/>
            <w:bCs/>
            <w:sz w:val="24"/>
            <w:szCs w:val="24"/>
          </w:rPr>
          <w:delText>.</w:delText>
        </w:r>
      </w:del>
    </w:p>
    <w:p w:rsidR="003279F9" w:rsidRPr="003279F9" w:rsidDel="007411A2" w:rsidRDefault="00F3332A" w:rsidP="003279F9">
      <w:pPr>
        <w:pStyle w:val="ListParagraph"/>
        <w:ind w:left="0"/>
        <w:rPr>
          <w:del w:id="2" w:author="Jürgen" w:date="2016-01-08T10:52:00Z"/>
          <w:rFonts w:ascii="Arial" w:hAnsi="Arial" w:cs="Arial"/>
          <w:bCs/>
          <w:sz w:val="24"/>
          <w:szCs w:val="24"/>
        </w:rPr>
      </w:pPr>
      <w:del w:id="3" w:author="Jürgen" w:date="2016-01-08T10:52:00Z">
        <w:r w:rsidRPr="00F3332A" w:rsidDel="007411A2">
          <w:rPr>
            <w:rFonts w:ascii="Arial" w:hAnsi="Arial" w:cs="Arial"/>
            <w:bCs/>
            <w:sz w:val="24"/>
            <w:szCs w:val="24"/>
          </w:rPr>
          <w:delText>Je mehr Informationen in einem Modell gezeigt werden sollen, destokomplexer und schwieriger wird es. Eine Landkarte von Europa zum Beispiel,die gleichzeitig politische, geologische, verkehrstechnische unddemographische Informationen enthält, ist kaum lesbar.</w:delText>
        </w:r>
        <w:r w:rsidR="005420EB" w:rsidDel="007411A2">
          <w:rPr>
            <w:rFonts w:ascii="Arial" w:hAnsi="Arial" w:cs="Arial"/>
            <w:bCs/>
            <w:sz w:val="24"/>
            <w:szCs w:val="24"/>
          </w:rPr>
          <w:delText xml:space="preserve"> Nur wenn</w:delText>
        </w:r>
        <w:r w:rsidRPr="00F3332A" w:rsidDel="007411A2">
          <w:rPr>
            <w:rFonts w:ascii="Arial" w:hAnsi="Arial" w:cs="Arial"/>
            <w:bCs/>
            <w:sz w:val="24"/>
            <w:szCs w:val="24"/>
          </w:rPr>
          <w:delText xml:space="preserve"> die verschiedenen Informationen aufeinzelne Landkarten</w:delText>
        </w:r>
        <w:r w:rsidR="005420EB" w:rsidDel="007411A2">
          <w:rPr>
            <w:rFonts w:ascii="Arial" w:hAnsi="Arial" w:cs="Arial"/>
            <w:bCs/>
            <w:sz w:val="24"/>
            <w:szCs w:val="24"/>
          </w:rPr>
          <w:delText xml:space="preserve"> verteilt werden, kann man die Karten lesen</w:delText>
        </w:r>
        <w:r w:rsidRPr="00F3332A" w:rsidDel="007411A2">
          <w:rPr>
            <w:rFonts w:ascii="Arial" w:hAnsi="Arial" w:cs="Arial"/>
            <w:bCs/>
            <w:sz w:val="24"/>
            <w:szCs w:val="24"/>
          </w:rPr>
          <w:delText xml:space="preserve">. </w:delText>
        </w:r>
        <w:r w:rsidR="005420EB" w:rsidDel="007411A2">
          <w:rPr>
            <w:rFonts w:ascii="Arial" w:hAnsi="Arial" w:cs="Arial"/>
            <w:bCs/>
            <w:sz w:val="24"/>
            <w:szCs w:val="24"/>
          </w:rPr>
          <w:delText xml:space="preserve">So </w:delText>
        </w:r>
        <w:r w:rsidRPr="00F3332A" w:rsidDel="007411A2">
          <w:rPr>
            <w:rFonts w:ascii="Arial" w:hAnsi="Arial" w:cs="Arial"/>
            <w:bCs/>
            <w:sz w:val="24"/>
            <w:szCs w:val="24"/>
          </w:rPr>
          <w:delText>werden verschiedene Sichten auf</w:delText>
        </w:r>
        <w:r w:rsidR="005420EB" w:rsidDel="007411A2">
          <w:rPr>
            <w:rFonts w:ascii="Arial" w:hAnsi="Arial" w:cs="Arial"/>
            <w:bCs/>
            <w:sz w:val="24"/>
            <w:szCs w:val="24"/>
          </w:rPr>
          <w:delText>ein und den selben</w:delText>
        </w:r>
        <w:r w:rsidRPr="00F3332A" w:rsidDel="007411A2">
          <w:rPr>
            <w:rFonts w:ascii="Arial" w:hAnsi="Arial" w:cs="Arial"/>
            <w:bCs/>
            <w:sz w:val="24"/>
            <w:szCs w:val="24"/>
          </w:rPr>
          <w:delText xml:space="preserve"> Gegenstand gebildet. Diese Sichten sind miteinander invielfältiger Weise verbunden. Wenn eine Sicht geändert wird, müssen inder Regel </w:delText>
        </w:r>
        <w:r w:rsidR="005420EB" w:rsidDel="007411A2">
          <w:rPr>
            <w:rFonts w:ascii="Arial" w:hAnsi="Arial" w:cs="Arial"/>
            <w:bCs/>
            <w:sz w:val="24"/>
            <w:szCs w:val="24"/>
          </w:rPr>
          <w:delText xml:space="preserve">auch </w:delText>
        </w:r>
        <w:r w:rsidRPr="00F3332A" w:rsidDel="007411A2">
          <w:rPr>
            <w:rFonts w:ascii="Arial" w:hAnsi="Arial" w:cs="Arial"/>
            <w:bCs/>
            <w:sz w:val="24"/>
            <w:szCs w:val="24"/>
          </w:rPr>
          <w:delText xml:space="preserve">alle anderen Sichten angepasst werden. Wenn </w:delText>
        </w:r>
        <w:r w:rsidR="005420EB" w:rsidDel="007411A2">
          <w:rPr>
            <w:rFonts w:ascii="Arial" w:hAnsi="Arial" w:cs="Arial"/>
            <w:bCs/>
            <w:sz w:val="24"/>
            <w:szCs w:val="24"/>
          </w:rPr>
          <w:delText xml:space="preserve">sich ein sich ein Grenzverlauf zwischen zwei Ländern ändert, müssen alle Sichten, also </w:delText>
        </w:r>
        <w:r w:rsidRPr="00F3332A" w:rsidDel="007411A2">
          <w:rPr>
            <w:rFonts w:ascii="Arial" w:hAnsi="Arial" w:cs="Arial"/>
            <w:bCs/>
            <w:sz w:val="24"/>
            <w:szCs w:val="24"/>
          </w:rPr>
          <w:delText>alle Landkarten, angepasst werden.</w:delText>
        </w:r>
      </w:del>
      <w:ins w:id="4" w:author="Jürgen" w:date="2016-01-08T10:52:00Z">
        <w:r w:rsidR="007411A2">
          <w:rPr>
            <w:rFonts w:ascii="Arial" w:hAnsi="Arial" w:cs="Arial"/>
            <w:bCs/>
            <w:sz w:val="24"/>
            <w:szCs w:val="24"/>
          </w:rPr>
          <w:t>Wer das liest muss wissen, was ein Modell ist!!</w:t>
        </w:r>
      </w:ins>
    </w:p>
    <w:p w:rsidR="00034B58" w:rsidRDefault="003279F9" w:rsidP="003279F9">
      <w:pPr>
        <w:pStyle w:val="ListParagraph"/>
        <w:ind w:left="0"/>
        <w:rPr>
          <w:rFonts w:ascii="Arial" w:hAnsi="Arial" w:cs="Arial"/>
          <w:bCs/>
          <w:sz w:val="24"/>
          <w:szCs w:val="24"/>
        </w:rPr>
      </w:pPr>
      <w:r w:rsidRPr="003279F9">
        <w:rPr>
          <w:rFonts w:ascii="Arial" w:hAnsi="Arial" w:cs="Arial"/>
          <w:bCs/>
          <w:sz w:val="24"/>
          <w:szCs w:val="24"/>
        </w:rPr>
        <w:t xml:space="preserve">Das Modell eines </w:t>
      </w:r>
      <w:r w:rsidR="005420EB">
        <w:rPr>
          <w:rFonts w:ascii="Arial" w:hAnsi="Arial" w:cs="Arial"/>
          <w:bCs/>
          <w:sz w:val="24"/>
          <w:szCs w:val="24"/>
        </w:rPr>
        <w:t>Software-</w:t>
      </w:r>
      <w:r w:rsidRPr="003279F9">
        <w:rPr>
          <w:rFonts w:ascii="Arial" w:hAnsi="Arial" w:cs="Arial"/>
          <w:bCs/>
          <w:sz w:val="24"/>
          <w:szCs w:val="24"/>
        </w:rPr>
        <w:t xml:space="preserve">Systems </w:t>
      </w:r>
      <w:r w:rsidR="005420EB">
        <w:rPr>
          <w:rFonts w:ascii="Arial" w:hAnsi="Arial" w:cs="Arial"/>
          <w:bCs/>
          <w:sz w:val="24"/>
          <w:szCs w:val="24"/>
        </w:rPr>
        <w:t>soll</w:t>
      </w:r>
      <w:r w:rsidR="007000BD">
        <w:rPr>
          <w:rFonts w:ascii="Arial" w:hAnsi="Arial" w:cs="Arial"/>
          <w:bCs/>
          <w:sz w:val="24"/>
          <w:szCs w:val="24"/>
        </w:rPr>
        <w:t xml:space="preserve"> </w:t>
      </w:r>
      <w:r w:rsidR="005420EB">
        <w:rPr>
          <w:rFonts w:ascii="Arial" w:hAnsi="Arial" w:cs="Arial"/>
          <w:bCs/>
          <w:sz w:val="24"/>
          <w:szCs w:val="24"/>
        </w:rPr>
        <w:t xml:space="preserve">im Rahmen eines Projektes </w:t>
      </w:r>
      <w:r w:rsidRPr="003279F9">
        <w:rPr>
          <w:rFonts w:ascii="Arial" w:hAnsi="Arial" w:cs="Arial"/>
          <w:bCs/>
          <w:sz w:val="24"/>
          <w:szCs w:val="24"/>
        </w:rPr>
        <w:t>in der Regel folgende Aufgaben erfüllen:</w:t>
      </w:r>
      <w:r w:rsidR="007000BD">
        <w:rPr>
          <w:rFonts w:ascii="Arial" w:hAnsi="Arial" w:cs="Arial"/>
          <w:bCs/>
          <w:sz w:val="24"/>
          <w:szCs w:val="24"/>
        </w:rPr>
        <w:t xml:space="preserve"> </w:t>
      </w:r>
      <w:r w:rsidR="005420EB">
        <w:rPr>
          <w:rFonts w:ascii="Arial" w:hAnsi="Arial" w:cs="Arial"/>
          <w:bCs/>
          <w:sz w:val="24"/>
          <w:szCs w:val="24"/>
        </w:rPr>
        <w:t xml:space="preserve">Es muss die </w:t>
      </w:r>
      <w:r w:rsidRPr="003279F9">
        <w:rPr>
          <w:rFonts w:ascii="Arial" w:hAnsi="Arial" w:cs="Arial"/>
          <w:bCs/>
          <w:sz w:val="24"/>
          <w:szCs w:val="24"/>
        </w:rPr>
        <w:t xml:space="preserve">Kommunikation zwischen </w:t>
      </w:r>
      <w:r w:rsidR="005420EB">
        <w:rPr>
          <w:rFonts w:ascii="Arial" w:hAnsi="Arial" w:cs="Arial"/>
          <w:bCs/>
          <w:sz w:val="24"/>
          <w:szCs w:val="24"/>
        </w:rPr>
        <w:t>denjenigen e</w:t>
      </w:r>
      <w:r w:rsidR="005420EB" w:rsidRPr="003279F9">
        <w:rPr>
          <w:rFonts w:ascii="Arial" w:hAnsi="Arial" w:cs="Arial"/>
          <w:bCs/>
          <w:sz w:val="24"/>
          <w:szCs w:val="24"/>
        </w:rPr>
        <w:t>rmöglichen</w:t>
      </w:r>
      <w:r w:rsidR="005420EB">
        <w:rPr>
          <w:rFonts w:ascii="Arial" w:hAnsi="Arial" w:cs="Arial"/>
          <w:bCs/>
          <w:sz w:val="24"/>
          <w:szCs w:val="24"/>
        </w:rPr>
        <w:t>, die an dem Projekt arbeiten</w:t>
      </w:r>
      <w:r>
        <w:rPr>
          <w:rFonts w:ascii="Arial" w:hAnsi="Arial" w:cs="Arial"/>
          <w:bCs/>
          <w:sz w:val="24"/>
          <w:szCs w:val="24"/>
        </w:rPr>
        <w:t>.</w:t>
      </w:r>
      <w:r w:rsidR="005420EB">
        <w:rPr>
          <w:rFonts w:ascii="Arial" w:hAnsi="Arial" w:cs="Arial"/>
          <w:bCs/>
          <w:sz w:val="24"/>
          <w:szCs w:val="24"/>
        </w:rPr>
        <w:t xml:space="preserve"> Dabei ist es unverzichtbar</w:t>
      </w:r>
      <w:r w:rsidRPr="003279F9">
        <w:rPr>
          <w:rFonts w:ascii="Arial" w:hAnsi="Arial" w:cs="Arial"/>
          <w:bCs/>
          <w:sz w:val="24"/>
          <w:szCs w:val="24"/>
        </w:rPr>
        <w:t>, dass alle Beteiligten</w:t>
      </w:r>
      <w:r w:rsidR="007000BD">
        <w:rPr>
          <w:rFonts w:ascii="Arial" w:hAnsi="Arial" w:cs="Arial"/>
          <w:bCs/>
          <w:sz w:val="24"/>
          <w:szCs w:val="24"/>
        </w:rPr>
        <w:t xml:space="preserve"> </w:t>
      </w:r>
      <w:r w:rsidRPr="003279F9">
        <w:rPr>
          <w:rFonts w:ascii="Arial" w:hAnsi="Arial" w:cs="Arial"/>
          <w:bCs/>
          <w:sz w:val="24"/>
          <w:szCs w:val="24"/>
        </w:rPr>
        <w:t>ein gemeinsames Verständnis des Systems haben. Die verwendete</w:t>
      </w:r>
      <w:r w:rsidR="007000BD">
        <w:rPr>
          <w:rFonts w:ascii="Arial" w:hAnsi="Arial" w:cs="Arial"/>
          <w:bCs/>
          <w:sz w:val="24"/>
          <w:szCs w:val="24"/>
        </w:rPr>
        <w:t xml:space="preserve"> </w:t>
      </w:r>
      <w:r w:rsidR="005420EB">
        <w:rPr>
          <w:rFonts w:ascii="Arial" w:hAnsi="Arial" w:cs="Arial"/>
          <w:bCs/>
          <w:sz w:val="24"/>
          <w:szCs w:val="24"/>
        </w:rPr>
        <w:t>Notation</w:t>
      </w:r>
      <w:r w:rsidRPr="003279F9">
        <w:rPr>
          <w:rFonts w:ascii="Arial" w:hAnsi="Arial" w:cs="Arial"/>
          <w:bCs/>
          <w:sz w:val="24"/>
          <w:szCs w:val="24"/>
        </w:rPr>
        <w:t xml:space="preserve"> mu</w:t>
      </w:r>
      <w:r w:rsidR="005420EB">
        <w:rPr>
          <w:rFonts w:ascii="Arial" w:hAnsi="Arial" w:cs="Arial"/>
          <w:bCs/>
          <w:sz w:val="24"/>
          <w:szCs w:val="24"/>
        </w:rPr>
        <w:t xml:space="preserve">ss von allen verstanden werden. </w:t>
      </w:r>
      <w:r w:rsidRPr="0053172C">
        <w:rPr>
          <w:rFonts w:ascii="Arial" w:hAnsi="Arial" w:cs="Arial"/>
          <w:bCs/>
          <w:sz w:val="24"/>
          <w:szCs w:val="24"/>
        </w:rPr>
        <w:t>Auftraggeber</w:t>
      </w:r>
      <w:r w:rsidR="007000BD" w:rsidRPr="0053172C">
        <w:rPr>
          <w:rFonts w:ascii="Arial" w:hAnsi="Arial" w:cs="Arial"/>
          <w:bCs/>
          <w:sz w:val="24"/>
          <w:szCs w:val="24"/>
        </w:rPr>
        <w:t xml:space="preserve"> </w:t>
      </w:r>
      <w:r w:rsidR="005420EB" w:rsidRPr="0053172C">
        <w:rPr>
          <w:rFonts w:ascii="Arial" w:hAnsi="Arial" w:cs="Arial"/>
          <w:bCs/>
          <w:sz w:val="24"/>
          <w:szCs w:val="24"/>
        </w:rPr>
        <w:t>und Auftragnehmer</w:t>
      </w:r>
      <w:r w:rsidR="005420EB">
        <w:rPr>
          <w:rFonts w:ascii="Arial" w:hAnsi="Arial" w:cs="Arial"/>
          <w:bCs/>
          <w:sz w:val="24"/>
          <w:szCs w:val="24"/>
        </w:rPr>
        <w:t xml:space="preserve"> </w:t>
      </w:r>
      <w:r w:rsidRPr="003279F9">
        <w:rPr>
          <w:rFonts w:ascii="Arial" w:hAnsi="Arial" w:cs="Arial"/>
          <w:bCs/>
          <w:sz w:val="24"/>
          <w:szCs w:val="24"/>
        </w:rPr>
        <w:t>müssen sich auf ge</w:t>
      </w:r>
      <w:r w:rsidR="005420EB">
        <w:rPr>
          <w:rFonts w:ascii="Arial" w:hAnsi="Arial" w:cs="Arial"/>
          <w:bCs/>
          <w:sz w:val="24"/>
          <w:szCs w:val="24"/>
        </w:rPr>
        <w:t xml:space="preserve">meinsame Anforderungen einigen und </w:t>
      </w:r>
      <w:r w:rsidRPr="003279F9">
        <w:rPr>
          <w:rFonts w:ascii="Arial" w:hAnsi="Arial" w:cs="Arial"/>
          <w:bCs/>
          <w:sz w:val="24"/>
          <w:szCs w:val="24"/>
        </w:rPr>
        <w:t>die</w:t>
      </w:r>
      <w:r w:rsidR="007000BD">
        <w:rPr>
          <w:rFonts w:ascii="Arial" w:hAnsi="Arial" w:cs="Arial"/>
          <w:bCs/>
          <w:sz w:val="24"/>
          <w:szCs w:val="24"/>
        </w:rPr>
        <w:t xml:space="preserve"> </w:t>
      </w:r>
      <w:r w:rsidRPr="003279F9">
        <w:rPr>
          <w:rFonts w:ascii="Arial" w:hAnsi="Arial" w:cs="Arial"/>
          <w:bCs/>
          <w:sz w:val="24"/>
          <w:szCs w:val="24"/>
        </w:rPr>
        <w:t>Entwickler müssen diese Anforderungen verstehen können</w:t>
      </w:r>
      <w:r w:rsidR="005420EB">
        <w:rPr>
          <w:rFonts w:ascii="Arial" w:hAnsi="Arial" w:cs="Arial"/>
          <w:bCs/>
          <w:sz w:val="24"/>
          <w:szCs w:val="24"/>
        </w:rPr>
        <w:t xml:space="preserve">. Es muss sichergestellt werden, dass </w:t>
      </w:r>
      <w:r w:rsidRPr="003279F9">
        <w:rPr>
          <w:rFonts w:ascii="Arial" w:hAnsi="Arial" w:cs="Arial"/>
          <w:bCs/>
          <w:sz w:val="24"/>
          <w:szCs w:val="24"/>
        </w:rPr>
        <w:t>gefällte</w:t>
      </w:r>
      <w:r w:rsidR="007000BD">
        <w:rPr>
          <w:rFonts w:ascii="Arial" w:hAnsi="Arial" w:cs="Arial"/>
          <w:bCs/>
          <w:sz w:val="24"/>
          <w:szCs w:val="24"/>
        </w:rPr>
        <w:t xml:space="preserve"> </w:t>
      </w:r>
      <w:r w:rsidRPr="003279F9">
        <w:rPr>
          <w:rFonts w:ascii="Arial" w:hAnsi="Arial" w:cs="Arial"/>
          <w:bCs/>
          <w:sz w:val="24"/>
          <w:szCs w:val="24"/>
        </w:rPr>
        <w:t>Entscheidungen auch nach Monaten noch nachvollzogen</w:t>
      </w:r>
      <w:r w:rsidR="007000BD">
        <w:rPr>
          <w:rFonts w:ascii="Arial" w:hAnsi="Arial" w:cs="Arial"/>
          <w:bCs/>
          <w:sz w:val="24"/>
          <w:szCs w:val="24"/>
        </w:rPr>
        <w:t xml:space="preserve"> </w:t>
      </w:r>
      <w:r w:rsidRPr="003279F9">
        <w:rPr>
          <w:rFonts w:ascii="Arial" w:hAnsi="Arial" w:cs="Arial"/>
          <w:bCs/>
          <w:sz w:val="24"/>
          <w:szCs w:val="24"/>
        </w:rPr>
        <w:t xml:space="preserve">werden können. </w:t>
      </w:r>
      <w:r w:rsidR="00034B58">
        <w:rPr>
          <w:rFonts w:ascii="Arial" w:hAnsi="Arial" w:cs="Arial"/>
          <w:bCs/>
          <w:sz w:val="24"/>
          <w:szCs w:val="24"/>
        </w:rPr>
        <w:t xml:space="preserve">Bei all diesen Punkten geht es </w:t>
      </w:r>
      <w:r w:rsidRPr="003279F9">
        <w:rPr>
          <w:rFonts w:ascii="Arial" w:hAnsi="Arial" w:cs="Arial"/>
          <w:bCs/>
          <w:sz w:val="24"/>
          <w:szCs w:val="24"/>
        </w:rPr>
        <w:t xml:space="preserve">um </w:t>
      </w:r>
      <w:r w:rsidR="00034B58">
        <w:rPr>
          <w:rFonts w:ascii="Arial" w:hAnsi="Arial" w:cs="Arial"/>
          <w:bCs/>
          <w:sz w:val="24"/>
          <w:szCs w:val="24"/>
        </w:rPr>
        <w:t xml:space="preserve">die </w:t>
      </w:r>
      <w:r w:rsidRPr="003279F9">
        <w:rPr>
          <w:rFonts w:ascii="Arial" w:hAnsi="Arial" w:cs="Arial"/>
          <w:bCs/>
          <w:sz w:val="24"/>
          <w:szCs w:val="24"/>
        </w:rPr>
        <w:t>Kommunikation</w:t>
      </w:r>
      <w:r w:rsidR="007000BD">
        <w:rPr>
          <w:rFonts w:ascii="Arial" w:hAnsi="Arial" w:cs="Arial"/>
          <w:bCs/>
          <w:sz w:val="24"/>
          <w:szCs w:val="24"/>
        </w:rPr>
        <w:t xml:space="preserve"> </w:t>
      </w:r>
      <w:r w:rsidRPr="003279F9">
        <w:rPr>
          <w:rFonts w:ascii="Arial" w:hAnsi="Arial" w:cs="Arial"/>
          <w:bCs/>
          <w:sz w:val="24"/>
          <w:szCs w:val="24"/>
        </w:rPr>
        <w:t xml:space="preserve">zwischen </w:t>
      </w:r>
      <w:r w:rsidR="00034B58">
        <w:rPr>
          <w:rFonts w:ascii="Arial" w:hAnsi="Arial" w:cs="Arial"/>
          <w:bCs/>
          <w:sz w:val="24"/>
          <w:szCs w:val="24"/>
        </w:rPr>
        <w:t xml:space="preserve">dem Projektteam </w:t>
      </w:r>
      <w:r w:rsidR="00034B58">
        <w:rPr>
          <w:rFonts w:ascii="Arial" w:hAnsi="Arial" w:cs="Arial"/>
          <w:bCs/>
          <w:sz w:val="24"/>
          <w:szCs w:val="24"/>
        </w:rPr>
        <w:t xml:space="preserve">und </w:t>
      </w:r>
      <w:r w:rsidR="00BF4DC6">
        <w:rPr>
          <w:rFonts w:ascii="Arial" w:hAnsi="Arial" w:cs="Arial"/>
          <w:bCs/>
          <w:sz w:val="24"/>
          <w:szCs w:val="24"/>
        </w:rPr>
        <w:t>den</w:t>
      </w:r>
      <w:r w:rsidR="007000BD">
        <w:rPr>
          <w:rFonts w:ascii="Arial" w:hAnsi="Arial" w:cs="Arial"/>
          <w:bCs/>
          <w:sz w:val="24"/>
          <w:szCs w:val="24"/>
        </w:rPr>
        <w:t xml:space="preserve"> </w:t>
      </w:r>
      <w:r w:rsidR="0053172C">
        <w:rPr>
          <w:rFonts w:ascii="Arial" w:hAnsi="Arial" w:cs="Arial"/>
          <w:bCs/>
          <w:sz w:val="24"/>
          <w:szCs w:val="24"/>
        </w:rPr>
        <w:t>Stakeholdern</w:t>
      </w:r>
      <w:r w:rsidRPr="003279F9">
        <w:rPr>
          <w:rFonts w:ascii="Arial" w:hAnsi="Arial" w:cs="Arial"/>
          <w:bCs/>
          <w:sz w:val="24"/>
          <w:szCs w:val="24"/>
        </w:rPr>
        <w:t>.</w:t>
      </w:r>
      <w:r w:rsidR="007000BD">
        <w:rPr>
          <w:rFonts w:ascii="Arial" w:hAnsi="Arial" w:cs="Arial"/>
          <w:bCs/>
          <w:sz w:val="24"/>
          <w:szCs w:val="24"/>
        </w:rPr>
        <w:t xml:space="preserve"> </w:t>
      </w:r>
      <w:r w:rsidRPr="003279F9">
        <w:rPr>
          <w:rFonts w:ascii="Arial" w:hAnsi="Arial" w:cs="Arial"/>
          <w:bCs/>
          <w:sz w:val="24"/>
          <w:szCs w:val="24"/>
        </w:rPr>
        <w:t xml:space="preserve">Dies ist ohne </w:t>
      </w:r>
      <w:r w:rsidR="0053172C">
        <w:rPr>
          <w:rFonts w:ascii="Arial" w:hAnsi="Arial" w:cs="Arial"/>
          <w:bCs/>
          <w:sz w:val="24"/>
          <w:szCs w:val="24"/>
        </w:rPr>
        <w:t xml:space="preserve">detaillierte </w:t>
      </w:r>
      <w:r w:rsidRPr="003279F9">
        <w:rPr>
          <w:rFonts w:ascii="Arial" w:hAnsi="Arial" w:cs="Arial"/>
          <w:bCs/>
          <w:sz w:val="24"/>
          <w:szCs w:val="24"/>
        </w:rPr>
        <w:t xml:space="preserve">Aufzeichnungen nicht </w:t>
      </w:r>
      <w:r w:rsidR="00034B58">
        <w:rPr>
          <w:rFonts w:ascii="Arial" w:hAnsi="Arial" w:cs="Arial"/>
          <w:bCs/>
          <w:sz w:val="24"/>
          <w:szCs w:val="24"/>
        </w:rPr>
        <w:t>vorstellbar</w:t>
      </w:r>
      <w:r w:rsidRPr="003279F9">
        <w:rPr>
          <w:rFonts w:ascii="Arial" w:hAnsi="Arial" w:cs="Arial"/>
          <w:bCs/>
          <w:sz w:val="24"/>
          <w:szCs w:val="24"/>
        </w:rPr>
        <w:t>.</w:t>
      </w:r>
      <w:r w:rsidR="00034B58">
        <w:rPr>
          <w:rFonts w:ascii="Arial" w:hAnsi="Arial" w:cs="Arial"/>
          <w:bCs/>
          <w:sz w:val="24"/>
          <w:szCs w:val="24"/>
        </w:rPr>
        <w:t xml:space="preserve"> </w:t>
      </w:r>
      <w:r w:rsidR="0053172C">
        <w:rPr>
          <w:rFonts w:ascii="Arial" w:hAnsi="Arial" w:cs="Arial"/>
          <w:bCs/>
          <w:sz w:val="24"/>
          <w:szCs w:val="24"/>
        </w:rPr>
        <w:t xml:space="preserve">Diese Aufzeichnungen und deren </w:t>
      </w:r>
      <w:r w:rsidR="00034B58">
        <w:rPr>
          <w:rFonts w:ascii="Arial" w:hAnsi="Arial" w:cs="Arial"/>
          <w:bCs/>
          <w:sz w:val="24"/>
          <w:szCs w:val="24"/>
        </w:rPr>
        <w:t xml:space="preserve">anschließende Darstellung </w:t>
      </w:r>
      <w:r w:rsidRPr="003279F9">
        <w:rPr>
          <w:rFonts w:ascii="Arial" w:hAnsi="Arial" w:cs="Arial"/>
          <w:bCs/>
          <w:sz w:val="24"/>
          <w:szCs w:val="24"/>
        </w:rPr>
        <w:t xml:space="preserve">ist durch ein grafisches Modell </w:t>
      </w:r>
      <w:r w:rsidR="00034B58">
        <w:rPr>
          <w:rFonts w:ascii="Arial" w:hAnsi="Arial" w:cs="Arial"/>
          <w:bCs/>
          <w:sz w:val="24"/>
          <w:szCs w:val="24"/>
        </w:rPr>
        <w:t xml:space="preserve">einfacher </w:t>
      </w:r>
      <w:r w:rsidR="00BE0DD0">
        <w:rPr>
          <w:rFonts w:ascii="Arial" w:hAnsi="Arial" w:cs="Arial"/>
          <w:bCs/>
          <w:sz w:val="24"/>
          <w:szCs w:val="24"/>
        </w:rPr>
        <w:t xml:space="preserve">und präziser </w:t>
      </w:r>
      <w:r w:rsidRPr="003279F9">
        <w:rPr>
          <w:rFonts w:ascii="Arial" w:hAnsi="Arial" w:cs="Arial"/>
          <w:bCs/>
          <w:sz w:val="24"/>
          <w:szCs w:val="24"/>
        </w:rPr>
        <w:t>als durch rein textliche</w:t>
      </w:r>
      <w:r w:rsidR="007000BD">
        <w:rPr>
          <w:rFonts w:ascii="Arial" w:hAnsi="Arial" w:cs="Arial"/>
          <w:bCs/>
          <w:sz w:val="24"/>
          <w:szCs w:val="24"/>
        </w:rPr>
        <w:t xml:space="preserve"> </w:t>
      </w:r>
      <w:r w:rsidR="00034B58">
        <w:rPr>
          <w:rFonts w:ascii="Arial" w:hAnsi="Arial" w:cs="Arial"/>
          <w:bCs/>
          <w:sz w:val="24"/>
          <w:szCs w:val="24"/>
        </w:rPr>
        <w:t>Beschreibungen.</w:t>
      </w:r>
    </w:p>
    <w:p w:rsidR="00E3504A" w:rsidRDefault="00E3504A" w:rsidP="003279F9">
      <w:pPr>
        <w:pStyle w:val="ListParagraph"/>
        <w:ind w:left="0"/>
        <w:rPr>
          <w:rFonts w:ascii="Arial" w:hAnsi="Arial" w:cs="Arial"/>
          <w:bCs/>
          <w:sz w:val="24"/>
          <w:szCs w:val="24"/>
        </w:rPr>
      </w:pP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 xml:space="preserve">Ein </w:t>
      </w:r>
      <w:r w:rsidR="00BE0DD0">
        <w:rPr>
          <w:rFonts w:ascii="Arial" w:hAnsi="Arial" w:cs="Arial"/>
          <w:bCs/>
          <w:sz w:val="24"/>
          <w:szCs w:val="24"/>
        </w:rPr>
        <w:t xml:space="preserve">solches </w:t>
      </w:r>
      <w:r w:rsidRPr="003279F9">
        <w:rPr>
          <w:rFonts w:ascii="Arial" w:hAnsi="Arial" w:cs="Arial"/>
          <w:bCs/>
          <w:sz w:val="24"/>
          <w:szCs w:val="24"/>
        </w:rPr>
        <w:t>Modell ermöglicht es</w:t>
      </w:r>
      <w:r w:rsidR="00034B58">
        <w:rPr>
          <w:rFonts w:ascii="Arial" w:hAnsi="Arial" w:cs="Arial"/>
          <w:bCs/>
          <w:sz w:val="24"/>
          <w:szCs w:val="24"/>
        </w:rPr>
        <w:t xml:space="preserve"> dann</w:t>
      </w:r>
      <w:r w:rsidRPr="003279F9">
        <w:rPr>
          <w:rFonts w:ascii="Arial" w:hAnsi="Arial" w:cs="Arial"/>
          <w:bCs/>
          <w:sz w:val="24"/>
          <w:szCs w:val="24"/>
        </w:rPr>
        <w:t>, d</w:t>
      </w:r>
      <w:r w:rsidR="00BE0DD0">
        <w:rPr>
          <w:rFonts w:ascii="Arial" w:hAnsi="Arial" w:cs="Arial"/>
          <w:bCs/>
          <w:sz w:val="24"/>
          <w:szCs w:val="24"/>
        </w:rPr>
        <w:t xml:space="preserve">as </w:t>
      </w:r>
      <w:r w:rsidR="0053172C">
        <w:rPr>
          <w:rFonts w:ascii="Arial" w:hAnsi="Arial" w:cs="Arial"/>
          <w:bCs/>
          <w:sz w:val="24"/>
          <w:szCs w:val="24"/>
        </w:rPr>
        <w:t>Software-System</w:t>
      </w:r>
      <w:r w:rsidR="00034B58">
        <w:rPr>
          <w:rFonts w:ascii="Arial" w:hAnsi="Arial" w:cs="Arial"/>
          <w:bCs/>
          <w:sz w:val="24"/>
          <w:szCs w:val="24"/>
        </w:rPr>
        <w:t xml:space="preserve"> auf </w:t>
      </w:r>
      <w:r w:rsidRPr="003279F9">
        <w:rPr>
          <w:rFonts w:ascii="Arial" w:hAnsi="Arial" w:cs="Arial"/>
          <w:bCs/>
          <w:sz w:val="24"/>
          <w:szCs w:val="24"/>
        </w:rPr>
        <w:t>Vollständigkeit, Widerspruchsfreiheit und Korrektheit</w:t>
      </w:r>
      <w:r w:rsidR="007000BD">
        <w:rPr>
          <w:rFonts w:ascii="Arial" w:hAnsi="Arial" w:cs="Arial"/>
          <w:bCs/>
          <w:sz w:val="24"/>
          <w:szCs w:val="24"/>
        </w:rPr>
        <w:t xml:space="preserve"> </w:t>
      </w:r>
      <w:r w:rsidR="00034B58">
        <w:rPr>
          <w:rFonts w:ascii="Arial" w:hAnsi="Arial" w:cs="Arial"/>
          <w:bCs/>
          <w:sz w:val="24"/>
          <w:szCs w:val="24"/>
        </w:rPr>
        <w:t xml:space="preserve">zu überprüfen. </w:t>
      </w:r>
      <w:r w:rsidRPr="003279F9">
        <w:rPr>
          <w:rFonts w:ascii="Arial" w:hAnsi="Arial" w:cs="Arial"/>
          <w:bCs/>
          <w:sz w:val="24"/>
          <w:szCs w:val="24"/>
        </w:rPr>
        <w:t>Durch die klare Darstellung insbesondere von</w:t>
      </w:r>
      <w:r w:rsidR="007000BD">
        <w:rPr>
          <w:rFonts w:ascii="Arial" w:hAnsi="Arial" w:cs="Arial"/>
          <w:bCs/>
          <w:sz w:val="24"/>
          <w:szCs w:val="24"/>
        </w:rPr>
        <w:t xml:space="preserve"> </w:t>
      </w:r>
      <w:r w:rsidRPr="003279F9">
        <w:rPr>
          <w:rFonts w:ascii="Arial" w:hAnsi="Arial" w:cs="Arial"/>
          <w:bCs/>
          <w:sz w:val="24"/>
          <w:szCs w:val="24"/>
        </w:rPr>
        <w:t xml:space="preserve">Zusammenhängen, </w:t>
      </w:r>
      <w:r w:rsidR="00034B58">
        <w:rPr>
          <w:rFonts w:ascii="Arial" w:hAnsi="Arial" w:cs="Arial"/>
          <w:bCs/>
          <w:sz w:val="24"/>
          <w:szCs w:val="24"/>
        </w:rPr>
        <w:t xml:space="preserve">ist </w:t>
      </w:r>
      <w:r w:rsidRPr="003279F9">
        <w:rPr>
          <w:rFonts w:ascii="Arial" w:hAnsi="Arial" w:cs="Arial"/>
          <w:bCs/>
          <w:sz w:val="24"/>
          <w:szCs w:val="24"/>
        </w:rPr>
        <w:t>es möglich, gezielt Fragen zu stellen und zu</w:t>
      </w:r>
      <w:r w:rsidR="007000BD">
        <w:rPr>
          <w:rFonts w:ascii="Arial" w:hAnsi="Arial" w:cs="Arial"/>
          <w:bCs/>
          <w:sz w:val="24"/>
          <w:szCs w:val="24"/>
        </w:rPr>
        <w:t xml:space="preserve"> </w:t>
      </w:r>
      <w:r w:rsidRPr="003279F9">
        <w:rPr>
          <w:rFonts w:ascii="Arial" w:hAnsi="Arial" w:cs="Arial"/>
          <w:bCs/>
          <w:sz w:val="24"/>
          <w:szCs w:val="24"/>
        </w:rPr>
        <w:t>beantworten.</w:t>
      </w:r>
    </w:p>
    <w:p w:rsidR="00E03463" w:rsidRDefault="00E03463" w:rsidP="003279F9">
      <w:pPr>
        <w:pStyle w:val="ListParagraph"/>
        <w:ind w:left="0"/>
        <w:rPr>
          <w:rFonts w:ascii="Arial" w:hAnsi="Arial" w:cs="Arial"/>
          <w:bCs/>
          <w:sz w:val="24"/>
          <w:szCs w:val="24"/>
        </w:rPr>
      </w:pPr>
    </w:p>
    <w:p w:rsidR="00E03463" w:rsidRDefault="00E03463" w:rsidP="00E03463">
      <w:pPr>
        <w:pStyle w:val="ListParagraph"/>
        <w:numPr>
          <w:ilvl w:val="2"/>
          <w:numId w:val="10"/>
        </w:numPr>
        <w:ind w:left="0" w:hanging="709"/>
        <w:rPr>
          <w:rFonts w:ascii="Arial" w:hAnsi="Arial" w:cs="Arial"/>
          <w:bCs/>
          <w:sz w:val="24"/>
          <w:szCs w:val="24"/>
        </w:rPr>
      </w:pPr>
      <w:r>
        <w:rPr>
          <w:rFonts w:ascii="Arial" w:hAnsi="Arial" w:cs="Arial"/>
          <w:bCs/>
          <w:sz w:val="24"/>
          <w:szCs w:val="24"/>
        </w:rPr>
        <w:t>Projektphasen</w:t>
      </w:r>
    </w:p>
    <w:p w:rsidR="00E03463" w:rsidRDefault="00E03463" w:rsidP="00A65C4E">
      <w:pPr>
        <w:pStyle w:val="ListParagraph"/>
        <w:ind w:left="0"/>
        <w:rPr>
          <w:rFonts w:ascii="Arial" w:hAnsi="Arial" w:cs="Arial"/>
          <w:bCs/>
          <w:sz w:val="24"/>
          <w:szCs w:val="24"/>
        </w:rPr>
      </w:pP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Von der Initiierung eines Projekts bis zu seinem erfolgreichen Abschluss durchläuft es verschiedene</w:t>
      </w:r>
      <w:r w:rsidR="007000BD">
        <w:rPr>
          <w:rFonts w:ascii="Arial" w:hAnsi="Arial" w:cs="Arial"/>
          <w:bCs/>
          <w:sz w:val="24"/>
          <w:szCs w:val="24"/>
        </w:rPr>
        <w:t xml:space="preserve"> </w:t>
      </w:r>
      <w:r w:rsidRPr="003279F9">
        <w:rPr>
          <w:rFonts w:ascii="Arial" w:hAnsi="Arial" w:cs="Arial"/>
          <w:bCs/>
          <w:sz w:val="24"/>
          <w:szCs w:val="24"/>
        </w:rPr>
        <w:t xml:space="preserve">Phasen. Die Phasen </w:t>
      </w:r>
      <w:r w:rsidR="00034B58">
        <w:rPr>
          <w:rFonts w:ascii="Arial" w:hAnsi="Arial" w:cs="Arial"/>
          <w:bCs/>
          <w:sz w:val="24"/>
          <w:szCs w:val="24"/>
        </w:rPr>
        <w:t>bilden</w:t>
      </w:r>
      <w:r w:rsidRPr="003279F9">
        <w:rPr>
          <w:rFonts w:ascii="Arial" w:hAnsi="Arial" w:cs="Arial"/>
          <w:bCs/>
          <w:sz w:val="24"/>
          <w:szCs w:val="24"/>
        </w:rPr>
        <w:t xml:space="preserve"> den zeitlichen Ablauf für das Projektmanagement.</w:t>
      </w:r>
      <w:r w:rsidR="004B2F37">
        <w:rPr>
          <w:rFonts w:ascii="Arial" w:hAnsi="Arial" w:cs="Arial"/>
          <w:bCs/>
          <w:sz w:val="24"/>
          <w:szCs w:val="24"/>
        </w:rPr>
        <w:t xml:space="preserve"> </w:t>
      </w:r>
      <w:r w:rsidR="00034B58">
        <w:rPr>
          <w:rFonts w:ascii="Arial" w:hAnsi="Arial" w:cs="Arial"/>
          <w:bCs/>
          <w:sz w:val="24"/>
          <w:szCs w:val="24"/>
        </w:rPr>
        <w:t xml:space="preserve">Mit der </w:t>
      </w:r>
      <w:r w:rsidRPr="003279F9">
        <w:rPr>
          <w:rFonts w:ascii="Arial" w:hAnsi="Arial" w:cs="Arial"/>
          <w:bCs/>
          <w:sz w:val="24"/>
          <w:szCs w:val="24"/>
        </w:rPr>
        <w:t xml:space="preserve">Ausarbeitung der Projektziele und -inhalte </w:t>
      </w:r>
      <w:r w:rsidR="00034B58">
        <w:rPr>
          <w:rFonts w:ascii="Arial" w:hAnsi="Arial" w:cs="Arial"/>
          <w:bCs/>
          <w:sz w:val="24"/>
          <w:szCs w:val="24"/>
        </w:rPr>
        <w:t xml:space="preserve">wird </w:t>
      </w:r>
      <w:r w:rsidRPr="003279F9">
        <w:rPr>
          <w:rFonts w:ascii="Arial" w:hAnsi="Arial" w:cs="Arial"/>
          <w:bCs/>
          <w:sz w:val="24"/>
          <w:szCs w:val="24"/>
        </w:rPr>
        <w:t>begonnen</w:t>
      </w:r>
      <w:r w:rsidR="00034B58">
        <w:rPr>
          <w:rFonts w:ascii="Arial" w:hAnsi="Arial" w:cs="Arial"/>
          <w:bCs/>
          <w:sz w:val="24"/>
          <w:szCs w:val="24"/>
        </w:rPr>
        <w:t>. D</w:t>
      </w:r>
      <w:r w:rsidRPr="003279F9">
        <w:rPr>
          <w:rFonts w:ascii="Arial" w:hAnsi="Arial" w:cs="Arial"/>
          <w:bCs/>
          <w:sz w:val="24"/>
          <w:szCs w:val="24"/>
        </w:rPr>
        <w:t xml:space="preserve">aran </w:t>
      </w:r>
      <w:r w:rsidR="00034B58">
        <w:rPr>
          <w:rFonts w:ascii="Arial" w:hAnsi="Arial" w:cs="Arial"/>
          <w:bCs/>
          <w:sz w:val="24"/>
          <w:szCs w:val="24"/>
        </w:rPr>
        <w:t>schließt sich</w:t>
      </w:r>
      <w:r w:rsidRPr="003279F9">
        <w:rPr>
          <w:rFonts w:ascii="Arial" w:hAnsi="Arial" w:cs="Arial"/>
          <w:bCs/>
          <w:sz w:val="24"/>
          <w:szCs w:val="24"/>
        </w:rPr>
        <w:t xml:space="preserve"> die Planung von Arbeits</w:t>
      </w:r>
      <w:r w:rsidR="004B2F37">
        <w:rPr>
          <w:rFonts w:ascii="Arial" w:hAnsi="Arial" w:cs="Arial"/>
          <w:bCs/>
          <w:sz w:val="24"/>
          <w:szCs w:val="24"/>
        </w:rPr>
        <w:t>paket</w:t>
      </w:r>
      <w:r w:rsidRPr="003279F9">
        <w:rPr>
          <w:rFonts w:ascii="Arial" w:hAnsi="Arial" w:cs="Arial"/>
          <w:bCs/>
          <w:sz w:val="24"/>
          <w:szCs w:val="24"/>
        </w:rPr>
        <w:t xml:space="preserve"> mit Terminen, Kosten</w:t>
      </w:r>
      <w:r w:rsidR="00034B58">
        <w:rPr>
          <w:rFonts w:ascii="Arial" w:hAnsi="Arial" w:cs="Arial"/>
          <w:bCs/>
          <w:sz w:val="24"/>
          <w:szCs w:val="24"/>
        </w:rPr>
        <w:t xml:space="preserve"> etc. an</w:t>
      </w:r>
      <w:r w:rsidRPr="003279F9">
        <w:rPr>
          <w:rFonts w:ascii="Arial" w:hAnsi="Arial" w:cs="Arial"/>
          <w:bCs/>
          <w:sz w:val="24"/>
          <w:szCs w:val="24"/>
        </w:rPr>
        <w:t xml:space="preserve">. Nach der Planungsphase sind die Aufgaben </w:t>
      </w:r>
      <w:r w:rsidR="00034B58">
        <w:rPr>
          <w:rFonts w:ascii="Arial" w:hAnsi="Arial" w:cs="Arial"/>
          <w:bCs/>
          <w:sz w:val="24"/>
          <w:szCs w:val="24"/>
        </w:rPr>
        <w:t xml:space="preserve">während der Umsetzung </w:t>
      </w:r>
      <w:r w:rsidRPr="003279F9">
        <w:rPr>
          <w:rFonts w:ascii="Arial" w:hAnsi="Arial" w:cs="Arial"/>
          <w:bCs/>
          <w:sz w:val="24"/>
          <w:szCs w:val="24"/>
        </w:rPr>
        <w:t>zu kontrollieren und</w:t>
      </w:r>
      <w:r w:rsidR="004B2F37">
        <w:rPr>
          <w:rFonts w:ascii="Arial" w:hAnsi="Arial" w:cs="Arial"/>
          <w:bCs/>
          <w:sz w:val="24"/>
          <w:szCs w:val="24"/>
        </w:rPr>
        <w:t xml:space="preserve"> </w:t>
      </w:r>
      <w:r w:rsidRPr="003279F9">
        <w:rPr>
          <w:rFonts w:ascii="Arial" w:hAnsi="Arial" w:cs="Arial"/>
          <w:bCs/>
          <w:sz w:val="24"/>
          <w:szCs w:val="24"/>
        </w:rPr>
        <w:t xml:space="preserve">zu steuern </w:t>
      </w:r>
      <w:r w:rsidR="00034B58">
        <w:rPr>
          <w:rFonts w:ascii="Arial" w:hAnsi="Arial" w:cs="Arial"/>
          <w:bCs/>
          <w:sz w:val="24"/>
          <w:szCs w:val="24"/>
        </w:rPr>
        <w:t>und</w:t>
      </w:r>
      <w:r w:rsidRPr="003279F9">
        <w:rPr>
          <w:rFonts w:ascii="Arial" w:hAnsi="Arial" w:cs="Arial"/>
          <w:bCs/>
          <w:sz w:val="24"/>
          <w:szCs w:val="24"/>
        </w:rPr>
        <w:t xml:space="preserve"> je nach Notwendigkeit Plananpassungen vorzunehmen. </w:t>
      </w:r>
      <w:r w:rsidR="00EC5477">
        <w:rPr>
          <w:rFonts w:ascii="Arial" w:hAnsi="Arial" w:cs="Arial"/>
          <w:bCs/>
          <w:sz w:val="24"/>
          <w:szCs w:val="24"/>
        </w:rPr>
        <w:t>E</w:t>
      </w:r>
      <w:r w:rsidRPr="003279F9">
        <w:rPr>
          <w:rFonts w:ascii="Arial" w:hAnsi="Arial" w:cs="Arial"/>
          <w:bCs/>
          <w:sz w:val="24"/>
          <w:szCs w:val="24"/>
        </w:rPr>
        <w:t>ine Auswertung zum</w:t>
      </w:r>
      <w:r w:rsidR="00EC5477">
        <w:rPr>
          <w:rFonts w:ascii="Arial" w:hAnsi="Arial" w:cs="Arial"/>
          <w:bCs/>
          <w:sz w:val="24"/>
          <w:szCs w:val="24"/>
        </w:rPr>
        <w:t xml:space="preserve"> Abschluss eines Projekts </w:t>
      </w:r>
      <w:r w:rsidR="00EC5477" w:rsidRPr="003279F9">
        <w:rPr>
          <w:rFonts w:ascii="Arial" w:hAnsi="Arial" w:cs="Arial"/>
          <w:bCs/>
          <w:sz w:val="24"/>
          <w:szCs w:val="24"/>
        </w:rPr>
        <w:t>dokumentieren</w:t>
      </w:r>
      <w:r w:rsidR="00EC5477">
        <w:rPr>
          <w:rFonts w:ascii="Arial" w:hAnsi="Arial" w:cs="Arial"/>
          <w:bCs/>
          <w:sz w:val="24"/>
          <w:szCs w:val="24"/>
        </w:rPr>
        <w:t xml:space="preserve"> den</w:t>
      </w:r>
      <w:r w:rsidRPr="003279F9">
        <w:rPr>
          <w:rFonts w:ascii="Arial" w:hAnsi="Arial" w:cs="Arial"/>
          <w:bCs/>
          <w:sz w:val="24"/>
          <w:szCs w:val="24"/>
        </w:rPr>
        <w:t xml:space="preserve"> Projektablauf.</w:t>
      </w:r>
      <w:r w:rsidR="007000BD">
        <w:rPr>
          <w:rFonts w:ascii="Arial" w:hAnsi="Arial" w:cs="Arial"/>
          <w:bCs/>
          <w:sz w:val="24"/>
          <w:szCs w:val="24"/>
        </w:rPr>
        <w:t xml:space="preserve"> </w:t>
      </w:r>
      <w:r w:rsidR="00A26223">
        <w:rPr>
          <w:rFonts w:ascii="Arial" w:hAnsi="Arial" w:cs="Arial"/>
          <w:bCs/>
          <w:sz w:val="24"/>
          <w:szCs w:val="24"/>
        </w:rPr>
        <w:t>Als</w:t>
      </w:r>
      <w:r w:rsidRPr="003279F9">
        <w:rPr>
          <w:rFonts w:ascii="Arial" w:hAnsi="Arial" w:cs="Arial"/>
          <w:bCs/>
          <w:sz w:val="24"/>
          <w:szCs w:val="24"/>
        </w:rPr>
        <w:t xml:space="preserve"> Phasen können somit </w:t>
      </w:r>
      <w:r w:rsidR="006E669E">
        <w:rPr>
          <w:rFonts w:ascii="Arial" w:hAnsi="Arial" w:cs="Arial"/>
          <w:bCs/>
          <w:sz w:val="24"/>
          <w:szCs w:val="24"/>
        </w:rPr>
        <w:t>festgehalten</w:t>
      </w:r>
      <w:r w:rsidRPr="003279F9">
        <w:rPr>
          <w:rFonts w:ascii="Arial" w:hAnsi="Arial" w:cs="Arial"/>
          <w:bCs/>
          <w:sz w:val="24"/>
          <w:szCs w:val="24"/>
        </w:rPr>
        <w:t xml:space="preserve"> werden:</w:t>
      </w:r>
    </w:p>
    <w:p w:rsidR="003279F9" w:rsidRDefault="003279F9" w:rsidP="003279F9">
      <w:pPr>
        <w:pStyle w:val="ListParagraph"/>
        <w:ind w:left="0"/>
        <w:rPr>
          <w:rFonts w:ascii="Arial" w:hAnsi="Arial" w:cs="Arial"/>
          <w:bCs/>
          <w:sz w:val="24"/>
          <w:szCs w:val="24"/>
        </w:rPr>
      </w:pPr>
    </w:p>
    <w:p w:rsidR="00D7404F" w:rsidRDefault="003279F9" w:rsidP="00A65C4E">
      <w:pPr>
        <w:pStyle w:val="ListParagraph"/>
        <w:ind w:left="0"/>
        <w:rPr>
          <w:rFonts w:ascii="Arial" w:hAnsi="Arial" w:cs="Arial"/>
          <w:bCs/>
          <w:sz w:val="24"/>
          <w:szCs w:val="24"/>
        </w:rPr>
      </w:pPr>
      <w:r>
        <w:rPr>
          <w:rFonts w:ascii="Arial" w:hAnsi="Arial" w:cs="Arial"/>
          <w:bCs/>
          <w:sz w:val="24"/>
          <w:szCs w:val="24"/>
        </w:rPr>
        <w:t>Start -&gt; Planung -&gt; Kontrolle -&gt; Abschluss</w:t>
      </w:r>
    </w:p>
    <w:p w:rsidR="00D7404F" w:rsidRDefault="00D7404F" w:rsidP="00A65C4E">
      <w:pPr>
        <w:pStyle w:val="ListParagraph"/>
        <w:ind w:left="0"/>
        <w:rPr>
          <w:rFonts w:ascii="Arial" w:hAnsi="Arial" w:cs="Arial"/>
          <w:bCs/>
          <w:sz w:val="24"/>
          <w:szCs w:val="24"/>
        </w:rPr>
      </w:pPr>
    </w:p>
    <w:p w:rsidR="003D73B1" w:rsidRDefault="00E93A37" w:rsidP="00A65C4E">
      <w:pPr>
        <w:pStyle w:val="ListParagraph"/>
        <w:ind w:left="0"/>
        <w:rPr>
          <w:ins w:id="5" w:author="Jürgen" w:date="2016-01-08T11:06:00Z"/>
          <w:rFonts w:ascii="Arial" w:hAnsi="Arial" w:cs="Arial"/>
          <w:bCs/>
          <w:sz w:val="24"/>
          <w:szCs w:val="24"/>
        </w:rPr>
      </w:pPr>
      <w:r>
        <w:rPr>
          <w:rFonts w:ascii="Arial" w:hAnsi="Arial" w:cs="Arial"/>
          <w:bCs/>
          <w:sz w:val="24"/>
          <w:szCs w:val="24"/>
        </w:rPr>
        <w:t>Modelle werden</w:t>
      </w:r>
      <w:r w:rsidR="00EC5477">
        <w:rPr>
          <w:rFonts w:ascii="Arial" w:hAnsi="Arial" w:cs="Arial"/>
          <w:bCs/>
          <w:sz w:val="24"/>
          <w:szCs w:val="24"/>
        </w:rPr>
        <w:t xml:space="preserve"> vor allem für die </w:t>
      </w:r>
      <w:r w:rsidR="00D7404F">
        <w:rPr>
          <w:rFonts w:ascii="Arial" w:hAnsi="Arial" w:cs="Arial"/>
          <w:bCs/>
          <w:sz w:val="24"/>
          <w:szCs w:val="24"/>
        </w:rPr>
        <w:t xml:space="preserve">Aufgaben </w:t>
      </w:r>
      <w:r w:rsidR="006E669E">
        <w:rPr>
          <w:rFonts w:ascii="Arial" w:hAnsi="Arial" w:cs="Arial"/>
          <w:bCs/>
          <w:sz w:val="24"/>
          <w:szCs w:val="24"/>
        </w:rPr>
        <w:t xml:space="preserve">der Planungsphase </w:t>
      </w:r>
      <w:r w:rsidR="00EC5477">
        <w:rPr>
          <w:rFonts w:ascii="Arial" w:hAnsi="Arial" w:cs="Arial"/>
          <w:bCs/>
          <w:sz w:val="24"/>
          <w:szCs w:val="24"/>
        </w:rPr>
        <w:t xml:space="preserve">- </w:t>
      </w:r>
      <w:r w:rsidR="006E669E">
        <w:rPr>
          <w:rFonts w:ascii="Arial" w:hAnsi="Arial" w:cs="Arial"/>
          <w:bCs/>
          <w:sz w:val="24"/>
          <w:szCs w:val="24"/>
        </w:rPr>
        <w:t>für die</w:t>
      </w:r>
      <w:r w:rsidR="004B2F37">
        <w:rPr>
          <w:rFonts w:ascii="Arial" w:hAnsi="Arial" w:cs="Arial"/>
          <w:bCs/>
          <w:sz w:val="24"/>
          <w:szCs w:val="24"/>
        </w:rPr>
        <w:t xml:space="preserve"> </w:t>
      </w:r>
      <w:r w:rsidR="006E669E">
        <w:rPr>
          <w:rFonts w:ascii="Arial" w:hAnsi="Arial" w:cs="Arial"/>
          <w:bCs/>
          <w:sz w:val="24"/>
          <w:szCs w:val="24"/>
        </w:rPr>
        <w:t>A</w:t>
      </w:r>
      <w:r w:rsidR="00D7404F">
        <w:rPr>
          <w:rFonts w:ascii="Arial" w:hAnsi="Arial" w:cs="Arial"/>
          <w:bCs/>
          <w:sz w:val="24"/>
          <w:szCs w:val="24"/>
        </w:rPr>
        <w:t>nalyse</w:t>
      </w:r>
      <w:r w:rsidR="00EC5477">
        <w:rPr>
          <w:rFonts w:ascii="Arial" w:hAnsi="Arial" w:cs="Arial"/>
          <w:bCs/>
          <w:sz w:val="24"/>
          <w:szCs w:val="24"/>
        </w:rPr>
        <w:t xml:space="preserve"> und das Design</w:t>
      </w:r>
      <w:r w:rsidR="004B2F37">
        <w:rPr>
          <w:rFonts w:ascii="Arial" w:hAnsi="Arial" w:cs="Arial"/>
          <w:bCs/>
          <w:sz w:val="24"/>
          <w:szCs w:val="24"/>
        </w:rPr>
        <w:t xml:space="preserve"> </w:t>
      </w:r>
      <w:r w:rsidR="00EC5477">
        <w:rPr>
          <w:rFonts w:ascii="Arial" w:hAnsi="Arial" w:cs="Arial"/>
          <w:bCs/>
          <w:sz w:val="24"/>
          <w:szCs w:val="24"/>
        </w:rPr>
        <w:t>eines Software-Systems –</w:t>
      </w:r>
      <w:r>
        <w:rPr>
          <w:rFonts w:ascii="Arial" w:hAnsi="Arial" w:cs="Arial"/>
          <w:bCs/>
          <w:sz w:val="24"/>
          <w:szCs w:val="24"/>
        </w:rPr>
        <w:t xml:space="preserve"> verwendet</w:t>
      </w:r>
      <w:r w:rsidR="00EC5477">
        <w:rPr>
          <w:rFonts w:ascii="Arial" w:hAnsi="Arial" w:cs="Arial"/>
          <w:bCs/>
          <w:sz w:val="24"/>
          <w:szCs w:val="24"/>
        </w:rPr>
        <w:t xml:space="preserve">. </w:t>
      </w:r>
      <w:r>
        <w:rPr>
          <w:rFonts w:ascii="Arial" w:hAnsi="Arial" w:cs="Arial"/>
          <w:bCs/>
          <w:sz w:val="24"/>
          <w:szCs w:val="24"/>
        </w:rPr>
        <w:t>In dieser Phase gibt es</w:t>
      </w:r>
      <w:r w:rsidR="00EC5477">
        <w:rPr>
          <w:rFonts w:ascii="Arial" w:hAnsi="Arial" w:cs="Arial"/>
          <w:bCs/>
          <w:sz w:val="24"/>
          <w:szCs w:val="24"/>
        </w:rPr>
        <w:t xml:space="preserve"> drei </w:t>
      </w:r>
      <w:r w:rsidR="00EC5477">
        <w:rPr>
          <w:rFonts w:ascii="Arial" w:hAnsi="Arial" w:cs="Arial"/>
          <w:bCs/>
          <w:sz w:val="24"/>
          <w:szCs w:val="24"/>
        </w:rPr>
        <w:lastRenderedPageBreak/>
        <w:t xml:space="preserve">wichtige Ziele dieser </w:t>
      </w:r>
      <w:r w:rsidR="00EC5477">
        <w:rPr>
          <w:rFonts w:ascii="Arial" w:hAnsi="Arial" w:cs="Arial"/>
          <w:bCs/>
          <w:sz w:val="24"/>
          <w:szCs w:val="24"/>
        </w:rPr>
        <w:t>Phase</w:t>
      </w:r>
      <w:r w:rsidR="00D7404F">
        <w:rPr>
          <w:rFonts w:ascii="Arial" w:hAnsi="Arial" w:cs="Arial"/>
          <w:bCs/>
          <w:sz w:val="24"/>
          <w:szCs w:val="24"/>
        </w:rPr>
        <w:t>:</w:t>
      </w:r>
      <w:r w:rsidR="007000BD">
        <w:rPr>
          <w:rFonts w:ascii="Arial" w:hAnsi="Arial" w:cs="Arial"/>
          <w:bCs/>
          <w:sz w:val="24"/>
          <w:szCs w:val="24"/>
        </w:rPr>
        <w:t xml:space="preserve"> </w:t>
      </w:r>
      <w:r w:rsidR="00A26223">
        <w:rPr>
          <w:rFonts w:ascii="Arial" w:hAnsi="Arial" w:cs="Arial"/>
          <w:bCs/>
          <w:sz w:val="24"/>
          <w:szCs w:val="24"/>
        </w:rPr>
        <w:t>d</w:t>
      </w:r>
      <w:r w:rsidR="00EC5477">
        <w:rPr>
          <w:rFonts w:ascii="Arial" w:hAnsi="Arial" w:cs="Arial"/>
          <w:bCs/>
          <w:sz w:val="24"/>
          <w:szCs w:val="24"/>
        </w:rPr>
        <w:t xml:space="preserve">ie </w:t>
      </w:r>
      <w:r w:rsidR="00D7404F" w:rsidRPr="00EC5477">
        <w:rPr>
          <w:rFonts w:ascii="Arial" w:hAnsi="Arial" w:cs="Arial"/>
          <w:bCs/>
          <w:sz w:val="24"/>
          <w:szCs w:val="24"/>
        </w:rPr>
        <w:t>Festleg</w:t>
      </w:r>
      <w:r w:rsidR="00EC5477">
        <w:rPr>
          <w:rFonts w:ascii="Arial" w:hAnsi="Arial" w:cs="Arial"/>
          <w:bCs/>
          <w:sz w:val="24"/>
          <w:szCs w:val="24"/>
        </w:rPr>
        <w:t>ung</w:t>
      </w:r>
      <w:r w:rsidR="00D7404F" w:rsidRPr="00EC5477">
        <w:rPr>
          <w:rFonts w:ascii="Arial" w:hAnsi="Arial" w:cs="Arial"/>
          <w:bCs/>
          <w:sz w:val="24"/>
          <w:szCs w:val="24"/>
        </w:rPr>
        <w:t xml:space="preserve"> der Grenzen und der Schnittstellen zur Umwelt des S</w:t>
      </w:r>
      <w:r w:rsidR="00A26223">
        <w:rPr>
          <w:rFonts w:ascii="Arial" w:hAnsi="Arial" w:cs="Arial"/>
          <w:bCs/>
          <w:sz w:val="24"/>
          <w:szCs w:val="24"/>
        </w:rPr>
        <w:t>oftwares</w:t>
      </w:r>
      <w:r w:rsidR="00D7404F" w:rsidRPr="00EC5477">
        <w:rPr>
          <w:rFonts w:ascii="Arial" w:hAnsi="Arial" w:cs="Arial"/>
          <w:bCs/>
          <w:sz w:val="24"/>
          <w:szCs w:val="24"/>
        </w:rPr>
        <w:t>ystems</w:t>
      </w:r>
      <w:r w:rsidR="00A26223">
        <w:rPr>
          <w:rFonts w:ascii="Arial" w:hAnsi="Arial" w:cs="Arial"/>
          <w:bCs/>
          <w:sz w:val="24"/>
          <w:szCs w:val="24"/>
        </w:rPr>
        <w:t>,</w:t>
      </w:r>
      <w:r w:rsidR="007000BD">
        <w:rPr>
          <w:rFonts w:ascii="Arial" w:hAnsi="Arial" w:cs="Arial"/>
          <w:bCs/>
          <w:sz w:val="24"/>
          <w:szCs w:val="24"/>
        </w:rPr>
        <w:t xml:space="preserve"> </w:t>
      </w:r>
      <w:r w:rsidR="008B7ADF">
        <w:rPr>
          <w:rFonts w:ascii="Arial" w:hAnsi="Arial" w:cs="Arial"/>
          <w:bCs/>
          <w:sz w:val="24"/>
          <w:szCs w:val="24"/>
        </w:rPr>
        <w:t xml:space="preserve">die Definition </w:t>
      </w:r>
      <w:r w:rsidR="00EC5477">
        <w:rPr>
          <w:rFonts w:ascii="Arial" w:hAnsi="Arial" w:cs="Arial"/>
          <w:bCs/>
          <w:sz w:val="24"/>
          <w:szCs w:val="24"/>
        </w:rPr>
        <w:t xml:space="preserve">der </w:t>
      </w:r>
      <w:r w:rsidR="00A26223">
        <w:rPr>
          <w:rFonts w:ascii="Arial" w:hAnsi="Arial" w:cs="Arial"/>
          <w:bCs/>
          <w:sz w:val="24"/>
          <w:szCs w:val="24"/>
        </w:rPr>
        <w:t xml:space="preserve">zu erfüllenden </w:t>
      </w:r>
      <w:r w:rsidR="00D7404F">
        <w:rPr>
          <w:rFonts w:ascii="Arial" w:hAnsi="Arial" w:cs="Arial"/>
          <w:bCs/>
          <w:sz w:val="24"/>
          <w:szCs w:val="24"/>
        </w:rPr>
        <w:t>Anforderungen</w:t>
      </w:r>
      <w:r w:rsidR="007000BD">
        <w:rPr>
          <w:rFonts w:ascii="Arial" w:hAnsi="Arial" w:cs="Arial"/>
          <w:bCs/>
          <w:sz w:val="24"/>
          <w:szCs w:val="24"/>
        </w:rPr>
        <w:t xml:space="preserve"> </w:t>
      </w:r>
      <w:r w:rsidR="00EC5477">
        <w:rPr>
          <w:rFonts w:ascii="Arial" w:hAnsi="Arial" w:cs="Arial"/>
          <w:bCs/>
          <w:sz w:val="24"/>
          <w:szCs w:val="24"/>
        </w:rPr>
        <w:t xml:space="preserve">und die </w:t>
      </w:r>
      <w:r w:rsidR="00D7404F">
        <w:rPr>
          <w:rFonts w:ascii="Arial" w:hAnsi="Arial" w:cs="Arial"/>
          <w:bCs/>
          <w:sz w:val="24"/>
          <w:szCs w:val="24"/>
        </w:rPr>
        <w:t xml:space="preserve">Modellierung </w:t>
      </w:r>
      <w:r w:rsidR="004B2F37">
        <w:rPr>
          <w:rFonts w:ascii="Arial" w:hAnsi="Arial" w:cs="Arial"/>
          <w:bCs/>
          <w:sz w:val="24"/>
          <w:szCs w:val="24"/>
        </w:rPr>
        <w:t xml:space="preserve">der Elemente des Software-Systems. </w:t>
      </w:r>
      <w:r w:rsidR="00EC5477">
        <w:rPr>
          <w:rFonts w:ascii="Arial" w:hAnsi="Arial" w:cs="Arial"/>
          <w:bCs/>
          <w:sz w:val="24"/>
          <w:szCs w:val="24"/>
        </w:rPr>
        <w:t>6</w:t>
      </w:r>
      <w:del w:id="6" w:author="Jürgen" w:date="2016-01-08T11:06:00Z">
        <w:r w:rsidR="00EC5477" w:rsidDel="003D73B1">
          <w:rPr>
            <w:rFonts w:ascii="Arial" w:hAnsi="Arial" w:cs="Arial"/>
            <w:bCs/>
            <w:sz w:val="24"/>
            <w:szCs w:val="24"/>
          </w:rPr>
          <w:delText>}</w:delText>
        </w:r>
        <w:r w:rsidR="008B7ADF" w:rsidDel="003D73B1">
          <w:rPr>
            <w:rFonts w:ascii="Arial" w:hAnsi="Arial" w:cs="Arial"/>
            <w:bCs/>
            <w:sz w:val="24"/>
            <w:szCs w:val="24"/>
          </w:rPr>
          <w:delText xml:space="preserve">. </w:delText>
        </w:r>
      </w:del>
      <w:ins w:id="7" w:author="Jürgen" w:date="2016-01-08T11:06:00Z">
        <w:r w:rsidR="003D73B1">
          <w:rPr>
            <w:rFonts w:ascii="Arial" w:hAnsi="Arial" w:cs="Arial"/>
            <w:bCs/>
            <w:sz w:val="24"/>
            <w:szCs w:val="24"/>
          </w:rPr>
          <w:t>}.</w:t>
        </w:r>
      </w:ins>
    </w:p>
    <w:p w:rsidR="003D73B1" w:rsidRDefault="003D73B1" w:rsidP="00A65C4E">
      <w:pPr>
        <w:pStyle w:val="ListParagraph"/>
        <w:ind w:left="0"/>
        <w:rPr>
          <w:ins w:id="8" w:author="Jürgen" w:date="2016-01-08T11:06:00Z"/>
          <w:rFonts w:ascii="Arial" w:hAnsi="Arial" w:cs="Arial"/>
          <w:bCs/>
          <w:sz w:val="24"/>
          <w:szCs w:val="24"/>
        </w:rPr>
      </w:pPr>
    </w:p>
    <w:p w:rsidR="00EC5477" w:rsidRDefault="008B7ADF" w:rsidP="00A65C4E">
      <w:pPr>
        <w:pStyle w:val="ListParagraph"/>
        <w:ind w:left="0"/>
        <w:rPr>
          <w:rFonts w:ascii="Arial" w:hAnsi="Arial" w:cs="Arial"/>
          <w:bCs/>
          <w:sz w:val="24"/>
          <w:szCs w:val="24"/>
        </w:rPr>
      </w:pPr>
      <w:r>
        <w:rPr>
          <w:rFonts w:ascii="Arial" w:hAnsi="Arial" w:cs="Arial"/>
          <w:bCs/>
          <w:sz w:val="24"/>
          <w:szCs w:val="24"/>
        </w:rPr>
        <w:t xml:space="preserve">Für das Erreichen dieser Ziele gibt es </w:t>
      </w:r>
      <w:r>
        <w:rPr>
          <w:rFonts w:ascii="Arial" w:hAnsi="Arial" w:cs="Arial"/>
          <w:bCs/>
          <w:sz w:val="24"/>
          <w:szCs w:val="24"/>
        </w:rPr>
        <w:t>Prozessmodelle.</w:t>
      </w:r>
    </w:p>
    <w:p w:rsidR="008B7ADF" w:rsidRDefault="008B7ADF" w:rsidP="008B7ADF">
      <w:pPr>
        <w:pStyle w:val="ListParagraph"/>
        <w:ind w:left="0"/>
        <w:rPr>
          <w:rFonts w:ascii="Arial" w:hAnsi="Arial" w:cs="Arial"/>
          <w:bCs/>
          <w:sz w:val="24"/>
          <w:szCs w:val="24"/>
        </w:rPr>
      </w:pPr>
    </w:p>
    <w:p w:rsidR="008B7ADF" w:rsidRDefault="00053B0E" w:rsidP="00053B0E">
      <w:pPr>
        <w:pStyle w:val="ListParagraph"/>
        <w:ind w:left="0"/>
        <w:rPr>
          <w:rFonts w:ascii="Arial" w:hAnsi="Arial" w:cs="Arial"/>
          <w:bCs/>
          <w:sz w:val="24"/>
          <w:szCs w:val="24"/>
        </w:rPr>
      </w:pPr>
      <w:r>
        <w:rPr>
          <w:rFonts w:ascii="Arial" w:hAnsi="Arial" w:cs="Arial"/>
          <w:bCs/>
          <w:sz w:val="24"/>
          <w:szCs w:val="24"/>
        </w:rPr>
        <w:t xml:space="preserve">Unter der Vielzahl der </w:t>
      </w:r>
      <w:r w:rsidR="00E93A37">
        <w:rPr>
          <w:rFonts w:ascii="Arial" w:hAnsi="Arial" w:cs="Arial"/>
          <w:bCs/>
          <w:sz w:val="24"/>
          <w:szCs w:val="24"/>
        </w:rPr>
        <w:t xml:space="preserve"> </w:t>
      </w:r>
      <w:r w:rsidR="008B7ADF">
        <w:rPr>
          <w:rFonts w:ascii="Arial" w:hAnsi="Arial" w:cs="Arial"/>
          <w:bCs/>
          <w:sz w:val="24"/>
          <w:szCs w:val="24"/>
        </w:rPr>
        <w:t xml:space="preserve">Prozessmodelle verwenden </w:t>
      </w:r>
      <w:r>
        <w:rPr>
          <w:rFonts w:ascii="Arial" w:hAnsi="Arial" w:cs="Arial"/>
          <w:bCs/>
          <w:sz w:val="24"/>
          <w:szCs w:val="24"/>
        </w:rPr>
        <w:t>einige</w:t>
      </w:r>
      <w:r w:rsidR="00E93A37">
        <w:rPr>
          <w:rFonts w:ascii="Arial" w:hAnsi="Arial" w:cs="Arial"/>
          <w:bCs/>
          <w:sz w:val="24"/>
          <w:szCs w:val="24"/>
        </w:rPr>
        <w:t xml:space="preserve"> </w:t>
      </w:r>
      <w:r>
        <w:rPr>
          <w:rFonts w:ascii="Arial" w:hAnsi="Arial" w:cs="Arial"/>
          <w:bCs/>
          <w:sz w:val="24"/>
          <w:szCs w:val="24"/>
        </w:rPr>
        <w:t xml:space="preserve">die </w:t>
      </w:r>
      <w:r w:rsidR="008B7ADF">
        <w:rPr>
          <w:rFonts w:ascii="Arial" w:hAnsi="Arial" w:cs="Arial"/>
          <w:bCs/>
          <w:sz w:val="24"/>
          <w:szCs w:val="24"/>
        </w:rPr>
        <w:t>UML</w:t>
      </w:r>
      <w:r>
        <w:rPr>
          <w:rFonts w:ascii="Arial" w:hAnsi="Arial" w:cs="Arial"/>
          <w:bCs/>
          <w:sz w:val="24"/>
          <w:szCs w:val="24"/>
        </w:rPr>
        <w:t xml:space="preserve"> (</w:t>
      </w:r>
      <w:r w:rsidR="00EC5477">
        <w:rPr>
          <w:rFonts w:ascii="Arial" w:hAnsi="Arial" w:cs="Arial"/>
          <w:bCs/>
          <w:sz w:val="24"/>
          <w:szCs w:val="24"/>
        </w:rPr>
        <w:t>Rational Unified Prozess (RUP)</w:t>
      </w:r>
      <w:r>
        <w:rPr>
          <w:rFonts w:ascii="Arial" w:hAnsi="Arial" w:cs="Arial"/>
          <w:bCs/>
          <w:sz w:val="24"/>
          <w:szCs w:val="24"/>
        </w:rPr>
        <w:t xml:space="preserve">, </w:t>
      </w:r>
      <w:r w:rsidR="00EC5477">
        <w:rPr>
          <w:rFonts w:ascii="Arial" w:hAnsi="Arial" w:cs="Arial"/>
          <w:bCs/>
          <w:sz w:val="24"/>
          <w:szCs w:val="24"/>
        </w:rPr>
        <w:t>Extreme Programming (XP)</w:t>
      </w:r>
      <w:r>
        <w:rPr>
          <w:rFonts w:ascii="Arial" w:hAnsi="Arial" w:cs="Arial"/>
          <w:bCs/>
          <w:sz w:val="24"/>
          <w:szCs w:val="24"/>
        </w:rPr>
        <w:t xml:space="preserve">, </w:t>
      </w:r>
      <w:r w:rsidR="00EC5477">
        <w:rPr>
          <w:rFonts w:ascii="Arial" w:hAnsi="Arial" w:cs="Arial"/>
          <w:bCs/>
          <w:sz w:val="24"/>
          <w:szCs w:val="24"/>
        </w:rPr>
        <w:t>Scrum</w:t>
      </w:r>
      <w:r>
        <w:rPr>
          <w:rFonts w:ascii="Arial" w:hAnsi="Arial" w:cs="Arial"/>
          <w:bCs/>
          <w:sz w:val="24"/>
          <w:szCs w:val="24"/>
        </w:rPr>
        <w:t xml:space="preserve">, </w:t>
      </w:r>
      <w:r w:rsidR="00EC5477">
        <w:rPr>
          <w:rFonts w:ascii="Arial" w:hAnsi="Arial" w:cs="Arial"/>
          <w:bCs/>
          <w:sz w:val="24"/>
          <w:szCs w:val="24"/>
        </w:rPr>
        <w:t>Crystal</w:t>
      </w:r>
      <w:r>
        <w:rPr>
          <w:rFonts w:ascii="Arial" w:hAnsi="Arial" w:cs="Arial"/>
          <w:bCs/>
          <w:sz w:val="24"/>
          <w:szCs w:val="24"/>
        </w:rPr>
        <w:t xml:space="preserve">, </w:t>
      </w:r>
      <w:r w:rsidR="00EC5477">
        <w:rPr>
          <w:rFonts w:ascii="Arial" w:hAnsi="Arial" w:cs="Arial"/>
          <w:bCs/>
          <w:sz w:val="24"/>
          <w:szCs w:val="24"/>
        </w:rPr>
        <w:t>Analyse und Design mit der UML</w:t>
      </w:r>
      <w:r>
        <w:rPr>
          <w:rFonts w:ascii="Arial" w:hAnsi="Arial" w:cs="Arial"/>
          <w:bCs/>
          <w:sz w:val="24"/>
          <w:szCs w:val="24"/>
        </w:rPr>
        <w:t xml:space="preserve">, </w:t>
      </w:r>
      <w:r w:rsidR="00EC5477">
        <w:rPr>
          <w:rFonts w:ascii="Arial" w:hAnsi="Arial" w:cs="Arial"/>
          <w:bCs/>
          <w:sz w:val="24"/>
          <w:szCs w:val="24"/>
        </w:rPr>
        <w:t>V-Modell</w:t>
      </w:r>
      <w:r>
        <w:rPr>
          <w:rFonts w:ascii="Arial" w:hAnsi="Arial" w:cs="Arial"/>
          <w:bCs/>
          <w:sz w:val="24"/>
          <w:szCs w:val="24"/>
        </w:rPr>
        <w:t>).</w:t>
      </w:r>
    </w:p>
    <w:p w:rsidR="00A65C4E" w:rsidRPr="00FF6550" w:rsidRDefault="00A65C4E">
      <w:pPr>
        <w:rPr>
          <w:rFonts w:ascii="Arial" w:hAnsi="Arial" w:cs="Arial"/>
          <w:bCs/>
          <w:sz w:val="24"/>
          <w:szCs w:val="24"/>
        </w:rPr>
      </w:pPr>
      <w:r w:rsidRPr="00FF6550">
        <w:rPr>
          <w:rFonts w:ascii="Arial" w:hAnsi="Arial" w:cs="Arial"/>
          <w:bCs/>
          <w:sz w:val="24"/>
          <w:szCs w:val="24"/>
        </w:rPr>
        <w:br w:type="page"/>
      </w:r>
    </w:p>
    <w:p w:rsidR="00A65C4E" w:rsidRDefault="00A65C4E" w:rsidP="00A65C4E">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lastRenderedPageBreak/>
        <w:t>UML</w:t>
      </w:r>
    </w:p>
    <w:p w:rsidR="005A4938" w:rsidRPr="00FF6550" w:rsidRDefault="005A4938" w:rsidP="005A4938">
      <w:pPr>
        <w:pStyle w:val="ListParagraph"/>
        <w:ind w:left="0"/>
        <w:rPr>
          <w:rFonts w:ascii="Arial" w:hAnsi="Arial" w:cs="Arial"/>
          <w:bCs/>
          <w:sz w:val="24"/>
          <w:szCs w:val="24"/>
        </w:rPr>
      </w:pPr>
    </w:p>
    <w:p w:rsidR="00A65C4E"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Definition</w:t>
      </w:r>
    </w:p>
    <w:p w:rsidR="00EF61E4" w:rsidRDefault="00EF61E4" w:rsidP="00EF61E4">
      <w:pPr>
        <w:pStyle w:val="ListParagraph"/>
        <w:ind w:left="12"/>
        <w:rPr>
          <w:rFonts w:ascii="Arial" w:hAnsi="Arial" w:cs="Arial"/>
          <w:bCs/>
          <w:sz w:val="24"/>
          <w:szCs w:val="24"/>
        </w:rPr>
      </w:pPr>
    </w:p>
    <w:p w:rsidR="00282EFB" w:rsidRPr="00282EFB" w:rsidRDefault="00EF61E4" w:rsidP="00282EFB">
      <w:pPr>
        <w:pStyle w:val="ListParagraph"/>
        <w:ind w:left="12"/>
        <w:rPr>
          <w:rFonts w:ascii="Arial" w:hAnsi="Arial" w:cs="Arial"/>
          <w:bCs/>
          <w:sz w:val="24"/>
          <w:szCs w:val="24"/>
        </w:rPr>
      </w:pPr>
      <w:r w:rsidRPr="00EF61E4">
        <w:rPr>
          <w:rFonts w:ascii="Arial" w:hAnsi="Arial" w:cs="Arial"/>
          <w:bCs/>
          <w:sz w:val="24"/>
          <w:szCs w:val="24"/>
        </w:rPr>
        <w:t>Die Unified Modeling Language</w:t>
      </w:r>
      <w:r>
        <w:rPr>
          <w:rFonts w:ascii="Arial" w:hAnsi="Arial" w:cs="Arial"/>
          <w:bCs/>
          <w:sz w:val="24"/>
          <w:szCs w:val="24"/>
        </w:rPr>
        <w:t xml:space="preserve"> (UML)</w:t>
      </w:r>
      <w:r w:rsidRPr="00EF61E4">
        <w:rPr>
          <w:rFonts w:ascii="Arial" w:hAnsi="Arial" w:cs="Arial"/>
          <w:bCs/>
          <w:sz w:val="24"/>
          <w:szCs w:val="24"/>
        </w:rPr>
        <w:t xml:space="preserve"> ist eine Menge von Notationselementen, mit denen Modelle für Softwaresysteme entwickelt werden können. Dies betrifft die Analyse, das Design und ganz allgemein die Darstellung und Dokumentation der Softwareelemente oder des Softwareverhaltens.</w:t>
      </w:r>
      <w:r w:rsidR="00282EFB">
        <w:rPr>
          <w:rFonts w:ascii="Arial" w:hAnsi="Arial" w:cs="Arial"/>
          <w:bCs/>
          <w:sz w:val="24"/>
          <w:szCs w:val="24"/>
        </w:rPr>
        <w:t>{3}</w:t>
      </w:r>
    </w:p>
    <w:p w:rsidR="00EF61E4" w:rsidRPr="00FF6550" w:rsidRDefault="00EF61E4" w:rsidP="00EF61E4">
      <w:pPr>
        <w:pStyle w:val="ListParagraph"/>
        <w:ind w:left="12"/>
        <w:rPr>
          <w:rFonts w:ascii="Arial" w:hAnsi="Arial" w:cs="Arial"/>
          <w:bCs/>
          <w:sz w:val="24"/>
          <w:szCs w:val="24"/>
        </w:rPr>
      </w:pPr>
    </w:p>
    <w:p w:rsidR="00A65C4E"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Historie</w:t>
      </w:r>
    </w:p>
    <w:p w:rsidR="00DA5943" w:rsidRDefault="00DA5943" w:rsidP="00DA5943">
      <w:pPr>
        <w:pStyle w:val="ListParagraph"/>
        <w:ind w:left="12"/>
        <w:rPr>
          <w:rFonts w:ascii="Arial" w:hAnsi="Arial" w:cs="Arial"/>
          <w:bCs/>
          <w:sz w:val="24"/>
          <w:szCs w:val="24"/>
        </w:rPr>
      </w:pPr>
    </w:p>
    <w:p w:rsidR="00FE2926" w:rsidRDefault="003D73B1" w:rsidP="005A4938">
      <w:pPr>
        <w:pStyle w:val="ListParagraph"/>
        <w:ind w:left="12"/>
        <w:rPr>
          <w:rFonts w:ascii="Arial" w:hAnsi="Arial" w:cs="Arial"/>
          <w:bCs/>
          <w:sz w:val="24"/>
          <w:szCs w:val="24"/>
        </w:rPr>
      </w:pPr>
      <w:r>
        <w:rPr>
          <w:rFonts w:ascii="Arial" w:hAnsi="Arial" w:cs="Arial"/>
          <w:bCs/>
          <w:sz w:val="24"/>
          <w:szCs w:val="24"/>
        </w:rPr>
        <w:t>D</w:t>
      </w:r>
      <w:r w:rsidR="00104CC6">
        <w:rPr>
          <w:rFonts w:ascii="Arial" w:hAnsi="Arial" w:cs="Arial"/>
          <w:bCs/>
          <w:sz w:val="24"/>
          <w:szCs w:val="24"/>
        </w:rPr>
        <w:t xml:space="preserve">ie Ursprünge der UML </w:t>
      </w:r>
      <w:r>
        <w:rPr>
          <w:rFonts w:ascii="Arial" w:hAnsi="Arial" w:cs="Arial"/>
          <w:bCs/>
          <w:sz w:val="24"/>
          <w:szCs w:val="24"/>
        </w:rPr>
        <w:t xml:space="preserve">lagen </w:t>
      </w:r>
      <w:r w:rsidRPr="00DA5943">
        <w:rPr>
          <w:rFonts w:ascii="Arial" w:hAnsi="Arial" w:cs="Arial"/>
          <w:bCs/>
          <w:sz w:val="24"/>
          <w:szCs w:val="24"/>
        </w:rPr>
        <w:t>in den 90er Jahren</w:t>
      </w:r>
      <w:r>
        <w:rPr>
          <w:rFonts w:ascii="Arial" w:hAnsi="Arial" w:cs="Arial"/>
          <w:bCs/>
          <w:sz w:val="24"/>
          <w:szCs w:val="24"/>
        </w:rPr>
        <w:t>. Damals wurde</w:t>
      </w:r>
      <w:r w:rsidR="00765434">
        <w:rPr>
          <w:rFonts w:ascii="Arial" w:hAnsi="Arial" w:cs="Arial"/>
          <w:bCs/>
          <w:sz w:val="24"/>
          <w:szCs w:val="24"/>
        </w:rPr>
        <w:t xml:space="preserve"> </w:t>
      </w:r>
      <w:r>
        <w:rPr>
          <w:rFonts w:ascii="Arial" w:hAnsi="Arial" w:cs="Arial"/>
          <w:bCs/>
          <w:sz w:val="24"/>
          <w:szCs w:val="24"/>
        </w:rPr>
        <w:t>d</w:t>
      </w:r>
      <w:r w:rsidR="00282EFB">
        <w:rPr>
          <w:rFonts w:ascii="Arial" w:hAnsi="Arial" w:cs="Arial"/>
          <w:bCs/>
          <w:sz w:val="24"/>
          <w:szCs w:val="24"/>
        </w:rPr>
        <w:t xml:space="preserve">ie </w:t>
      </w:r>
      <w:r w:rsidR="00DA5943" w:rsidRPr="00DA5943">
        <w:rPr>
          <w:rFonts w:ascii="Arial" w:hAnsi="Arial" w:cs="Arial"/>
          <w:bCs/>
          <w:sz w:val="24"/>
          <w:szCs w:val="24"/>
        </w:rPr>
        <w:t>Thematik d</w:t>
      </w:r>
      <w:r w:rsidR="00282EFB">
        <w:rPr>
          <w:rFonts w:ascii="Arial" w:hAnsi="Arial" w:cs="Arial"/>
          <w:bCs/>
          <w:sz w:val="24"/>
          <w:szCs w:val="24"/>
        </w:rPr>
        <w:t xml:space="preserve">er objektorientierten Analyse und des </w:t>
      </w:r>
      <w:r w:rsidR="00DA5943" w:rsidRPr="00DA5943">
        <w:rPr>
          <w:rFonts w:ascii="Arial" w:hAnsi="Arial" w:cs="Arial"/>
          <w:bCs/>
          <w:sz w:val="24"/>
          <w:szCs w:val="24"/>
        </w:rPr>
        <w:t>Design</w:t>
      </w:r>
      <w:r w:rsidR="00282EFB">
        <w:rPr>
          <w:rFonts w:ascii="Arial" w:hAnsi="Arial" w:cs="Arial"/>
          <w:bCs/>
          <w:sz w:val="24"/>
          <w:szCs w:val="24"/>
        </w:rPr>
        <w:t>s immer wichtiger</w:t>
      </w:r>
      <w:r w:rsidR="00DA5943" w:rsidRPr="00DA5943">
        <w:rPr>
          <w:rFonts w:ascii="Arial" w:hAnsi="Arial" w:cs="Arial"/>
          <w:bCs/>
          <w:sz w:val="24"/>
          <w:szCs w:val="24"/>
        </w:rPr>
        <w:t xml:space="preserve">. </w:t>
      </w:r>
    </w:p>
    <w:p w:rsidR="00FE2926" w:rsidRDefault="00104CC6" w:rsidP="005A4938">
      <w:pPr>
        <w:pStyle w:val="ListParagraph"/>
        <w:ind w:left="12"/>
        <w:rPr>
          <w:rFonts w:ascii="Arial" w:hAnsi="Arial" w:cs="Arial"/>
          <w:bCs/>
          <w:sz w:val="24"/>
          <w:szCs w:val="24"/>
        </w:rPr>
      </w:pPr>
      <w:r>
        <w:rPr>
          <w:rFonts w:ascii="Arial" w:hAnsi="Arial" w:cs="Arial"/>
          <w:bCs/>
          <w:sz w:val="24"/>
          <w:szCs w:val="24"/>
        </w:rPr>
        <w:t xml:space="preserve">Wie die Abbildung XX zeigt gab es zahlreiche Autoren, die </w:t>
      </w:r>
      <w:r w:rsidR="00333E3E">
        <w:rPr>
          <w:rFonts w:ascii="Arial" w:hAnsi="Arial" w:cs="Arial"/>
          <w:bCs/>
          <w:sz w:val="24"/>
          <w:szCs w:val="24"/>
        </w:rPr>
        <w:t>Ansätze lieferten. Doch nur die M</w:t>
      </w:r>
      <w:r w:rsidR="00DA5943" w:rsidRPr="00DA5943">
        <w:rPr>
          <w:rFonts w:ascii="Arial" w:hAnsi="Arial" w:cs="Arial"/>
          <w:bCs/>
          <w:sz w:val="24"/>
          <w:szCs w:val="24"/>
        </w:rPr>
        <w:t xml:space="preserve">ethoden von </w:t>
      </w:r>
      <w:r w:rsidR="005A4938">
        <w:rPr>
          <w:rFonts w:ascii="Arial" w:hAnsi="Arial" w:cs="Arial"/>
          <w:bCs/>
          <w:sz w:val="24"/>
          <w:szCs w:val="24"/>
        </w:rPr>
        <w:t>James Rumbaugh</w:t>
      </w:r>
      <w:r w:rsidR="00DA5943" w:rsidRPr="00DA5943">
        <w:rPr>
          <w:rFonts w:ascii="Arial" w:hAnsi="Arial" w:cs="Arial"/>
          <w:bCs/>
          <w:sz w:val="24"/>
          <w:szCs w:val="24"/>
        </w:rPr>
        <w:t xml:space="preserve"> und </w:t>
      </w:r>
      <w:r w:rsidR="005A4938">
        <w:rPr>
          <w:rFonts w:ascii="Arial" w:hAnsi="Arial" w:cs="Arial"/>
          <w:bCs/>
          <w:sz w:val="24"/>
          <w:szCs w:val="24"/>
        </w:rPr>
        <w:t>Grady Booch</w:t>
      </w:r>
      <w:r w:rsidR="00282EFB">
        <w:rPr>
          <w:rFonts w:ascii="Arial" w:hAnsi="Arial" w:cs="Arial"/>
          <w:bCs/>
          <w:sz w:val="24"/>
          <w:szCs w:val="24"/>
        </w:rPr>
        <w:t xml:space="preserve">setzten sich </w:t>
      </w:r>
      <w:r w:rsidR="00DA5943" w:rsidRPr="00DA5943">
        <w:rPr>
          <w:rFonts w:ascii="Arial" w:hAnsi="Arial" w:cs="Arial"/>
          <w:bCs/>
          <w:sz w:val="24"/>
          <w:szCs w:val="24"/>
        </w:rPr>
        <w:t>durch.</w:t>
      </w:r>
      <w:r w:rsidR="00DF01A0">
        <w:rPr>
          <w:rFonts w:ascii="Arial" w:hAnsi="Arial" w:cs="Arial"/>
          <w:bCs/>
          <w:sz w:val="24"/>
          <w:szCs w:val="24"/>
        </w:rPr>
        <w:t>{6}</w:t>
      </w:r>
      <w:r w:rsidR="00765434">
        <w:rPr>
          <w:rFonts w:ascii="Arial" w:hAnsi="Arial" w:cs="Arial"/>
          <w:bCs/>
          <w:sz w:val="24"/>
          <w:szCs w:val="24"/>
        </w:rPr>
        <w:t xml:space="preserve"> </w:t>
      </w:r>
      <w:r w:rsidR="005E34C2">
        <w:rPr>
          <w:rFonts w:ascii="Arial" w:hAnsi="Arial" w:cs="Arial"/>
          <w:bCs/>
          <w:sz w:val="24"/>
          <w:szCs w:val="24"/>
        </w:rPr>
        <w:t xml:space="preserve">Die </w:t>
      </w:r>
      <w:r w:rsidR="00333E3E">
        <w:rPr>
          <w:rFonts w:ascii="Arial" w:hAnsi="Arial" w:cs="Arial"/>
          <w:bCs/>
          <w:sz w:val="24"/>
          <w:szCs w:val="24"/>
        </w:rPr>
        <w:t xml:space="preserve">verschiedenen </w:t>
      </w:r>
      <w:r w:rsidR="005E34C2">
        <w:rPr>
          <w:rFonts w:ascii="Arial" w:hAnsi="Arial" w:cs="Arial"/>
          <w:bCs/>
          <w:sz w:val="24"/>
          <w:szCs w:val="24"/>
        </w:rPr>
        <w:t>Ansätze unterschieden sich</w:t>
      </w:r>
      <w:r w:rsidR="00571892">
        <w:rPr>
          <w:rFonts w:ascii="Arial" w:hAnsi="Arial" w:cs="Arial"/>
          <w:bCs/>
          <w:sz w:val="24"/>
          <w:szCs w:val="24"/>
        </w:rPr>
        <w:t>,</w:t>
      </w:r>
      <w:r w:rsidR="00DA5943" w:rsidRPr="00DA5943">
        <w:rPr>
          <w:rFonts w:ascii="Arial" w:hAnsi="Arial" w:cs="Arial"/>
          <w:bCs/>
          <w:sz w:val="24"/>
          <w:szCs w:val="24"/>
        </w:rPr>
        <w:t xml:space="preserve"> Rumbaughs Methode schien besser für die Analyse zu sein und </w:t>
      </w:r>
      <w:r w:rsidR="005A4938">
        <w:rPr>
          <w:rFonts w:ascii="Arial" w:hAnsi="Arial" w:cs="Arial"/>
          <w:bCs/>
          <w:sz w:val="24"/>
          <w:szCs w:val="24"/>
        </w:rPr>
        <w:t>Booch</w:t>
      </w:r>
      <w:r>
        <w:rPr>
          <w:rFonts w:ascii="Arial" w:hAnsi="Arial" w:cs="Arial"/>
          <w:bCs/>
          <w:sz w:val="24"/>
          <w:szCs w:val="24"/>
        </w:rPr>
        <w:t>s Methode war beim De</w:t>
      </w:r>
      <w:r>
        <w:rPr>
          <w:rFonts w:ascii="Arial" w:hAnsi="Arial" w:cs="Arial"/>
          <w:bCs/>
          <w:sz w:val="24"/>
          <w:szCs w:val="24"/>
        </w:rPr>
        <w:t xml:space="preserve">sign vorteilhafter. Erst mit der Hilfe von </w:t>
      </w:r>
      <w:r w:rsidR="005A4938" w:rsidRPr="005A4938">
        <w:rPr>
          <w:rFonts w:ascii="Arial" w:hAnsi="Arial" w:cs="Arial"/>
          <w:bCs/>
          <w:sz w:val="24"/>
          <w:szCs w:val="24"/>
        </w:rPr>
        <w:t>Ivar Jacobsen</w:t>
      </w:r>
      <w:r w:rsidR="00765434">
        <w:rPr>
          <w:rFonts w:ascii="Arial" w:hAnsi="Arial" w:cs="Arial"/>
          <w:bCs/>
          <w:sz w:val="24"/>
          <w:szCs w:val="24"/>
        </w:rPr>
        <w:t xml:space="preserve"> </w:t>
      </w:r>
      <w:r w:rsidR="00571892">
        <w:rPr>
          <w:rFonts w:ascii="Arial" w:hAnsi="Arial" w:cs="Arial"/>
          <w:bCs/>
          <w:sz w:val="24"/>
          <w:szCs w:val="24"/>
        </w:rPr>
        <w:t>gelang es</w:t>
      </w:r>
      <w:r w:rsidR="00765434">
        <w:rPr>
          <w:rFonts w:ascii="Arial" w:hAnsi="Arial" w:cs="Arial"/>
          <w:bCs/>
          <w:sz w:val="24"/>
          <w:szCs w:val="24"/>
        </w:rPr>
        <w:t xml:space="preserve"> </w:t>
      </w:r>
      <w:r w:rsidR="005A4938" w:rsidRPr="005A4938">
        <w:rPr>
          <w:rFonts w:ascii="Arial" w:hAnsi="Arial" w:cs="Arial"/>
          <w:bCs/>
          <w:sz w:val="24"/>
          <w:szCs w:val="24"/>
        </w:rPr>
        <w:t>Rumbaugh</w:t>
      </w:r>
      <w:r w:rsidR="00DA5943" w:rsidRPr="005A4938">
        <w:rPr>
          <w:rFonts w:ascii="Arial" w:hAnsi="Arial" w:cs="Arial"/>
          <w:bCs/>
          <w:sz w:val="24"/>
          <w:szCs w:val="24"/>
        </w:rPr>
        <w:t xml:space="preserve"> und </w:t>
      </w:r>
      <w:r w:rsidR="005A4938" w:rsidRPr="005A4938">
        <w:rPr>
          <w:rFonts w:ascii="Arial" w:hAnsi="Arial" w:cs="Arial"/>
          <w:bCs/>
          <w:sz w:val="24"/>
          <w:szCs w:val="24"/>
        </w:rPr>
        <w:t>Booch</w:t>
      </w:r>
      <w:r w:rsidR="00DA5943" w:rsidRPr="005A4938">
        <w:rPr>
          <w:rFonts w:ascii="Arial" w:hAnsi="Arial" w:cs="Arial"/>
          <w:bCs/>
          <w:sz w:val="24"/>
          <w:szCs w:val="24"/>
        </w:rPr>
        <w:t xml:space="preserve">ihre </w:t>
      </w:r>
      <w:r w:rsidR="005E34C2">
        <w:rPr>
          <w:rFonts w:ascii="Arial" w:hAnsi="Arial" w:cs="Arial"/>
          <w:bCs/>
          <w:sz w:val="24"/>
          <w:szCs w:val="24"/>
        </w:rPr>
        <w:t>unterschiedlichen Ansatze</w:t>
      </w:r>
      <w:r w:rsidR="00571892">
        <w:rPr>
          <w:rFonts w:ascii="Arial" w:hAnsi="Arial" w:cs="Arial"/>
          <w:bCs/>
          <w:sz w:val="24"/>
          <w:szCs w:val="24"/>
        </w:rPr>
        <w:t xml:space="preserve"> zu vereinen und </w:t>
      </w:r>
      <w:r>
        <w:rPr>
          <w:rFonts w:ascii="Arial" w:hAnsi="Arial" w:cs="Arial"/>
          <w:bCs/>
          <w:sz w:val="24"/>
          <w:szCs w:val="24"/>
        </w:rPr>
        <w:t xml:space="preserve">eine einheitliche Sprache zu </w:t>
      </w:r>
      <w:r w:rsidR="00DA5943" w:rsidRPr="005A4938">
        <w:rPr>
          <w:rFonts w:ascii="Arial" w:hAnsi="Arial" w:cs="Arial"/>
          <w:bCs/>
          <w:sz w:val="24"/>
          <w:szCs w:val="24"/>
        </w:rPr>
        <w:t xml:space="preserve">schaffen. Dies </w:t>
      </w:r>
      <w:r w:rsidR="00053B0E">
        <w:rPr>
          <w:rFonts w:ascii="Arial" w:hAnsi="Arial" w:cs="Arial"/>
          <w:bCs/>
          <w:sz w:val="24"/>
          <w:szCs w:val="24"/>
        </w:rPr>
        <w:t>geschah</w:t>
      </w:r>
      <w:r>
        <w:rPr>
          <w:rFonts w:ascii="Arial" w:hAnsi="Arial" w:cs="Arial"/>
          <w:bCs/>
          <w:sz w:val="24"/>
          <w:szCs w:val="24"/>
        </w:rPr>
        <w:t xml:space="preserve"> auf </w:t>
      </w:r>
      <w:r w:rsidR="00053B0E">
        <w:rPr>
          <w:rFonts w:ascii="Arial" w:hAnsi="Arial" w:cs="Arial"/>
          <w:bCs/>
          <w:sz w:val="24"/>
          <w:szCs w:val="24"/>
        </w:rPr>
        <w:t>Drängen d</w:t>
      </w:r>
      <w:r>
        <w:rPr>
          <w:rFonts w:ascii="Arial" w:hAnsi="Arial" w:cs="Arial"/>
          <w:bCs/>
          <w:sz w:val="24"/>
          <w:szCs w:val="24"/>
        </w:rPr>
        <w:t xml:space="preserve">er Industrie hin, </w:t>
      </w:r>
      <w:r w:rsidR="00053B0E">
        <w:rPr>
          <w:rFonts w:ascii="Arial" w:hAnsi="Arial" w:cs="Arial"/>
          <w:bCs/>
          <w:sz w:val="24"/>
          <w:szCs w:val="24"/>
        </w:rPr>
        <w:t>die entsprechende Werkzeuge forderte</w:t>
      </w:r>
      <w:r w:rsidR="00DA5943" w:rsidRPr="005A4938">
        <w:rPr>
          <w:rFonts w:ascii="Arial" w:hAnsi="Arial" w:cs="Arial"/>
          <w:bCs/>
          <w:sz w:val="24"/>
          <w:szCs w:val="24"/>
        </w:rPr>
        <w:t>.</w:t>
      </w:r>
      <w:r w:rsidR="00DF01A0">
        <w:rPr>
          <w:rFonts w:ascii="Arial" w:hAnsi="Arial" w:cs="Arial"/>
          <w:bCs/>
          <w:sz w:val="24"/>
          <w:szCs w:val="24"/>
        </w:rPr>
        <w:t>{3}</w:t>
      </w:r>
    </w:p>
    <w:p w:rsidR="005E34C2" w:rsidRDefault="005E34C2" w:rsidP="005A4938">
      <w:pPr>
        <w:pStyle w:val="ListParagraph"/>
        <w:ind w:left="12"/>
        <w:rPr>
          <w:rFonts w:ascii="Arial" w:hAnsi="Arial" w:cs="Arial"/>
          <w:bCs/>
          <w:sz w:val="24"/>
          <w:szCs w:val="24"/>
        </w:rPr>
      </w:pPr>
    </w:p>
    <w:p w:rsidR="005A4938" w:rsidRDefault="00104CC6" w:rsidP="00FE2926">
      <w:pPr>
        <w:pStyle w:val="ListParagraph"/>
        <w:ind w:left="12"/>
        <w:rPr>
          <w:rFonts w:ascii="Arial" w:hAnsi="Arial" w:cs="Arial"/>
          <w:bCs/>
          <w:sz w:val="24"/>
          <w:szCs w:val="24"/>
        </w:rPr>
      </w:pPr>
      <w:r>
        <w:rPr>
          <w:rFonts w:ascii="Arial" w:hAnsi="Arial" w:cs="Arial"/>
          <w:bCs/>
          <w:sz w:val="24"/>
          <w:szCs w:val="24"/>
        </w:rPr>
        <w:t>Das Ergebnis war die</w:t>
      </w:r>
      <w:r w:rsidR="00DA5943" w:rsidRPr="00DA5943">
        <w:rPr>
          <w:rFonts w:ascii="Arial" w:hAnsi="Arial" w:cs="Arial"/>
          <w:bCs/>
          <w:sz w:val="24"/>
          <w:szCs w:val="24"/>
        </w:rPr>
        <w:t xml:space="preserve"> Unified Method (UM)</w:t>
      </w:r>
      <w:r w:rsidR="005A4938">
        <w:rPr>
          <w:rFonts w:ascii="Arial" w:hAnsi="Arial" w:cs="Arial"/>
          <w:bCs/>
          <w:sz w:val="24"/>
          <w:szCs w:val="24"/>
        </w:rPr>
        <w:t>. Booch</w:t>
      </w:r>
      <w:r w:rsidR="005A4938" w:rsidRPr="005A4938">
        <w:rPr>
          <w:rFonts w:ascii="Arial" w:hAnsi="Arial" w:cs="Arial"/>
          <w:bCs/>
          <w:sz w:val="24"/>
          <w:szCs w:val="24"/>
        </w:rPr>
        <w:t xml:space="preserve">, </w:t>
      </w:r>
      <w:r w:rsidR="005A4938">
        <w:rPr>
          <w:rFonts w:ascii="Arial" w:hAnsi="Arial" w:cs="Arial"/>
          <w:bCs/>
          <w:sz w:val="24"/>
          <w:szCs w:val="24"/>
        </w:rPr>
        <w:t>Rumbaugh</w:t>
      </w:r>
      <w:r w:rsidR="005A4938" w:rsidRPr="005A4938">
        <w:rPr>
          <w:rFonts w:ascii="Arial" w:hAnsi="Arial" w:cs="Arial"/>
          <w:bCs/>
          <w:sz w:val="24"/>
          <w:szCs w:val="24"/>
        </w:rPr>
        <w:t xml:space="preserve"> und </w:t>
      </w:r>
      <w:r w:rsidR="005A4938">
        <w:rPr>
          <w:rFonts w:ascii="Arial" w:hAnsi="Arial" w:cs="Arial"/>
          <w:bCs/>
          <w:sz w:val="24"/>
          <w:szCs w:val="24"/>
        </w:rPr>
        <w:t>Jacobsen</w:t>
      </w:r>
      <w:r>
        <w:rPr>
          <w:rFonts w:ascii="Arial" w:hAnsi="Arial" w:cs="Arial"/>
          <w:bCs/>
          <w:sz w:val="24"/>
          <w:szCs w:val="24"/>
        </w:rPr>
        <w:t xml:space="preserve"> werden seitdem als</w:t>
      </w:r>
      <w:r w:rsidR="005A4938">
        <w:rPr>
          <w:rFonts w:ascii="Arial" w:hAnsi="Arial" w:cs="Arial"/>
          <w:bCs/>
          <w:sz w:val="24"/>
          <w:szCs w:val="24"/>
        </w:rPr>
        <w:t xml:space="preserve"> die drei Amigos </w:t>
      </w:r>
      <w:r>
        <w:rPr>
          <w:rFonts w:ascii="Arial" w:hAnsi="Arial" w:cs="Arial"/>
          <w:bCs/>
          <w:sz w:val="24"/>
          <w:szCs w:val="24"/>
        </w:rPr>
        <w:t>bezeichnet</w:t>
      </w:r>
      <w:r w:rsidR="005A4938">
        <w:rPr>
          <w:rFonts w:ascii="Arial" w:hAnsi="Arial" w:cs="Arial"/>
          <w:bCs/>
          <w:sz w:val="24"/>
          <w:szCs w:val="24"/>
        </w:rPr>
        <w:t>.</w:t>
      </w:r>
      <w:r w:rsidR="00333E3E">
        <w:rPr>
          <w:rFonts w:ascii="Arial" w:hAnsi="Arial" w:cs="Arial"/>
          <w:bCs/>
          <w:sz w:val="24"/>
          <w:szCs w:val="24"/>
        </w:rPr>
        <w:t xml:space="preserve"> Kurze Zeit </w:t>
      </w:r>
      <w:r w:rsidR="00FE2926">
        <w:rPr>
          <w:rFonts w:ascii="Arial" w:hAnsi="Arial" w:cs="Arial"/>
          <w:bCs/>
          <w:sz w:val="24"/>
          <w:szCs w:val="24"/>
        </w:rPr>
        <w:t>wurde</w:t>
      </w:r>
      <w:r w:rsidR="00333E3E">
        <w:rPr>
          <w:rFonts w:ascii="Arial" w:hAnsi="Arial" w:cs="Arial"/>
          <w:bCs/>
          <w:sz w:val="24"/>
          <w:szCs w:val="24"/>
        </w:rPr>
        <w:t xml:space="preserve"> die erste Version der UML</w:t>
      </w:r>
      <w:r w:rsidR="00FE2926">
        <w:rPr>
          <w:rFonts w:ascii="Arial" w:hAnsi="Arial" w:cs="Arial"/>
          <w:bCs/>
          <w:sz w:val="24"/>
          <w:szCs w:val="24"/>
        </w:rPr>
        <w:t xml:space="preserve"> veröffentlicht</w:t>
      </w:r>
      <w:r w:rsidR="00333E3E">
        <w:rPr>
          <w:rFonts w:ascii="Arial" w:hAnsi="Arial" w:cs="Arial"/>
          <w:bCs/>
          <w:sz w:val="24"/>
          <w:szCs w:val="24"/>
        </w:rPr>
        <w:t>. Diese setzte sich als Quasi-Standard durch. 1997 wurde sie in der Version 1.1 bei der Object Management Group (</w:t>
      </w:r>
      <w:r w:rsidR="00FE2926">
        <w:rPr>
          <w:rFonts w:ascii="Arial" w:hAnsi="Arial" w:cs="Arial"/>
          <w:bCs/>
          <w:sz w:val="24"/>
          <w:szCs w:val="24"/>
        </w:rPr>
        <w:t>OMG) eingericht und akzeptiert. Die OMG ist ein Indutriekonsortium mit über 800 Mitgliedern, zu denen u.a. IBM, Apple, Microsoft, Oracle, HP, SUN, DaimlerChrysler gehören. Es verwaltet und entwickelt die UML und viele andere Standards weiter.</w:t>
      </w:r>
      <w:r w:rsidR="00DF01A0">
        <w:rPr>
          <w:rFonts w:ascii="Arial" w:hAnsi="Arial" w:cs="Arial"/>
          <w:bCs/>
          <w:sz w:val="24"/>
          <w:szCs w:val="24"/>
        </w:rPr>
        <w:t>{3}</w:t>
      </w:r>
    </w:p>
    <w:p w:rsidR="00571892" w:rsidRPr="00FE2926" w:rsidRDefault="00571892" w:rsidP="00FE2926">
      <w:pPr>
        <w:pStyle w:val="ListParagraph"/>
        <w:ind w:left="12"/>
        <w:rPr>
          <w:rFonts w:ascii="Arial" w:hAnsi="Arial" w:cs="Arial"/>
          <w:bCs/>
          <w:sz w:val="24"/>
          <w:szCs w:val="24"/>
        </w:rPr>
      </w:pPr>
    </w:p>
    <w:p w:rsidR="005A4938" w:rsidRPr="005A4938" w:rsidRDefault="00FE2926" w:rsidP="005A4938">
      <w:pPr>
        <w:pStyle w:val="ListParagraph"/>
        <w:ind w:left="12"/>
        <w:rPr>
          <w:rFonts w:ascii="Arial" w:hAnsi="Arial" w:cs="Arial"/>
          <w:bCs/>
          <w:sz w:val="24"/>
          <w:szCs w:val="24"/>
        </w:rPr>
      </w:pPr>
      <w:r>
        <w:rPr>
          <w:rFonts w:ascii="Arial" w:hAnsi="Arial" w:cs="Arial"/>
          <w:bCs/>
          <w:sz w:val="24"/>
          <w:szCs w:val="24"/>
        </w:rPr>
        <w:t xml:space="preserve">In kleinen </w:t>
      </w:r>
      <w:r w:rsidR="005A4938" w:rsidRPr="005A4938">
        <w:rPr>
          <w:rFonts w:ascii="Arial" w:hAnsi="Arial" w:cs="Arial"/>
          <w:bCs/>
          <w:sz w:val="24"/>
          <w:szCs w:val="24"/>
        </w:rPr>
        <w:t xml:space="preserve">Schritten </w:t>
      </w:r>
      <w:r>
        <w:rPr>
          <w:rFonts w:ascii="Arial" w:hAnsi="Arial" w:cs="Arial"/>
          <w:bCs/>
          <w:sz w:val="24"/>
          <w:szCs w:val="24"/>
        </w:rPr>
        <w:t xml:space="preserve">wurde die Entwicklung </w:t>
      </w:r>
      <w:r w:rsidR="002B771A">
        <w:rPr>
          <w:rFonts w:ascii="Arial" w:hAnsi="Arial" w:cs="Arial"/>
          <w:bCs/>
          <w:sz w:val="24"/>
          <w:szCs w:val="24"/>
        </w:rPr>
        <w:t xml:space="preserve">zunächst </w:t>
      </w:r>
      <w:r>
        <w:rPr>
          <w:rFonts w:ascii="Arial" w:hAnsi="Arial" w:cs="Arial"/>
          <w:bCs/>
          <w:sz w:val="24"/>
          <w:szCs w:val="24"/>
        </w:rPr>
        <w:t>bis zur</w:t>
      </w:r>
      <w:r w:rsidR="005A4938" w:rsidRPr="005A4938">
        <w:rPr>
          <w:rFonts w:ascii="Arial" w:hAnsi="Arial" w:cs="Arial"/>
          <w:bCs/>
          <w:sz w:val="24"/>
          <w:szCs w:val="24"/>
        </w:rPr>
        <w:t xml:space="preserve"> Version 2</w:t>
      </w:r>
      <w:r>
        <w:rPr>
          <w:rFonts w:ascii="Arial" w:hAnsi="Arial" w:cs="Arial"/>
          <w:bCs/>
          <w:sz w:val="24"/>
          <w:szCs w:val="24"/>
        </w:rPr>
        <w:t>.0 vorangetrieben. Seit dem Jahr 2000 ist die UML auch ein Standard der ISO, der in der ISO/IEC 19501 spezifiz</w:t>
      </w:r>
      <w:r>
        <w:rPr>
          <w:rFonts w:ascii="Arial" w:hAnsi="Arial" w:cs="Arial"/>
          <w:bCs/>
          <w:sz w:val="24"/>
          <w:szCs w:val="24"/>
        </w:rPr>
        <w:t>iert</w:t>
      </w:r>
      <w:r w:rsidR="00571892">
        <w:rPr>
          <w:rFonts w:ascii="Arial" w:hAnsi="Arial" w:cs="Arial"/>
          <w:bCs/>
          <w:sz w:val="24"/>
          <w:szCs w:val="24"/>
        </w:rPr>
        <w:t xml:space="preserve"> ist</w:t>
      </w:r>
      <w:r>
        <w:rPr>
          <w:rFonts w:ascii="Arial" w:hAnsi="Arial" w:cs="Arial"/>
          <w:bCs/>
          <w:sz w:val="24"/>
          <w:szCs w:val="24"/>
        </w:rPr>
        <w:t>.</w:t>
      </w:r>
      <w:r w:rsidR="005A4938" w:rsidRPr="005A4938">
        <w:rPr>
          <w:rFonts w:ascii="Arial" w:hAnsi="Arial" w:cs="Arial"/>
          <w:bCs/>
          <w:sz w:val="24"/>
          <w:szCs w:val="24"/>
        </w:rPr>
        <w:t xml:space="preserve"> Momentan ist die </w:t>
      </w:r>
      <w:r>
        <w:rPr>
          <w:rFonts w:ascii="Arial" w:hAnsi="Arial" w:cs="Arial"/>
          <w:bCs/>
          <w:sz w:val="24"/>
          <w:szCs w:val="24"/>
        </w:rPr>
        <w:t xml:space="preserve">UML in der </w:t>
      </w:r>
      <w:r w:rsidR="005A4938" w:rsidRPr="005A4938">
        <w:rPr>
          <w:rFonts w:ascii="Arial" w:hAnsi="Arial" w:cs="Arial"/>
          <w:bCs/>
          <w:sz w:val="24"/>
          <w:szCs w:val="24"/>
        </w:rPr>
        <w:t>Version 2.5 vom Juni 2015 im Do</w:t>
      </w:r>
      <w:r>
        <w:rPr>
          <w:rFonts w:ascii="Arial" w:hAnsi="Arial" w:cs="Arial"/>
          <w:bCs/>
          <w:sz w:val="24"/>
          <w:szCs w:val="24"/>
        </w:rPr>
        <w:t>wnloadbereich der OMG</w:t>
      </w:r>
      <w:r w:rsidR="00DF01A0">
        <w:rPr>
          <w:rFonts w:ascii="Arial" w:hAnsi="Arial" w:cs="Arial"/>
          <w:bCs/>
          <w:sz w:val="24"/>
          <w:szCs w:val="24"/>
        </w:rPr>
        <w:t xml:space="preserve"> {11}</w:t>
      </w:r>
      <w:r>
        <w:rPr>
          <w:rFonts w:ascii="Arial" w:hAnsi="Arial" w:cs="Arial"/>
          <w:bCs/>
          <w:sz w:val="24"/>
          <w:szCs w:val="24"/>
        </w:rPr>
        <w:t xml:space="preserve"> verfügbar.</w:t>
      </w:r>
    </w:p>
    <w:p w:rsidR="00DA5943" w:rsidRDefault="00DA5943" w:rsidP="00DA5943">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3989070"/>
            <wp:effectExtent l="19050" t="0" r="0" b="0"/>
            <wp:docPr id="2" name="Picture 1" descr="UML_Oo-historie_big_ne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Oo-historie_big_neu (1).png"/>
                    <pic:cNvPicPr/>
                  </pic:nvPicPr>
                  <pic:blipFill>
                    <a:blip r:embed="rId6"/>
                    <a:stretch>
                      <a:fillRect/>
                    </a:stretch>
                  </pic:blipFill>
                  <pic:spPr>
                    <a:xfrm>
                      <a:off x="0" y="0"/>
                      <a:ext cx="5760720" cy="3989070"/>
                    </a:xfrm>
                    <a:prstGeom prst="rect">
                      <a:avLst/>
                    </a:prstGeom>
                  </pic:spPr>
                </pic:pic>
              </a:graphicData>
            </a:graphic>
          </wp:inline>
        </w:drawing>
      </w:r>
    </w:p>
    <w:p w:rsidR="00333E3E" w:rsidRDefault="00333E3E" w:rsidP="00DA5943">
      <w:pPr>
        <w:pStyle w:val="ListParagraph"/>
        <w:ind w:left="12"/>
        <w:rPr>
          <w:rFonts w:ascii="Arial" w:hAnsi="Arial" w:cs="Arial"/>
          <w:bCs/>
          <w:sz w:val="24"/>
          <w:szCs w:val="24"/>
        </w:rPr>
      </w:pPr>
      <w:r>
        <w:rPr>
          <w:rFonts w:ascii="Arial" w:hAnsi="Arial" w:cs="Arial"/>
          <w:bCs/>
          <w:sz w:val="24"/>
          <w:szCs w:val="24"/>
        </w:rPr>
        <w:t>{3} Historische Entwicklung der UML</w:t>
      </w:r>
    </w:p>
    <w:p w:rsidR="00DA5943" w:rsidRDefault="00DA5943" w:rsidP="00DA5943">
      <w:pPr>
        <w:pStyle w:val="ListParagraph"/>
        <w:ind w:left="12"/>
        <w:rPr>
          <w:rFonts w:ascii="Arial" w:hAnsi="Arial" w:cs="Arial"/>
          <w:bCs/>
          <w:sz w:val="24"/>
          <w:szCs w:val="24"/>
        </w:rPr>
      </w:pPr>
    </w:p>
    <w:p w:rsidR="00DA5943" w:rsidRPr="00FF6550" w:rsidRDefault="00DA5943" w:rsidP="00DA5943">
      <w:pPr>
        <w:pStyle w:val="ListParagraph"/>
        <w:ind w:left="12"/>
        <w:rPr>
          <w:rFonts w:ascii="Arial" w:hAnsi="Arial" w:cs="Arial"/>
          <w:bCs/>
          <w:sz w:val="24"/>
          <w:szCs w:val="24"/>
        </w:rPr>
      </w:pPr>
    </w:p>
    <w:p w:rsidR="00DA5943" w:rsidRDefault="00A65C4E" w:rsidP="00DA5943">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Struktu</w:t>
      </w:r>
      <w:r w:rsidR="00DA5943">
        <w:rPr>
          <w:rFonts w:ascii="Arial" w:hAnsi="Arial" w:cs="Arial"/>
          <w:bCs/>
          <w:sz w:val="24"/>
          <w:szCs w:val="24"/>
        </w:rPr>
        <w:t>r</w:t>
      </w:r>
    </w:p>
    <w:p w:rsidR="00DA5943" w:rsidRDefault="00DA5943" w:rsidP="00DA5943">
      <w:pPr>
        <w:pStyle w:val="ListParagraph"/>
        <w:ind w:left="12"/>
        <w:rPr>
          <w:rFonts w:ascii="Arial" w:hAnsi="Arial" w:cs="Arial"/>
          <w:bCs/>
          <w:sz w:val="24"/>
          <w:szCs w:val="24"/>
        </w:rPr>
      </w:pPr>
    </w:p>
    <w:p w:rsidR="00033221" w:rsidRDefault="00B70738" w:rsidP="00033221">
      <w:pPr>
        <w:pStyle w:val="ListParagraph"/>
        <w:ind w:left="12"/>
        <w:rPr>
          <w:rFonts w:ascii="Arial" w:hAnsi="Arial" w:cs="Arial"/>
          <w:bCs/>
          <w:sz w:val="24"/>
          <w:szCs w:val="24"/>
        </w:rPr>
      </w:pPr>
      <w:r>
        <w:rPr>
          <w:rFonts w:ascii="Arial" w:hAnsi="Arial" w:cs="Arial"/>
          <w:bCs/>
          <w:sz w:val="24"/>
          <w:szCs w:val="24"/>
        </w:rPr>
        <w:t xml:space="preserve">Die aktuelle UML-Spezifikation der Version 2.5 umfasst 794 Seiten. In ihr werden alle Notationselemente und deren Semantik für die Verwendung </w:t>
      </w:r>
      <w:r w:rsidR="00C82C31">
        <w:rPr>
          <w:rFonts w:ascii="Arial" w:hAnsi="Arial" w:cs="Arial"/>
          <w:bCs/>
          <w:sz w:val="24"/>
          <w:szCs w:val="24"/>
        </w:rPr>
        <w:t xml:space="preserve">der unterschiedlichen </w:t>
      </w:r>
      <w:r w:rsidR="00033221">
        <w:rPr>
          <w:rFonts w:ascii="Arial" w:hAnsi="Arial" w:cs="Arial"/>
          <w:bCs/>
          <w:sz w:val="24"/>
          <w:szCs w:val="24"/>
        </w:rPr>
        <w:t>Modelle</w:t>
      </w:r>
      <w:r w:rsidR="00053B0E">
        <w:rPr>
          <w:rFonts w:ascii="Arial" w:hAnsi="Arial" w:cs="Arial"/>
          <w:bCs/>
          <w:sz w:val="24"/>
          <w:szCs w:val="24"/>
        </w:rPr>
        <w:t xml:space="preserve"> </w:t>
      </w:r>
      <w:r w:rsidR="00C82C31">
        <w:rPr>
          <w:rFonts w:ascii="Arial" w:hAnsi="Arial" w:cs="Arial"/>
          <w:bCs/>
          <w:sz w:val="24"/>
          <w:szCs w:val="24"/>
        </w:rPr>
        <w:t xml:space="preserve">des Projekts </w:t>
      </w:r>
      <w:r>
        <w:rPr>
          <w:rFonts w:ascii="Arial" w:hAnsi="Arial" w:cs="Arial"/>
          <w:bCs/>
          <w:sz w:val="24"/>
          <w:szCs w:val="24"/>
        </w:rPr>
        <w:t>ausführlich beschrieben</w:t>
      </w:r>
      <w:r w:rsidR="00C82C31">
        <w:rPr>
          <w:rFonts w:ascii="Arial" w:hAnsi="Arial" w:cs="Arial"/>
          <w:bCs/>
          <w:sz w:val="24"/>
          <w:szCs w:val="24"/>
        </w:rPr>
        <w:t>, die unterschiedlichen</w:t>
      </w:r>
      <w:r w:rsidR="00765434">
        <w:rPr>
          <w:rFonts w:ascii="Arial" w:hAnsi="Arial" w:cs="Arial"/>
          <w:bCs/>
          <w:sz w:val="24"/>
          <w:szCs w:val="24"/>
        </w:rPr>
        <w:t xml:space="preserve"> </w:t>
      </w:r>
      <w:r w:rsidR="00C82C31">
        <w:rPr>
          <w:rFonts w:ascii="Arial" w:hAnsi="Arial" w:cs="Arial"/>
          <w:bCs/>
          <w:sz w:val="24"/>
          <w:szCs w:val="24"/>
        </w:rPr>
        <w:t>Sichtweisen auf das Projekt entsprechen</w:t>
      </w:r>
      <w:r>
        <w:rPr>
          <w:rFonts w:ascii="Arial" w:hAnsi="Arial" w:cs="Arial"/>
          <w:bCs/>
          <w:sz w:val="24"/>
          <w:szCs w:val="24"/>
        </w:rPr>
        <w:t xml:space="preserve">. </w:t>
      </w:r>
      <w:r w:rsidR="00033221">
        <w:rPr>
          <w:rFonts w:ascii="Arial" w:hAnsi="Arial" w:cs="Arial"/>
          <w:bCs/>
          <w:sz w:val="24"/>
          <w:szCs w:val="24"/>
        </w:rPr>
        <w:t xml:space="preserve">Für </w:t>
      </w:r>
      <w:r w:rsidR="00C82C31">
        <w:rPr>
          <w:rFonts w:ascii="Arial" w:hAnsi="Arial" w:cs="Arial"/>
          <w:bCs/>
          <w:sz w:val="24"/>
          <w:szCs w:val="24"/>
        </w:rPr>
        <w:t>unterschiedliche</w:t>
      </w:r>
      <w:r w:rsidR="00765434">
        <w:rPr>
          <w:rFonts w:ascii="Arial" w:hAnsi="Arial" w:cs="Arial"/>
          <w:bCs/>
          <w:sz w:val="24"/>
          <w:szCs w:val="24"/>
        </w:rPr>
        <w:t xml:space="preserve"> </w:t>
      </w:r>
      <w:r w:rsidR="00033221" w:rsidRPr="00ED290A">
        <w:rPr>
          <w:rFonts w:ascii="Arial" w:hAnsi="Arial" w:cs="Arial"/>
          <w:bCs/>
          <w:sz w:val="24"/>
          <w:szCs w:val="24"/>
        </w:rPr>
        <w:t>Sicht</w:t>
      </w:r>
      <w:r w:rsidR="00C82C31" w:rsidRPr="00ED290A">
        <w:rPr>
          <w:rFonts w:ascii="Arial" w:hAnsi="Arial" w:cs="Arial"/>
          <w:bCs/>
          <w:sz w:val="24"/>
          <w:szCs w:val="24"/>
        </w:rPr>
        <w:t>weisen</w:t>
      </w:r>
      <w:r w:rsidR="00765434">
        <w:rPr>
          <w:rFonts w:ascii="Arial" w:hAnsi="Arial" w:cs="Arial"/>
          <w:bCs/>
          <w:sz w:val="24"/>
          <w:szCs w:val="24"/>
        </w:rPr>
        <w:t xml:space="preserve"> </w:t>
      </w:r>
      <w:r w:rsidR="00C82C31">
        <w:rPr>
          <w:rFonts w:ascii="Arial" w:hAnsi="Arial" w:cs="Arial"/>
          <w:bCs/>
          <w:sz w:val="24"/>
          <w:szCs w:val="24"/>
        </w:rPr>
        <w:t xml:space="preserve">auf </w:t>
      </w:r>
      <w:r w:rsidR="00033221">
        <w:rPr>
          <w:rFonts w:ascii="Arial" w:hAnsi="Arial" w:cs="Arial"/>
          <w:bCs/>
          <w:sz w:val="24"/>
          <w:szCs w:val="24"/>
        </w:rPr>
        <w:t>ein Software-System</w:t>
      </w:r>
      <w:r w:rsidR="00ED290A">
        <w:rPr>
          <w:rFonts w:ascii="Arial" w:hAnsi="Arial" w:cs="Arial"/>
          <w:bCs/>
          <w:sz w:val="24"/>
          <w:szCs w:val="24"/>
        </w:rPr>
        <w:t xml:space="preserve"> </w:t>
      </w:r>
      <w:r w:rsidR="00C82C31">
        <w:rPr>
          <w:rFonts w:ascii="Arial" w:hAnsi="Arial" w:cs="Arial"/>
          <w:bCs/>
          <w:sz w:val="24"/>
          <w:szCs w:val="24"/>
        </w:rPr>
        <w:t xml:space="preserve">stehen </w:t>
      </w:r>
      <w:r w:rsidR="006E669E">
        <w:rPr>
          <w:rFonts w:ascii="Arial" w:hAnsi="Arial" w:cs="Arial"/>
          <w:bCs/>
          <w:sz w:val="24"/>
          <w:szCs w:val="24"/>
        </w:rPr>
        <w:t>in der UML insgesamt 15 Diagrammtypen</w:t>
      </w:r>
      <w:r w:rsidR="00C82C31">
        <w:rPr>
          <w:rFonts w:ascii="Arial" w:hAnsi="Arial" w:cs="Arial"/>
          <w:bCs/>
          <w:sz w:val="24"/>
          <w:szCs w:val="24"/>
        </w:rPr>
        <w:t xml:space="preserve"> </w:t>
      </w:r>
      <w:r w:rsidR="00ED290A">
        <w:rPr>
          <w:rFonts w:ascii="Arial" w:hAnsi="Arial" w:cs="Arial"/>
          <w:bCs/>
          <w:sz w:val="24"/>
          <w:szCs w:val="24"/>
        </w:rPr>
        <w:t xml:space="preserve">mit jeweils eigenen Notationselementen </w:t>
      </w:r>
      <w:r w:rsidR="00C82C31">
        <w:rPr>
          <w:rFonts w:ascii="Arial" w:hAnsi="Arial" w:cs="Arial"/>
          <w:bCs/>
          <w:sz w:val="24"/>
          <w:szCs w:val="24"/>
        </w:rPr>
        <w:t>zur Verfügung</w:t>
      </w:r>
      <w:r w:rsidR="006E669E">
        <w:rPr>
          <w:rFonts w:ascii="Arial" w:hAnsi="Arial" w:cs="Arial"/>
          <w:bCs/>
          <w:sz w:val="24"/>
          <w:szCs w:val="24"/>
        </w:rPr>
        <w:t>.</w:t>
      </w:r>
      <w:r w:rsidR="001D63CA">
        <w:rPr>
          <w:rFonts w:ascii="Arial" w:hAnsi="Arial" w:cs="Arial"/>
          <w:bCs/>
          <w:sz w:val="24"/>
          <w:szCs w:val="24"/>
        </w:rPr>
        <w:t xml:space="preserve"> Die wichtigsten und am häufigsten verwendeten Diagramme werden in Kapitel 2.5 und 2.8 vorgestellt.</w:t>
      </w:r>
    </w:p>
    <w:p w:rsidR="006E669E" w:rsidRDefault="006E669E" w:rsidP="00DA5943">
      <w:pPr>
        <w:pStyle w:val="ListParagraph"/>
        <w:ind w:left="12"/>
        <w:rPr>
          <w:rFonts w:ascii="Arial" w:hAnsi="Arial" w:cs="Arial"/>
          <w:bCs/>
          <w:sz w:val="24"/>
          <w:szCs w:val="24"/>
        </w:rPr>
      </w:pPr>
    </w:p>
    <w:p w:rsidR="00DA5943" w:rsidRPr="00602CB1" w:rsidRDefault="00602CB1" w:rsidP="00602CB1">
      <w:pPr>
        <w:pStyle w:val="ListParagraph"/>
        <w:ind w:left="12"/>
        <w:rPr>
          <w:rFonts w:ascii="Arial" w:hAnsi="Arial" w:cs="Arial"/>
          <w:bCs/>
          <w:sz w:val="24"/>
          <w:szCs w:val="24"/>
        </w:rPr>
      </w:pPr>
      <w:r>
        <w:rPr>
          <w:rFonts w:ascii="Arial" w:hAnsi="Arial" w:cs="Arial"/>
          <w:bCs/>
          <w:sz w:val="24"/>
          <w:szCs w:val="24"/>
        </w:rPr>
        <w:t>Abbildung XX zeigt den systematischen Zusammenhang zwischen den Diagrammtypen, die si</w:t>
      </w:r>
      <w:r w:rsidR="00ED290A">
        <w:rPr>
          <w:rFonts w:ascii="Arial" w:hAnsi="Arial" w:cs="Arial"/>
          <w:bCs/>
          <w:sz w:val="24"/>
          <w:szCs w:val="24"/>
        </w:rPr>
        <w:t>ch in verschiedenen Gruppen ord</w:t>
      </w:r>
      <w:r>
        <w:rPr>
          <w:rFonts w:ascii="Arial" w:hAnsi="Arial" w:cs="Arial"/>
          <w:bCs/>
          <w:sz w:val="24"/>
          <w:szCs w:val="24"/>
        </w:rPr>
        <w:t xml:space="preserve">nen lasssen. Die Gruppen der </w:t>
      </w:r>
      <w:r w:rsidR="00DA5943" w:rsidRPr="00DA5943">
        <w:rPr>
          <w:rFonts w:ascii="Arial" w:hAnsi="Arial" w:cs="Arial"/>
          <w:bCs/>
          <w:sz w:val="24"/>
          <w:szCs w:val="24"/>
        </w:rPr>
        <w:t xml:space="preserve">Strukturdiagramme und </w:t>
      </w:r>
      <w:r>
        <w:rPr>
          <w:rFonts w:ascii="Arial" w:hAnsi="Arial" w:cs="Arial"/>
          <w:bCs/>
          <w:sz w:val="24"/>
          <w:szCs w:val="24"/>
        </w:rPr>
        <w:t>der Architekturdiagramme werden zusammen</w:t>
      </w:r>
      <w:r w:rsidR="00DA5943" w:rsidRPr="00DA5943">
        <w:rPr>
          <w:rFonts w:ascii="Arial" w:hAnsi="Arial" w:cs="Arial"/>
          <w:bCs/>
          <w:sz w:val="24"/>
          <w:szCs w:val="24"/>
        </w:rPr>
        <w:t xml:space="preserve"> als statische Diagramme bezeichnet. Verhaltensdiagramme und Interaktionsdiagramme werden als dynamische Diagramme bezeichnet.</w:t>
      </w:r>
    </w:p>
    <w:p w:rsidR="00DA5943" w:rsidRDefault="00DA5943" w:rsidP="00DA5943">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4200525"/>
            <wp:effectExtent l="19050" t="0" r="0" b="0"/>
            <wp:docPr id="1" name="Picture 0" descr="digrammar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ammarten.jpg"/>
                    <pic:cNvPicPr/>
                  </pic:nvPicPr>
                  <pic:blipFill>
                    <a:blip r:embed="rId7"/>
                    <a:stretch>
                      <a:fillRect/>
                    </a:stretch>
                  </pic:blipFill>
                  <pic:spPr>
                    <a:xfrm>
                      <a:off x="0" y="0"/>
                      <a:ext cx="5760720" cy="4200525"/>
                    </a:xfrm>
                    <a:prstGeom prst="rect">
                      <a:avLst/>
                    </a:prstGeom>
                  </pic:spPr>
                </pic:pic>
              </a:graphicData>
            </a:graphic>
          </wp:inline>
        </w:drawing>
      </w:r>
    </w:p>
    <w:p w:rsidR="00DA5943" w:rsidRDefault="00DA5943" w:rsidP="00DA5943">
      <w:pPr>
        <w:pStyle w:val="ListParagraph"/>
        <w:ind w:left="12"/>
        <w:rPr>
          <w:rFonts w:ascii="Arial" w:hAnsi="Arial" w:cs="Arial"/>
          <w:bCs/>
          <w:sz w:val="24"/>
          <w:szCs w:val="24"/>
        </w:rPr>
      </w:pPr>
    </w:p>
    <w:p w:rsidR="009C146B" w:rsidRDefault="00B70738" w:rsidP="00602CB1">
      <w:pPr>
        <w:pStyle w:val="ListParagraph"/>
        <w:ind w:left="12"/>
        <w:rPr>
          <w:rFonts w:ascii="Arial" w:hAnsi="Arial" w:cs="Arial"/>
          <w:bCs/>
          <w:sz w:val="24"/>
          <w:szCs w:val="24"/>
        </w:rPr>
      </w:pPr>
      <w:r>
        <w:rPr>
          <w:rFonts w:ascii="Arial" w:hAnsi="Arial" w:cs="Arial"/>
          <w:bCs/>
          <w:sz w:val="24"/>
          <w:szCs w:val="24"/>
        </w:rPr>
        <w:t>{8} Diagramm-Typen</w:t>
      </w:r>
    </w:p>
    <w:p w:rsidR="00602CB1" w:rsidRPr="00602CB1" w:rsidRDefault="00602CB1" w:rsidP="00602CB1">
      <w:pPr>
        <w:pStyle w:val="ListParagraph"/>
        <w:ind w:left="12"/>
        <w:rPr>
          <w:rFonts w:ascii="Arial" w:hAnsi="Arial" w:cs="Arial"/>
          <w:bCs/>
          <w:sz w:val="24"/>
          <w:szCs w:val="24"/>
        </w:rPr>
      </w:pPr>
    </w:p>
    <w:p w:rsidR="00490C3F" w:rsidRDefault="00A65C4E" w:rsidP="005111A8">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Abstraktionsgrad</w:t>
      </w:r>
    </w:p>
    <w:p w:rsidR="005111A8" w:rsidRDefault="005111A8" w:rsidP="005111A8">
      <w:pPr>
        <w:pStyle w:val="ListParagraph"/>
        <w:ind w:left="12"/>
        <w:rPr>
          <w:rFonts w:ascii="Arial" w:hAnsi="Arial" w:cs="Arial"/>
          <w:bCs/>
          <w:sz w:val="24"/>
          <w:szCs w:val="24"/>
        </w:rPr>
      </w:pPr>
    </w:p>
    <w:p w:rsidR="00E33A9E" w:rsidRDefault="005111A8" w:rsidP="005111A8">
      <w:pPr>
        <w:pStyle w:val="ListParagraph"/>
        <w:ind w:left="12"/>
        <w:rPr>
          <w:rFonts w:ascii="Arial" w:hAnsi="Arial" w:cs="Arial"/>
          <w:bCs/>
          <w:sz w:val="24"/>
          <w:szCs w:val="24"/>
        </w:rPr>
      </w:pPr>
      <w:r w:rsidRPr="00ED290A">
        <w:rPr>
          <w:rFonts w:ascii="Arial" w:hAnsi="Arial" w:cs="Arial"/>
          <w:bCs/>
          <w:sz w:val="24"/>
          <w:szCs w:val="24"/>
          <w:highlight w:val="yellow"/>
        </w:rPr>
        <w:t xml:space="preserve">Um die Vielzahl der UML-Diagramme </w:t>
      </w:r>
      <w:r w:rsidR="00D47124" w:rsidRPr="00ED290A">
        <w:rPr>
          <w:rFonts w:ascii="Arial" w:hAnsi="Arial" w:cs="Arial"/>
          <w:bCs/>
          <w:sz w:val="24"/>
          <w:szCs w:val="24"/>
          <w:highlight w:val="yellow"/>
        </w:rPr>
        <w:t>besser einordnen zu können</w:t>
      </w:r>
      <w:r w:rsidRPr="00ED290A">
        <w:rPr>
          <w:rFonts w:ascii="Arial" w:hAnsi="Arial" w:cs="Arial"/>
          <w:bCs/>
          <w:sz w:val="24"/>
          <w:szCs w:val="24"/>
          <w:highlight w:val="yellow"/>
        </w:rPr>
        <w:t xml:space="preserve"> und eine Reihenfolge für die Erstellung vorzuschlagen,</w:t>
      </w:r>
      <w:r w:rsidRPr="00ED290A">
        <w:rPr>
          <w:rFonts w:ascii="Arial" w:hAnsi="Arial" w:cs="Arial"/>
          <w:bCs/>
          <w:sz w:val="24"/>
          <w:szCs w:val="24"/>
          <w:highlight w:val="yellow"/>
        </w:rPr>
        <w:t xml:space="preserve"> </w:t>
      </w:r>
      <w:r w:rsidR="00BF4DC6" w:rsidRPr="00ED290A">
        <w:rPr>
          <w:rFonts w:ascii="Arial" w:hAnsi="Arial" w:cs="Arial"/>
          <w:bCs/>
          <w:sz w:val="24"/>
          <w:szCs w:val="24"/>
          <w:highlight w:val="yellow"/>
        </w:rPr>
        <w:t xml:space="preserve">orientiert </w:t>
      </w:r>
      <w:r w:rsidR="00D47124" w:rsidRPr="00ED290A">
        <w:rPr>
          <w:rFonts w:ascii="Arial" w:hAnsi="Arial" w:cs="Arial"/>
          <w:bCs/>
          <w:sz w:val="24"/>
          <w:szCs w:val="24"/>
          <w:highlight w:val="yellow"/>
        </w:rPr>
        <w:t>man sich</w:t>
      </w:r>
      <w:r w:rsidR="00D47124">
        <w:rPr>
          <w:rFonts w:ascii="Arial" w:hAnsi="Arial" w:cs="Arial"/>
          <w:bCs/>
          <w:sz w:val="24"/>
          <w:szCs w:val="24"/>
        </w:rPr>
        <w:t xml:space="preserve"> </w:t>
      </w:r>
      <w:r w:rsidR="00BF4DC6">
        <w:rPr>
          <w:rFonts w:ascii="Arial" w:hAnsi="Arial" w:cs="Arial"/>
          <w:bCs/>
          <w:sz w:val="24"/>
          <w:szCs w:val="24"/>
        </w:rPr>
        <w:t xml:space="preserve">zweckmäßigerweise </w:t>
      </w:r>
      <w:r w:rsidR="00D47124">
        <w:rPr>
          <w:rFonts w:ascii="Arial" w:hAnsi="Arial" w:cs="Arial"/>
          <w:bCs/>
          <w:sz w:val="24"/>
          <w:szCs w:val="24"/>
        </w:rPr>
        <w:t xml:space="preserve">am Abstraktionsgrad der Diagramme. </w:t>
      </w:r>
      <w:r w:rsidR="00ED290A">
        <w:rPr>
          <w:rFonts w:ascii="Arial" w:hAnsi="Arial" w:cs="Arial"/>
          <w:bCs/>
          <w:sz w:val="24"/>
          <w:szCs w:val="24"/>
        </w:rPr>
        <w:t xml:space="preserve">Es </w:t>
      </w:r>
      <w:r w:rsidR="00D47124">
        <w:rPr>
          <w:rFonts w:ascii="Arial" w:hAnsi="Arial" w:cs="Arial"/>
          <w:bCs/>
          <w:sz w:val="24"/>
          <w:szCs w:val="24"/>
        </w:rPr>
        <w:t>können fünf Ebenen unterschieden werden. Der Abstraktionsgrad nimmt v</w:t>
      </w:r>
      <w:r w:rsidR="00D47124">
        <w:rPr>
          <w:rFonts w:ascii="Arial" w:hAnsi="Arial" w:cs="Arial"/>
          <w:bCs/>
          <w:sz w:val="24"/>
          <w:szCs w:val="24"/>
        </w:rPr>
        <w:t xml:space="preserve">on </w:t>
      </w:r>
      <w:r w:rsidR="00BF4DC6">
        <w:rPr>
          <w:rFonts w:ascii="Arial" w:hAnsi="Arial" w:cs="Arial"/>
          <w:bCs/>
          <w:sz w:val="24"/>
          <w:szCs w:val="24"/>
        </w:rPr>
        <w:t xml:space="preserve">Ebene </w:t>
      </w:r>
      <w:r w:rsidR="00D47124">
        <w:rPr>
          <w:rFonts w:ascii="Arial" w:hAnsi="Arial" w:cs="Arial"/>
          <w:bCs/>
          <w:sz w:val="24"/>
          <w:szCs w:val="24"/>
        </w:rPr>
        <w:t>eins</w:t>
      </w:r>
      <w:r w:rsidR="00D47124">
        <w:rPr>
          <w:rFonts w:ascii="Arial" w:hAnsi="Arial" w:cs="Arial"/>
          <w:bCs/>
          <w:sz w:val="24"/>
          <w:szCs w:val="24"/>
        </w:rPr>
        <w:t xml:space="preserve"> bis fünf immer weiter ab. Dass heißt, dass in der ersten Ebene die Vereinfachung und damit di</w:t>
      </w:r>
      <w:r w:rsidR="00D47124">
        <w:rPr>
          <w:rFonts w:ascii="Arial" w:hAnsi="Arial" w:cs="Arial"/>
          <w:bCs/>
          <w:sz w:val="24"/>
          <w:szCs w:val="24"/>
        </w:rPr>
        <w:t xml:space="preserve">e </w:t>
      </w:r>
      <w:r w:rsidR="00BF4DC6">
        <w:rPr>
          <w:rFonts w:ascii="Arial" w:hAnsi="Arial" w:cs="Arial"/>
          <w:bCs/>
          <w:sz w:val="24"/>
          <w:szCs w:val="24"/>
        </w:rPr>
        <w:t>„</w:t>
      </w:r>
      <w:r w:rsidR="00D47124">
        <w:rPr>
          <w:rFonts w:ascii="Arial" w:hAnsi="Arial" w:cs="Arial"/>
          <w:bCs/>
          <w:sz w:val="24"/>
          <w:szCs w:val="24"/>
        </w:rPr>
        <w:t>Entfernung</w:t>
      </w:r>
      <w:r w:rsidR="00BF4DC6">
        <w:rPr>
          <w:rFonts w:ascii="Arial" w:hAnsi="Arial" w:cs="Arial"/>
          <w:bCs/>
          <w:sz w:val="24"/>
          <w:szCs w:val="24"/>
        </w:rPr>
        <w:t>“</w:t>
      </w:r>
      <w:r w:rsidR="0077238D">
        <w:rPr>
          <w:rFonts w:ascii="Arial" w:hAnsi="Arial" w:cs="Arial"/>
          <w:bCs/>
          <w:sz w:val="24"/>
          <w:szCs w:val="24"/>
        </w:rPr>
        <w:t xml:space="preserve"> </w:t>
      </w:r>
      <w:r w:rsidR="00BF4DC6">
        <w:rPr>
          <w:rFonts w:ascii="Arial" w:hAnsi="Arial" w:cs="Arial"/>
          <w:bCs/>
          <w:sz w:val="24"/>
          <w:szCs w:val="24"/>
        </w:rPr>
        <w:t>des</w:t>
      </w:r>
      <w:r w:rsidR="00282EFB">
        <w:rPr>
          <w:rFonts w:ascii="Arial" w:hAnsi="Arial" w:cs="Arial"/>
          <w:bCs/>
          <w:sz w:val="24"/>
          <w:szCs w:val="24"/>
        </w:rPr>
        <w:t xml:space="preserve"> jeweiligen Diagramm</w:t>
      </w:r>
      <w:r w:rsidR="00BF4DC6">
        <w:rPr>
          <w:rFonts w:ascii="Arial" w:hAnsi="Arial" w:cs="Arial"/>
          <w:bCs/>
          <w:sz w:val="24"/>
          <w:szCs w:val="24"/>
        </w:rPr>
        <w:t>s</w:t>
      </w:r>
      <w:r w:rsidR="00282EFB">
        <w:rPr>
          <w:rFonts w:ascii="Arial" w:hAnsi="Arial" w:cs="Arial"/>
          <w:bCs/>
          <w:sz w:val="24"/>
          <w:szCs w:val="24"/>
        </w:rPr>
        <w:t xml:space="preserve"> zum</w:t>
      </w:r>
      <w:r w:rsidR="00D47124">
        <w:rPr>
          <w:rFonts w:ascii="Arial" w:hAnsi="Arial" w:cs="Arial"/>
          <w:bCs/>
          <w:sz w:val="24"/>
          <w:szCs w:val="24"/>
        </w:rPr>
        <w:t xml:space="preserve"> Software-System am größten ist. Ohne zu wissen, wie auf Ebene fünf das System </w:t>
      </w:r>
      <w:r w:rsidR="00E33A9E">
        <w:rPr>
          <w:rFonts w:ascii="Arial" w:hAnsi="Arial" w:cs="Arial"/>
          <w:bCs/>
          <w:sz w:val="24"/>
          <w:szCs w:val="24"/>
        </w:rPr>
        <w:t>funktionieren wird, sollte sich</w:t>
      </w:r>
      <w:r w:rsidR="00D47124">
        <w:rPr>
          <w:rFonts w:ascii="Arial" w:hAnsi="Arial" w:cs="Arial"/>
          <w:bCs/>
          <w:sz w:val="24"/>
          <w:szCs w:val="24"/>
        </w:rPr>
        <w:t xml:space="preserve"> bereits zum Projektstart und in der frühen Phase der Projektplanung </w:t>
      </w:r>
      <w:r w:rsidR="00E33A9E">
        <w:rPr>
          <w:rFonts w:ascii="Arial" w:hAnsi="Arial" w:cs="Arial"/>
          <w:bCs/>
          <w:sz w:val="24"/>
          <w:szCs w:val="24"/>
        </w:rPr>
        <w:t xml:space="preserve">für die Analyse </w:t>
      </w:r>
      <w:r w:rsidR="00D47124">
        <w:rPr>
          <w:rFonts w:ascii="Arial" w:hAnsi="Arial" w:cs="Arial"/>
          <w:bCs/>
          <w:sz w:val="24"/>
          <w:szCs w:val="24"/>
        </w:rPr>
        <w:t xml:space="preserve">mit den </w:t>
      </w:r>
      <w:r w:rsidR="00ED290A">
        <w:rPr>
          <w:rFonts w:ascii="Arial" w:hAnsi="Arial" w:cs="Arial"/>
          <w:bCs/>
          <w:sz w:val="24"/>
          <w:szCs w:val="24"/>
        </w:rPr>
        <w:t xml:space="preserve">Stakeholdern </w:t>
      </w:r>
      <w:r w:rsidR="00D47124">
        <w:rPr>
          <w:rFonts w:ascii="Arial" w:hAnsi="Arial" w:cs="Arial"/>
          <w:bCs/>
          <w:sz w:val="24"/>
          <w:szCs w:val="24"/>
        </w:rPr>
        <w:t xml:space="preserve">in der ersten Abstraktionsebene mit Hilfe des </w:t>
      </w:r>
      <w:r w:rsidR="00BF4DC6">
        <w:rPr>
          <w:rFonts w:ascii="Arial" w:hAnsi="Arial" w:cs="Arial"/>
          <w:bCs/>
          <w:sz w:val="24"/>
          <w:szCs w:val="24"/>
        </w:rPr>
        <w:t>„</w:t>
      </w:r>
      <w:r w:rsidR="00D47124">
        <w:rPr>
          <w:rFonts w:ascii="Arial" w:hAnsi="Arial" w:cs="Arial"/>
          <w:bCs/>
          <w:sz w:val="24"/>
          <w:szCs w:val="24"/>
        </w:rPr>
        <w:t>Anwendungsfall- und Aktivitäts-Diagramm</w:t>
      </w:r>
      <w:r w:rsidR="00BF4DC6">
        <w:rPr>
          <w:rFonts w:ascii="Arial" w:hAnsi="Arial" w:cs="Arial"/>
          <w:bCs/>
          <w:sz w:val="24"/>
          <w:szCs w:val="24"/>
        </w:rPr>
        <w:t>“</w:t>
      </w:r>
      <w:r w:rsidR="00D47124">
        <w:rPr>
          <w:rFonts w:ascii="Arial" w:hAnsi="Arial" w:cs="Arial"/>
          <w:bCs/>
          <w:sz w:val="24"/>
          <w:szCs w:val="24"/>
        </w:rPr>
        <w:t xml:space="preserve"> aus</w:t>
      </w:r>
      <w:r w:rsidR="00E33A9E">
        <w:rPr>
          <w:rFonts w:ascii="Arial" w:hAnsi="Arial" w:cs="Arial"/>
          <w:bCs/>
          <w:sz w:val="24"/>
          <w:szCs w:val="24"/>
        </w:rPr>
        <w:t>getauscht werden.</w:t>
      </w:r>
    </w:p>
    <w:p w:rsidR="00282EFB" w:rsidRDefault="00E33A9E" w:rsidP="00E33A9E">
      <w:pPr>
        <w:pStyle w:val="ListParagraph"/>
        <w:ind w:left="12"/>
        <w:rPr>
          <w:rFonts w:ascii="Arial" w:hAnsi="Arial" w:cs="Arial"/>
          <w:bCs/>
          <w:sz w:val="24"/>
          <w:szCs w:val="24"/>
        </w:rPr>
      </w:pPr>
      <w:r>
        <w:rPr>
          <w:rFonts w:ascii="Arial" w:hAnsi="Arial" w:cs="Arial"/>
          <w:bCs/>
          <w:sz w:val="24"/>
          <w:szCs w:val="24"/>
        </w:rPr>
        <w:t xml:space="preserve">Jede Ebene zeigt in Abhängigkeit </w:t>
      </w:r>
      <w:r w:rsidR="00BF4DC6">
        <w:rPr>
          <w:rFonts w:ascii="Arial" w:hAnsi="Arial" w:cs="Arial"/>
          <w:bCs/>
          <w:sz w:val="24"/>
          <w:szCs w:val="24"/>
        </w:rPr>
        <w:t>vom</w:t>
      </w:r>
      <w:r>
        <w:rPr>
          <w:rFonts w:ascii="Arial" w:hAnsi="Arial" w:cs="Arial"/>
          <w:bCs/>
          <w:sz w:val="24"/>
          <w:szCs w:val="24"/>
        </w:rPr>
        <w:t xml:space="preserve"> jeweiligen Abstraktionsgrad eine andere Sicht des Systems und verfolgt damit </w:t>
      </w:r>
      <w:r w:rsidR="00BF4DC6">
        <w:rPr>
          <w:rFonts w:ascii="Arial" w:hAnsi="Arial" w:cs="Arial"/>
          <w:bCs/>
          <w:sz w:val="24"/>
          <w:szCs w:val="24"/>
        </w:rPr>
        <w:t>unterschiedliche</w:t>
      </w:r>
      <w:r w:rsidR="00ED290A">
        <w:rPr>
          <w:rFonts w:ascii="Arial" w:hAnsi="Arial" w:cs="Arial"/>
          <w:bCs/>
          <w:sz w:val="24"/>
          <w:szCs w:val="24"/>
        </w:rPr>
        <w:t xml:space="preserve"> </w:t>
      </w:r>
      <w:r>
        <w:rPr>
          <w:rFonts w:ascii="Arial" w:hAnsi="Arial" w:cs="Arial"/>
          <w:bCs/>
          <w:sz w:val="24"/>
          <w:szCs w:val="24"/>
        </w:rPr>
        <w:t xml:space="preserve">Ziele. </w:t>
      </w:r>
      <w:r>
        <w:rPr>
          <w:rFonts w:ascii="Arial" w:hAnsi="Arial" w:cs="Arial"/>
          <w:bCs/>
          <w:sz w:val="24"/>
          <w:szCs w:val="24"/>
        </w:rPr>
        <w:t xml:space="preserve">Erst wenn die Anforderungen an das System festgelegt wurden, macht es Sinn in der zweiten Ebene das </w:t>
      </w:r>
      <w:r w:rsidR="00BF4DC6" w:rsidRPr="00ED290A">
        <w:rPr>
          <w:rFonts w:ascii="Arial" w:hAnsi="Arial" w:cs="Arial"/>
          <w:bCs/>
          <w:sz w:val="24"/>
          <w:szCs w:val="24"/>
        </w:rPr>
        <w:t>„</w:t>
      </w:r>
      <w:r w:rsidRPr="00ED290A">
        <w:rPr>
          <w:rFonts w:ascii="Arial" w:hAnsi="Arial" w:cs="Arial"/>
          <w:bCs/>
          <w:sz w:val="24"/>
          <w:szCs w:val="24"/>
        </w:rPr>
        <w:t>Verteilungs</w:t>
      </w:r>
      <w:r w:rsidR="001B200E" w:rsidRPr="00ED290A">
        <w:rPr>
          <w:rFonts w:ascii="Arial" w:hAnsi="Arial" w:cs="Arial"/>
          <w:bCs/>
          <w:sz w:val="24"/>
          <w:szCs w:val="24"/>
        </w:rPr>
        <w:t>-D</w:t>
      </w:r>
      <w:r w:rsidRPr="00ED290A">
        <w:rPr>
          <w:rFonts w:ascii="Arial" w:hAnsi="Arial" w:cs="Arial"/>
          <w:bCs/>
          <w:sz w:val="24"/>
          <w:szCs w:val="24"/>
        </w:rPr>
        <w:t>iagramm</w:t>
      </w:r>
      <w:r w:rsidR="00765434" w:rsidRPr="00ED290A">
        <w:rPr>
          <w:rFonts w:ascii="Arial" w:hAnsi="Arial" w:cs="Arial"/>
          <w:bCs/>
          <w:sz w:val="24"/>
          <w:szCs w:val="24"/>
        </w:rPr>
        <w:t xml:space="preserve"> </w:t>
      </w:r>
      <w:r w:rsidRPr="00ED290A">
        <w:rPr>
          <w:rFonts w:ascii="Arial" w:hAnsi="Arial" w:cs="Arial"/>
          <w:bCs/>
          <w:sz w:val="24"/>
          <w:szCs w:val="24"/>
        </w:rPr>
        <w:t>und das Zustands</w:t>
      </w:r>
      <w:r w:rsidR="001B200E" w:rsidRPr="00ED290A">
        <w:rPr>
          <w:rFonts w:ascii="Arial" w:hAnsi="Arial" w:cs="Arial"/>
          <w:bCs/>
          <w:sz w:val="24"/>
          <w:szCs w:val="24"/>
        </w:rPr>
        <w:t>-D</w:t>
      </w:r>
      <w:r w:rsidRPr="00ED290A">
        <w:rPr>
          <w:rFonts w:ascii="Arial" w:hAnsi="Arial" w:cs="Arial"/>
          <w:bCs/>
          <w:sz w:val="24"/>
          <w:szCs w:val="24"/>
        </w:rPr>
        <w:t>iagramm</w:t>
      </w:r>
      <w:r w:rsidR="00BF4DC6" w:rsidRPr="00ED290A">
        <w:rPr>
          <w:rFonts w:ascii="Arial" w:hAnsi="Arial" w:cs="Arial"/>
          <w:bCs/>
          <w:sz w:val="24"/>
          <w:szCs w:val="24"/>
        </w:rPr>
        <w:t>“</w:t>
      </w:r>
      <w:r w:rsidRPr="00ED290A">
        <w:rPr>
          <w:rFonts w:ascii="Arial" w:hAnsi="Arial" w:cs="Arial"/>
          <w:bCs/>
          <w:sz w:val="24"/>
          <w:szCs w:val="24"/>
        </w:rPr>
        <w:t xml:space="preserve"> zu erstellen. </w:t>
      </w:r>
      <w:r w:rsidR="001B200E" w:rsidRPr="00ED290A">
        <w:rPr>
          <w:rFonts w:ascii="Arial" w:hAnsi="Arial" w:cs="Arial"/>
          <w:bCs/>
          <w:sz w:val="24"/>
          <w:szCs w:val="24"/>
        </w:rPr>
        <w:t xml:space="preserve">Danach folgt in Ebene drei das </w:t>
      </w:r>
      <w:r w:rsidR="00BF4DC6" w:rsidRPr="00ED290A">
        <w:rPr>
          <w:rFonts w:ascii="Arial" w:hAnsi="Arial" w:cs="Arial"/>
          <w:bCs/>
          <w:sz w:val="24"/>
          <w:szCs w:val="24"/>
        </w:rPr>
        <w:t>„</w:t>
      </w:r>
      <w:r w:rsidR="001B200E" w:rsidRPr="00ED290A">
        <w:rPr>
          <w:rFonts w:ascii="Arial" w:hAnsi="Arial" w:cs="Arial"/>
          <w:bCs/>
          <w:sz w:val="24"/>
          <w:szCs w:val="24"/>
        </w:rPr>
        <w:t>Paket-Diagramm</w:t>
      </w:r>
      <w:r w:rsidR="00BF4DC6" w:rsidRPr="00ED290A">
        <w:rPr>
          <w:rFonts w:ascii="Arial" w:hAnsi="Arial" w:cs="Arial"/>
          <w:bCs/>
          <w:sz w:val="24"/>
          <w:szCs w:val="24"/>
        </w:rPr>
        <w:t>“</w:t>
      </w:r>
      <w:r w:rsidR="001B200E" w:rsidRPr="00ED290A">
        <w:rPr>
          <w:rFonts w:ascii="Arial" w:hAnsi="Arial" w:cs="Arial"/>
          <w:bCs/>
          <w:sz w:val="24"/>
          <w:szCs w:val="24"/>
        </w:rPr>
        <w:t xml:space="preserve">, in Ebene vier das </w:t>
      </w:r>
      <w:r w:rsidR="00BF4DC6" w:rsidRPr="00ED290A">
        <w:rPr>
          <w:rFonts w:ascii="Arial" w:hAnsi="Arial" w:cs="Arial"/>
          <w:bCs/>
          <w:sz w:val="24"/>
          <w:szCs w:val="24"/>
        </w:rPr>
        <w:t>„</w:t>
      </w:r>
      <w:r w:rsidR="001B200E" w:rsidRPr="00ED290A">
        <w:rPr>
          <w:rFonts w:ascii="Arial" w:hAnsi="Arial" w:cs="Arial"/>
          <w:bCs/>
          <w:sz w:val="24"/>
          <w:szCs w:val="24"/>
        </w:rPr>
        <w:t>Komponenten-Diagramm</w:t>
      </w:r>
      <w:r w:rsidR="00BF4DC6" w:rsidRPr="00ED290A">
        <w:rPr>
          <w:rFonts w:ascii="Arial" w:hAnsi="Arial" w:cs="Arial"/>
          <w:bCs/>
          <w:sz w:val="24"/>
          <w:szCs w:val="24"/>
        </w:rPr>
        <w:t>“</w:t>
      </w:r>
      <w:r w:rsidR="001B200E" w:rsidRPr="00ED290A">
        <w:rPr>
          <w:rFonts w:ascii="Arial" w:hAnsi="Arial" w:cs="Arial"/>
          <w:bCs/>
          <w:sz w:val="24"/>
          <w:szCs w:val="24"/>
        </w:rPr>
        <w:t xml:space="preserve"> und in Ebene fünf das </w:t>
      </w:r>
      <w:r w:rsidR="00BF4DC6" w:rsidRPr="00ED290A">
        <w:rPr>
          <w:rFonts w:ascii="Arial" w:hAnsi="Arial" w:cs="Arial"/>
          <w:bCs/>
          <w:sz w:val="24"/>
          <w:szCs w:val="24"/>
        </w:rPr>
        <w:t>„</w:t>
      </w:r>
      <w:r w:rsidR="001B200E" w:rsidRPr="00ED290A">
        <w:rPr>
          <w:rFonts w:ascii="Arial" w:hAnsi="Arial" w:cs="Arial"/>
          <w:bCs/>
          <w:sz w:val="24"/>
          <w:szCs w:val="24"/>
        </w:rPr>
        <w:t>Klassen-Diagramm</w:t>
      </w:r>
      <w:r w:rsidR="00BF4DC6" w:rsidRPr="00ED290A">
        <w:rPr>
          <w:rFonts w:ascii="Arial" w:hAnsi="Arial" w:cs="Arial"/>
          <w:bCs/>
          <w:sz w:val="24"/>
          <w:szCs w:val="24"/>
        </w:rPr>
        <w:t>“</w:t>
      </w:r>
      <w:r w:rsidR="001B200E" w:rsidRPr="00ED290A">
        <w:rPr>
          <w:rFonts w:ascii="Arial" w:hAnsi="Arial" w:cs="Arial"/>
          <w:bCs/>
          <w:sz w:val="24"/>
          <w:szCs w:val="24"/>
        </w:rPr>
        <w:t>.</w:t>
      </w:r>
    </w:p>
    <w:p w:rsidR="00602CB1" w:rsidRDefault="00E33A9E" w:rsidP="0077238D">
      <w:pPr>
        <w:pStyle w:val="ListParagraph"/>
        <w:ind w:left="12"/>
        <w:rPr>
          <w:rFonts w:ascii="Arial" w:hAnsi="Arial" w:cs="Arial"/>
          <w:bCs/>
          <w:sz w:val="24"/>
          <w:szCs w:val="24"/>
        </w:rPr>
      </w:pPr>
      <w:r>
        <w:rPr>
          <w:rFonts w:ascii="Arial" w:hAnsi="Arial" w:cs="Arial"/>
          <w:bCs/>
          <w:sz w:val="24"/>
          <w:szCs w:val="24"/>
        </w:rPr>
        <w:t xml:space="preserve">Wird später etwas in einer höheren Ebene geändert, so muss in allen Ebenen darunter </w:t>
      </w:r>
      <w:r w:rsidRPr="00E33A9E">
        <w:rPr>
          <w:rFonts w:ascii="Arial" w:hAnsi="Arial" w:cs="Arial"/>
          <w:bCs/>
          <w:sz w:val="24"/>
          <w:szCs w:val="24"/>
        </w:rPr>
        <w:t xml:space="preserve">geprüft werden, ob dies auch </w:t>
      </w:r>
      <w:r>
        <w:rPr>
          <w:rFonts w:ascii="Arial" w:hAnsi="Arial" w:cs="Arial"/>
          <w:bCs/>
          <w:sz w:val="24"/>
          <w:szCs w:val="24"/>
        </w:rPr>
        <w:t xml:space="preserve">dort eine Änderung zur Folge hat. </w:t>
      </w:r>
      <w:r w:rsidR="00BF4DC6">
        <w:rPr>
          <w:rFonts w:ascii="Arial" w:hAnsi="Arial" w:cs="Arial"/>
          <w:bCs/>
          <w:sz w:val="24"/>
          <w:szCs w:val="24"/>
        </w:rPr>
        <w:t>Eine a</w:t>
      </w:r>
      <w:r>
        <w:rPr>
          <w:rFonts w:ascii="Arial" w:hAnsi="Arial" w:cs="Arial"/>
          <w:bCs/>
          <w:sz w:val="24"/>
          <w:szCs w:val="24"/>
        </w:rPr>
        <w:t>nder</w:t>
      </w:r>
      <w:r w:rsidR="00BF4DC6">
        <w:rPr>
          <w:rFonts w:ascii="Arial" w:hAnsi="Arial" w:cs="Arial"/>
          <w:bCs/>
          <w:sz w:val="24"/>
          <w:szCs w:val="24"/>
        </w:rPr>
        <w:t>e Vorgehensweise</w:t>
      </w:r>
      <w:r>
        <w:rPr>
          <w:rFonts w:ascii="Arial" w:hAnsi="Arial" w:cs="Arial"/>
          <w:bCs/>
          <w:sz w:val="24"/>
          <w:szCs w:val="24"/>
        </w:rPr>
        <w:t xml:space="preserve"> ist </w:t>
      </w:r>
      <w:r>
        <w:rPr>
          <w:rFonts w:ascii="Arial" w:hAnsi="Arial" w:cs="Arial"/>
          <w:bCs/>
          <w:sz w:val="24"/>
          <w:szCs w:val="24"/>
        </w:rPr>
        <w:t>nicht</w:t>
      </w:r>
      <w:r w:rsidR="00765434">
        <w:rPr>
          <w:rFonts w:ascii="Arial" w:hAnsi="Arial" w:cs="Arial"/>
          <w:bCs/>
          <w:sz w:val="24"/>
          <w:szCs w:val="24"/>
        </w:rPr>
        <w:t xml:space="preserve"> sinnvoll</w:t>
      </w:r>
      <w:r>
        <w:rPr>
          <w:rFonts w:ascii="Arial" w:hAnsi="Arial" w:cs="Arial"/>
          <w:bCs/>
          <w:sz w:val="24"/>
          <w:szCs w:val="24"/>
        </w:rPr>
        <w:t>. Hält man sich beim Modellieren der UML-</w:t>
      </w:r>
      <w:r>
        <w:rPr>
          <w:rFonts w:ascii="Arial" w:hAnsi="Arial" w:cs="Arial"/>
          <w:bCs/>
          <w:sz w:val="24"/>
          <w:szCs w:val="24"/>
        </w:rPr>
        <w:lastRenderedPageBreak/>
        <w:t xml:space="preserve">Diagramme an </w:t>
      </w:r>
      <w:r w:rsidR="001B200E">
        <w:rPr>
          <w:rFonts w:ascii="Arial" w:hAnsi="Arial" w:cs="Arial"/>
          <w:bCs/>
          <w:sz w:val="24"/>
          <w:szCs w:val="24"/>
        </w:rPr>
        <w:t>diese Reihenfolge der Abtraktionsgrade, dann spart man viel Arbeit durch nachträgliche Änderungen.</w:t>
      </w:r>
    </w:p>
    <w:p w:rsidR="0077238D" w:rsidRDefault="0077238D" w:rsidP="0077238D">
      <w:pPr>
        <w:pStyle w:val="ListParagraph"/>
        <w:ind w:left="12"/>
        <w:rPr>
          <w:rFonts w:ascii="Arial" w:hAnsi="Arial" w:cs="Arial"/>
          <w:bCs/>
          <w:sz w:val="24"/>
          <w:szCs w:val="24"/>
        </w:rPr>
      </w:pPr>
    </w:p>
    <w:p w:rsidR="0077238D" w:rsidRPr="0077238D" w:rsidRDefault="0077238D" w:rsidP="0077238D">
      <w:pPr>
        <w:pStyle w:val="ListParagraph"/>
        <w:ind w:left="12"/>
        <w:rPr>
          <w:rFonts w:ascii="Arial" w:hAnsi="Arial" w:cs="Arial"/>
          <w:bCs/>
          <w:sz w:val="24"/>
          <w:szCs w:val="24"/>
        </w:rPr>
      </w:pPr>
    </w:p>
    <w:p w:rsidR="00602CB1" w:rsidRDefault="00A65C4E" w:rsidP="00602CB1">
      <w:pPr>
        <w:pStyle w:val="ListParagraph"/>
        <w:numPr>
          <w:ilvl w:val="1"/>
          <w:numId w:val="10"/>
        </w:numPr>
        <w:ind w:left="-426" w:hanging="283"/>
        <w:rPr>
          <w:rFonts w:ascii="Arial" w:hAnsi="Arial" w:cs="Arial"/>
          <w:bCs/>
          <w:sz w:val="24"/>
          <w:szCs w:val="24"/>
        </w:rPr>
      </w:pPr>
      <w:r w:rsidRPr="00FF6550">
        <w:rPr>
          <w:rFonts w:ascii="Arial" w:hAnsi="Arial" w:cs="Arial"/>
          <w:bCs/>
          <w:sz w:val="24"/>
          <w:szCs w:val="24"/>
        </w:rPr>
        <w:t>Struktur</w:t>
      </w:r>
      <w:r w:rsidR="00FE6FB0">
        <w:rPr>
          <w:rFonts w:ascii="Arial" w:hAnsi="Arial" w:cs="Arial"/>
          <w:bCs/>
          <w:sz w:val="24"/>
          <w:szCs w:val="24"/>
        </w:rPr>
        <w:t>-D</w:t>
      </w:r>
      <w:r w:rsidRPr="00FF6550">
        <w:rPr>
          <w:rFonts w:ascii="Arial" w:hAnsi="Arial" w:cs="Arial"/>
          <w:bCs/>
          <w:sz w:val="24"/>
          <w:szCs w:val="24"/>
        </w:rPr>
        <w:t>iagramme</w:t>
      </w:r>
    </w:p>
    <w:p w:rsidR="00602CB1" w:rsidRPr="00602CB1" w:rsidRDefault="00602CB1" w:rsidP="00602CB1">
      <w:pPr>
        <w:pStyle w:val="ListParagraph"/>
        <w:ind w:left="-426"/>
        <w:rPr>
          <w:rFonts w:ascii="Arial" w:hAnsi="Arial" w:cs="Arial"/>
          <w:bCs/>
          <w:sz w:val="24"/>
          <w:szCs w:val="24"/>
        </w:rPr>
      </w:pPr>
    </w:p>
    <w:p w:rsidR="001B200E" w:rsidRDefault="00A65C4E" w:rsidP="001B200E">
      <w:pPr>
        <w:pStyle w:val="ListParagraph"/>
        <w:numPr>
          <w:ilvl w:val="2"/>
          <w:numId w:val="10"/>
        </w:numPr>
        <w:ind w:left="12" w:hanging="721"/>
        <w:rPr>
          <w:rFonts w:ascii="Arial" w:hAnsi="Arial" w:cs="Arial"/>
          <w:bCs/>
          <w:sz w:val="24"/>
          <w:szCs w:val="24"/>
        </w:rPr>
      </w:pPr>
      <w:r w:rsidRPr="0077238D">
        <w:rPr>
          <w:rFonts w:ascii="Arial" w:hAnsi="Arial" w:cs="Arial"/>
          <w:bCs/>
          <w:sz w:val="24"/>
          <w:szCs w:val="24"/>
        </w:rPr>
        <w:t>Verteilungs</w:t>
      </w:r>
      <w:r w:rsidR="00FE6FB0" w:rsidRPr="0077238D">
        <w:rPr>
          <w:rFonts w:ascii="Arial" w:hAnsi="Arial" w:cs="Arial"/>
          <w:bCs/>
          <w:sz w:val="24"/>
          <w:szCs w:val="24"/>
        </w:rPr>
        <w:t>-D</w:t>
      </w:r>
      <w:r w:rsidRPr="0077238D">
        <w:rPr>
          <w:rFonts w:ascii="Arial" w:hAnsi="Arial" w:cs="Arial"/>
          <w:bCs/>
          <w:sz w:val="24"/>
          <w:szCs w:val="24"/>
        </w:rPr>
        <w:t>iagram</w:t>
      </w:r>
      <w:r w:rsidR="001B200E" w:rsidRPr="0077238D">
        <w:rPr>
          <w:rFonts w:ascii="Arial" w:hAnsi="Arial" w:cs="Arial"/>
          <w:bCs/>
          <w:sz w:val="24"/>
          <w:szCs w:val="24"/>
        </w:rPr>
        <w:t>m</w:t>
      </w:r>
    </w:p>
    <w:p w:rsidR="0077238D" w:rsidRPr="0077238D" w:rsidRDefault="0077238D" w:rsidP="0077238D">
      <w:pPr>
        <w:pStyle w:val="ListParagraph"/>
        <w:ind w:left="12"/>
        <w:rPr>
          <w:rFonts w:ascii="Arial" w:hAnsi="Arial" w:cs="Arial"/>
          <w:bCs/>
          <w:sz w:val="24"/>
          <w:szCs w:val="24"/>
        </w:rPr>
      </w:pPr>
    </w:p>
    <w:p w:rsidR="001B200E" w:rsidRPr="004C4C43" w:rsidRDefault="001B200E" w:rsidP="004C4C43">
      <w:pPr>
        <w:pStyle w:val="ListParagraph"/>
        <w:ind w:left="12"/>
        <w:rPr>
          <w:rFonts w:ascii="Arial" w:hAnsi="Arial" w:cs="Arial"/>
          <w:bCs/>
          <w:sz w:val="24"/>
          <w:szCs w:val="24"/>
        </w:rPr>
      </w:pPr>
      <w:r w:rsidRPr="001B200E">
        <w:rPr>
          <w:rFonts w:ascii="Arial" w:hAnsi="Arial" w:cs="Arial"/>
          <w:bCs/>
          <w:sz w:val="24"/>
          <w:szCs w:val="24"/>
        </w:rPr>
        <w:t>Das Verteilungs</w:t>
      </w:r>
      <w:r w:rsidR="00FE6FB0">
        <w:rPr>
          <w:rFonts w:ascii="Arial" w:hAnsi="Arial" w:cs="Arial"/>
          <w:bCs/>
          <w:sz w:val="24"/>
          <w:szCs w:val="24"/>
        </w:rPr>
        <w:t>-D</w:t>
      </w:r>
      <w:r w:rsidRPr="001B200E">
        <w:rPr>
          <w:rFonts w:ascii="Arial" w:hAnsi="Arial" w:cs="Arial"/>
          <w:bCs/>
          <w:sz w:val="24"/>
          <w:szCs w:val="24"/>
        </w:rPr>
        <w:t>iagramm (engl. Deployment Diagram) wird relativ früh spezifiziert</w:t>
      </w:r>
      <w:r w:rsidR="00E3504A">
        <w:rPr>
          <w:rFonts w:ascii="Arial" w:hAnsi="Arial" w:cs="Arial"/>
          <w:bCs/>
          <w:sz w:val="24"/>
          <w:szCs w:val="24"/>
        </w:rPr>
        <w:t>(s</w:t>
      </w:r>
      <w:r w:rsidR="004C4C43">
        <w:rPr>
          <w:rFonts w:ascii="Arial" w:hAnsi="Arial" w:cs="Arial"/>
          <w:bCs/>
          <w:sz w:val="24"/>
          <w:szCs w:val="24"/>
        </w:rPr>
        <w:t>iehe zweite Abstraktionsebene in Kapitel 2.4</w:t>
      </w:r>
      <w:r w:rsidR="00E3504A">
        <w:rPr>
          <w:rFonts w:ascii="Arial" w:hAnsi="Arial" w:cs="Arial"/>
          <w:bCs/>
          <w:sz w:val="24"/>
          <w:szCs w:val="24"/>
        </w:rPr>
        <w:t>)</w:t>
      </w:r>
      <w:r w:rsidRPr="001B200E">
        <w:rPr>
          <w:rFonts w:ascii="Arial" w:hAnsi="Arial" w:cs="Arial"/>
          <w:bCs/>
          <w:sz w:val="24"/>
          <w:szCs w:val="24"/>
        </w:rPr>
        <w:t>. In diesem Diagramm geht es darum, die physische Struktur der gesamten Anwendung zu zeigen. Also welche Komponenten an welchem Ort auf welchen physischen Geräten laufen.</w:t>
      </w:r>
      <w:r w:rsidR="004C4C43">
        <w:rPr>
          <w:rFonts w:ascii="Arial" w:hAnsi="Arial" w:cs="Arial"/>
          <w:bCs/>
          <w:sz w:val="24"/>
          <w:szCs w:val="24"/>
        </w:rPr>
        <w:t xml:space="preserve"> Dies ist umso wichtiger, je größer die </w:t>
      </w:r>
      <w:r w:rsidR="00E3504A">
        <w:rPr>
          <w:rFonts w:ascii="Arial" w:hAnsi="Arial" w:cs="Arial"/>
          <w:bCs/>
          <w:sz w:val="24"/>
          <w:szCs w:val="24"/>
        </w:rPr>
        <w:t xml:space="preserve">betrachteten </w:t>
      </w:r>
      <w:r w:rsidR="004C4C43">
        <w:rPr>
          <w:rFonts w:ascii="Arial" w:hAnsi="Arial" w:cs="Arial"/>
          <w:bCs/>
          <w:sz w:val="24"/>
          <w:szCs w:val="24"/>
        </w:rPr>
        <w:t>Software-Systeme werden</w:t>
      </w:r>
      <w:r w:rsidR="00E3504A">
        <w:rPr>
          <w:rFonts w:ascii="Arial" w:hAnsi="Arial" w:cs="Arial"/>
          <w:bCs/>
          <w:sz w:val="24"/>
          <w:szCs w:val="24"/>
        </w:rPr>
        <w:t xml:space="preserve"> sollen</w:t>
      </w:r>
      <w:r w:rsidR="004C4C43">
        <w:rPr>
          <w:rFonts w:ascii="Arial" w:hAnsi="Arial" w:cs="Arial"/>
          <w:bCs/>
          <w:sz w:val="24"/>
          <w:szCs w:val="24"/>
        </w:rPr>
        <w:t>.</w:t>
      </w:r>
    </w:p>
    <w:p w:rsidR="004C4C43" w:rsidRDefault="004C4C43" w:rsidP="001B200E">
      <w:pPr>
        <w:pStyle w:val="ListParagraph"/>
        <w:ind w:left="12"/>
        <w:rPr>
          <w:rFonts w:ascii="Arial" w:hAnsi="Arial" w:cs="Arial"/>
          <w:bCs/>
          <w:sz w:val="24"/>
          <w:szCs w:val="24"/>
        </w:rPr>
      </w:pPr>
      <w:r>
        <w:rPr>
          <w:rFonts w:ascii="Arial" w:hAnsi="Arial" w:cs="Arial"/>
          <w:bCs/>
          <w:sz w:val="24"/>
          <w:szCs w:val="24"/>
        </w:rPr>
        <w:t>Zum Beispiel</w:t>
      </w:r>
      <w:r w:rsidR="001B200E" w:rsidRPr="001B200E">
        <w:rPr>
          <w:rFonts w:ascii="Arial" w:hAnsi="Arial" w:cs="Arial"/>
          <w:bCs/>
          <w:sz w:val="24"/>
          <w:szCs w:val="24"/>
        </w:rPr>
        <w:t xml:space="preserve"> gibt es im </w:t>
      </w:r>
      <w:r w:rsidR="001B200E" w:rsidRPr="00765434">
        <w:rPr>
          <w:rFonts w:ascii="Arial" w:hAnsi="Arial" w:cs="Arial"/>
          <w:bCs/>
          <w:sz w:val="24"/>
          <w:szCs w:val="24"/>
          <w:highlight w:val="yellow"/>
        </w:rPr>
        <w:t>Projekt TollCollect</w:t>
      </w:r>
      <w:r w:rsidR="00E3504A" w:rsidRPr="00765434">
        <w:rPr>
          <w:rFonts w:ascii="Arial" w:hAnsi="Arial" w:cs="Arial"/>
          <w:bCs/>
          <w:sz w:val="24"/>
          <w:szCs w:val="24"/>
          <w:highlight w:val="yellow"/>
        </w:rPr>
        <w:t xml:space="preserve">, </w:t>
      </w:r>
      <w:r w:rsidR="002B771A" w:rsidRPr="00765434">
        <w:rPr>
          <w:rFonts w:ascii="Arial" w:hAnsi="Arial" w:cs="Arial"/>
          <w:bCs/>
          <w:sz w:val="24"/>
          <w:szCs w:val="24"/>
          <w:highlight w:val="yellow"/>
        </w:rPr>
        <w:t xml:space="preserve">das Projekt </w:t>
      </w:r>
      <w:r w:rsidR="00E3504A" w:rsidRPr="00765434">
        <w:rPr>
          <w:rFonts w:ascii="Arial" w:hAnsi="Arial" w:cs="Arial"/>
          <w:bCs/>
          <w:sz w:val="24"/>
          <w:szCs w:val="24"/>
          <w:highlight w:val="yellow"/>
        </w:rPr>
        <w:t>mit dem Siemens und Telekom ….,</w:t>
      </w:r>
      <w:r w:rsidR="001B200E" w:rsidRPr="001B200E">
        <w:rPr>
          <w:rFonts w:ascii="Arial" w:hAnsi="Arial" w:cs="Arial"/>
          <w:bCs/>
          <w:sz w:val="24"/>
          <w:szCs w:val="24"/>
        </w:rPr>
        <w:t xml:space="preserve"> verschiedene Rechenzentren, Satelliten, Geräte auf Autobahnen und Geräte in den Raststätten. Es läuft also ganz unterschiedliche Software auf sehr verschiedenen Rechnern an vielen Stellen.</w:t>
      </w:r>
    </w:p>
    <w:p w:rsidR="00E3504A" w:rsidRDefault="00E3504A" w:rsidP="001B200E">
      <w:pPr>
        <w:pStyle w:val="ListParagraph"/>
        <w:ind w:left="12"/>
        <w:rPr>
          <w:rFonts w:ascii="Arial" w:hAnsi="Arial" w:cs="Arial"/>
          <w:bCs/>
          <w:sz w:val="24"/>
          <w:szCs w:val="24"/>
        </w:rPr>
      </w:pPr>
    </w:p>
    <w:p w:rsidR="001B200E" w:rsidRDefault="001B200E" w:rsidP="001B200E">
      <w:pPr>
        <w:pStyle w:val="ListParagraph"/>
        <w:ind w:left="12"/>
        <w:rPr>
          <w:rFonts w:ascii="Arial" w:hAnsi="Arial" w:cs="Arial"/>
          <w:bCs/>
          <w:sz w:val="24"/>
          <w:szCs w:val="24"/>
        </w:rPr>
      </w:pPr>
      <w:r w:rsidRPr="001B200E">
        <w:rPr>
          <w:rFonts w:ascii="Arial" w:hAnsi="Arial" w:cs="Arial"/>
          <w:bCs/>
          <w:sz w:val="24"/>
          <w:szCs w:val="24"/>
        </w:rPr>
        <w:t xml:space="preserve">Das Ziel </w:t>
      </w:r>
      <w:r w:rsidR="004C4C43">
        <w:rPr>
          <w:rFonts w:ascii="Arial" w:hAnsi="Arial" w:cs="Arial"/>
          <w:bCs/>
          <w:sz w:val="24"/>
          <w:szCs w:val="24"/>
        </w:rPr>
        <w:t xml:space="preserve">des Software-System-Modells in Form </w:t>
      </w:r>
      <w:r w:rsidRPr="001B200E">
        <w:rPr>
          <w:rFonts w:ascii="Arial" w:hAnsi="Arial" w:cs="Arial"/>
          <w:bCs/>
          <w:sz w:val="24"/>
          <w:szCs w:val="24"/>
        </w:rPr>
        <w:t>des Verteilungs</w:t>
      </w:r>
      <w:r w:rsidR="00FE6FB0">
        <w:rPr>
          <w:rFonts w:ascii="Arial" w:hAnsi="Arial" w:cs="Arial"/>
          <w:bCs/>
          <w:sz w:val="24"/>
          <w:szCs w:val="24"/>
        </w:rPr>
        <w:t>-D</w:t>
      </w:r>
      <w:r w:rsidRPr="001B200E">
        <w:rPr>
          <w:rFonts w:ascii="Arial" w:hAnsi="Arial" w:cs="Arial"/>
          <w:bCs/>
          <w:sz w:val="24"/>
          <w:szCs w:val="24"/>
        </w:rPr>
        <w:t xml:space="preserve">iagrammes ist es, die physische Verteilung </w:t>
      </w:r>
      <w:r w:rsidR="004C4C43">
        <w:rPr>
          <w:rFonts w:ascii="Arial" w:hAnsi="Arial" w:cs="Arial"/>
          <w:bCs/>
          <w:sz w:val="24"/>
          <w:szCs w:val="24"/>
        </w:rPr>
        <w:t>aufschlussreich</w:t>
      </w:r>
      <w:r w:rsidRPr="001B200E">
        <w:rPr>
          <w:rFonts w:ascii="Arial" w:hAnsi="Arial" w:cs="Arial"/>
          <w:bCs/>
          <w:sz w:val="24"/>
          <w:szCs w:val="24"/>
        </w:rPr>
        <w:t xml:space="preserve"> darzustellen.</w:t>
      </w:r>
    </w:p>
    <w:p w:rsidR="004C4C43" w:rsidRDefault="004C4C43" w:rsidP="001B200E">
      <w:pPr>
        <w:pStyle w:val="ListParagraph"/>
        <w:ind w:left="12"/>
        <w:rPr>
          <w:rFonts w:ascii="Arial" w:hAnsi="Arial" w:cs="Arial"/>
          <w:bCs/>
          <w:sz w:val="24"/>
          <w:szCs w:val="24"/>
        </w:rPr>
      </w:pPr>
    </w:p>
    <w:p w:rsidR="00FE6FB0" w:rsidRDefault="00FE6FB0" w:rsidP="001B200E">
      <w:pPr>
        <w:pStyle w:val="ListParagraph"/>
        <w:ind w:left="12"/>
        <w:rPr>
          <w:rFonts w:ascii="Arial" w:hAnsi="Arial" w:cs="Arial"/>
          <w:bCs/>
          <w:sz w:val="24"/>
          <w:szCs w:val="24"/>
        </w:rPr>
      </w:pPr>
      <w:r>
        <w:rPr>
          <w:rFonts w:ascii="Arial" w:hAnsi="Arial" w:cs="Arial"/>
          <w:bCs/>
          <w:sz w:val="24"/>
          <w:szCs w:val="24"/>
        </w:rPr>
        <w:t>Zur Veranschaulichung ist in Abbild</w:t>
      </w:r>
      <w:r w:rsidR="0077238D">
        <w:rPr>
          <w:rFonts w:ascii="Arial" w:hAnsi="Arial" w:cs="Arial"/>
          <w:bCs/>
          <w:sz w:val="24"/>
          <w:szCs w:val="24"/>
        </w:rPr>
        <w:t xml:space="preserve">ung XX ein Verteilungs-Diagramm </w:t>
      </w:r>
      <w:r>
        <w:rPr>
          <w:rFonts w:ascii="Arial" w:hAnsi="Arial" w:cs="Arial"/>
          <w:bCs/>
          <w:sz w:val="24"/>
          <w:szCs w:val="24"/>
        </w:rPr>
        <w:t>dargestellt, das ein Chatsystem modelliert, das auf einem Application-</w:t>
      </w:r>
      <w:r>
        <w:rPr>
          <w:rFonts w:ascii="Arial" w:hAnsi="Arial" w:cs="Arial"/>
          <w:bCs/>
          <w:sz w:val="24"/>
          <w:szCs w:val="24"/>
        </w:rPr>
        <w:t>Server (</w:t>
      </w:r>
      <w:r w:rsidR="00E3504A">
        <w:rPr>
          <w:rFonts w:ascii="Arial" w:hAnsi="Arial" w:cs="Arial"/>
          <w:bCs/>
          <w:sz w:val="24"/>
          <w:szCs w:val="24"/>
        </w:rPr>
        <w:t>M</w:t>
      </w:r>
      <w:r>
        <w:rPr>
          <w:rFonts w:ascii="Arial" w:hAnsi="Arial" w:cs="Arial"/>
          <w:bCs/>
          <w:sz w:val="24"/>
          <w:szCs w:val="24"/>
        </w:rPr>
        <w:t>itte),</w:t>
      </w:r>
      <w:r>
        <w:rPr>
          <w:rFonts w:ascii="Arial" w:hAnsi="Arial" w:cs="Arial"/>
          <w:bCs/>
          <w:sz w:val="24"/>
          <w:szCs w:val="24"/>
        </w:rPr>
        <w:t xml:space="preserve"> einem Datenbank-Server (links) und den Clients (rechts) verteilt ist.</w:t>
      </w:r>
    </w:p>
    <w:p w:rsidR="004C4C43" w:rsidRDefault="004C4C43" w:rsidP="001B200E">
      <w:pPr>
        <w:pStyle w:val="ListParagraph"/>
        <w:ind w:left="12"/>
        <w:rPr>
          <w:rFonts w:ascii="Arial" w:hAnsi="Arial" w:cs="Arial"/>
          <w:bCs/>
          <w:sz w:val="24"/>
          <w:szCs w:val="24"/>
        </w:rPr>
      </w:pPr>
      <w:r>
        <w:rPr>
          <w:rFonts w:ascii="Arial" w:hAnsi="Arial" w:cs="Arial"/>
          <w:bCs/>
          <w:noProof/>
          <w:sz w:val="24"/>
          <w:szCs w:val="24"/>
          <w:lang w:eastAsia="de-DE"/>
        </w:rPr>
        <w:drawing>
          <wp:inline distT="0" distB="0" distL="0" distR="0">
            <wp:extent cx="5762625" cy="1704975"/>
            <wp:effectExtent l="19050" t="0" r="9525" b="0"/>
            <wp:docPr id="3" name="Picture 2" descr="Diployment-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loyment-Diagramm2.jpg"/>
                    <pic:cNvPicPr/>
                  </pic:nvPicPr>
                  <pic:blipFill>
                    <a:blip r:embed="rId8" cstate="print"/>
                    <a:srcRect t="5029" b="53099"/>
                    <a:stretch>
                      <a:fillRect/>
                    </a:stretch>
                  </pic:blipFill>
                  <pic:spPr>
                    <a:xfrm>
                      <a:off x="0" y="0"/>
                      <a:ext cx="5762625" cy="1704975"/>
                    </a:xfrm>
                    <a:prstGeom prst="rect">
                      <a:avLst/>
                    </a:prstGeom>
                  </pic:spPr>
                </pic:pic>
              </a:graphicData>
            </a:graphic>
          </wp:inline>
        </w:drawing>
      </w:r>
    </w:p>
    <w:p w:rsidR="00B670FD" w:rsidRPr="001B200E" w:rsidRDefault="00B670FD" w:rsidP="001B200E">
      <w:pPr>
        <w:pStyle w:val="ListParagraph"/>
        <w:ind w:left="12"/>
        <w:rPr>
          <w:rFonts w:ascii="Arial" w:hAnsi="Arial" w:cs="Arial"/>
          <w:bCs/>
          <w:sz w:val="24"/>
          <w:szCs w:val="24"/>
        </w:rPr>
      </w:pPr>
    </w:p>
    <w:p w:rsidR="00B670FD" w:rsidRDefault="00B670FD"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Komponenten</w:t>
      </w:r>
      <w:r w:rsidR="00FE6FB0">
        <w:rPr>
          <w:rFonts w:ascii="Arial" w:hAnsi="Arial" w:cs="Arial"/>
          <w:bCs/>
          <w:sz w:val="24"/>
          <w:szCs w:val="24"/>
        </w:rPr>
        <w:t>-D</w:t>
      </w:r>
      <w:r w:rsidRPr="00FF6550">
        <w:rPr>
          <w:rFonts w:ascii="Arial" w:hAnsi="Arial" w:cs="Arial"/>
          <w:bCs/>
          <w:sz w:val="24"/>
          <w:szCs w:val="24"/>
        </w:rPr>
        <w:t>iagramm</w:t>
      </w:r>
    </w:p>
    <w:p w:rsidR="00B670FD" w:rsidRDefault="00B670FD" w:rsidP="00B670FD">
      <w:pPr>
        <w:pStyle w:val="ListParagraph"/>
        <w:ind w:left="12"/>
        <w:rPr>
          <w:rFonts w:ascii="Arial" w:hAnsi="Arial" w:cs="Arial"/>
          <w:bCs/>
          <w:sz w:val="24"/>
          <w:szCs w:val="24"/>
        </w:rPr>
      </w:pPr>
    </w:p>
    <w:p w:rsidR="001D63CA" w:rsidRDefault="00B670FD" w:rsidP="00B670FD">
      <w:pPr>
        <w:pStyle w:val="ListParagraph"/>
        <w:ind w:left="12"/>
        <w:rPr>
          <w:ins w:id="9" w:author="Jürgen" w:date="2016-01-08T12:12:00Z"/>
          <w:rFonts w:ascii="Arial" w:hAnsi="Arial" w:cs="Arial"/>
          <w:bCs/>
          <w:sz w:val="24"/>
          <w:szCs w:val="24"/>
        </w:rPr>
      </w:pPr>
      <w:r w:rsidRPr="001B200E">
        <w:rPr>
          <w:rFonts w:ascii="Arial" w:hAnsi="Arial" w:cs="Arial"/>
          <w:bCs/>
          <w:sz w:val="24"/>
          <w:szCs w:val="24"/>
        </w:rPr>
        <w:t>Das Komponenten</w:t>
      </w:r>
      <w:r w:rsidR="00FE6FB0">
        <w:rPr>
          <w:rFonts w:ascii="Arial" w:hAnsi="Arial" w:cs="Arial"/>
          <w:bCs/>
          <w:sz w:val="24"/>
          <w:szCs w:val="24"/>
        </w:rPr>
        <w:t>-D</w:t>
      </w:r>
      <w:r w:rsidRPr="001B200E">
        <w:rPr>
          <w:rFonts w:ascii="Arial" w:hAnsi="Arial" w:cs="Arial"/>
          <w:bCs/>
          <w:sz w:val="24"/>
          <w:szCs w:val="24"/>
        </w:rPr>
        <w:t xml:space="preserve">iagramm </w:t>
      </w:r>
      <w:del w:id="10" w:author="Jürgen" w:date="2016-01-08T12:10:00Z">
        <w:r w:rsidRPr="001B200E" w:rsidDel="002B771A">
          <w:rPr>
            <w:rFonts w:ascii="Arial" w:hAnsi="Arial" w:cs="Arial"/>
            <w:bCs/>
            <w:sz w:val="24"/>
            <w:szCs w:val="24"/>
          </w:rPr>
          <w:delText xml:space="preserve">(engl. Component Diagram) </w:delText>
        </w:r>
      </w:del>
      <w:r w:rsidRPr="001B200E">
        <w:rPr>
          <w:rFonts w:ascii="Arial" w:hAnsi="Arial" w:cs="Arial"/>
          <w:bCs/>
          <w:sz w:val="24"/>
          <w:szCs w:val="24"/>
        </w:rPr>
        <w:t xml:space="preserve">beschreibt eine bestimmte Menge von Komponenten. </w:t>
      </w:r>
      <w:r w:rsidR="00FE6FB0">
        <w:rPr>
          <w:rFonts w:ascii="Arial" w:hAnsi="Arial" w:cs="Arial"/>
          <w:bCs/>
          <w:sz w:val="24"/>
          <w:szCs w:val="24"/>
        </w:rPr>
        <w:t>Es soll zeigen</w:t>
      </w:r>
      <w:r w:rsidRPr="001B200E">
        <w:rPr>
          <w:rFonts w:ascii="Arial" w:hAnsi="Arial" w:cs="Arial"/>
          <w:bCs/>
          <w:sz w:val="24"/>
          <w:szCs w:val="24"/>
        </w:rPr>
        <w:t>, wie das konkrete System strukturiert ist.</w:t>
      </w:r>
      <w:r w:rsidR="00765434">
        <w:rPr>
          <w:rFonts w:ascii="Arial" w:hAnsi="Arial" w:cs="Arial"/>
          <w:bCs/>
          <w:sz w:val="24"/>
          <w:szCs w:val="24"/>
        </w:rPr>
        <w:t xml:space="preserve"> </w:t>
      </w:r>
      <w:r w:rsidRPr="001B200E">
        <w:rPr>
          <w:rFonts w:ascii="Arial" w:hAnsi="Arial" w:cs="Arial"/>
          <w:bCs/>
          <w:sz w:val="24"/>
          <w:szCs w:val="24"/>
        </w:rPr>
        <w:t>In der Regel sind es mehrere Klassen</w:t>
      </w:r>
      <w:ins w:id="11" w:author="Jürgen" w:date="2016-01-08T12:11:00Z">
        <w:r w:rsidR="003C3E90" w:rsidRPr="003C3E90">
          <w:rPr>
            <w:rFonts w:ascii="Arial" w:hAnsi="Arial" w:cs="Arial"/>
            <w:bCs/>
            <w:sz w:val="24"/>
            <w:szCs w:val="24"/>
            <w:highlight w:val="yellow"/>
            <w:rPrChange w:id="12" w:author="Jürgen" w:date="2016-01-08T12:11:00Z">
              <w:rPr>
                <w:rFonts w:ascii="Arial" w:hAnsi="Arial" w:cs="Arial"/>
                <w:bCs/>
                <w:sz w:val="24"/>
                <w:szCs w:val="24"/>
              </w:rPr>
            </w:rPrChange>
          </w:rPr>
          <w:t>???</w:t>
        </w:r>
      </w:ins>
      <w:r w:rsidR="003C3E90" w:rsidRPr="003C3E90">
        <w:rPr>
          <w:rFonts w:ascii="Arial" w:hAnsi="Arial" w:cs="Arial"/>
          <w:bCs/>
          <w:sz w:val="24"/>
          <w:szCs w:val="24"/>
          <w:highlight w:val="yellow"/>
          <w:rPrChange w:id="13" w:author="Jürgen" w:date="2016-01-08T12:11:00Z">
            <w:rPr>
              <w:rFonts w:ascii="Arial" w:hAnsi="Arial" w:cs="Arial"/>
              <w:bCs/>
              <w:sz w:val="24"/>
              <w:szCs w:val="24"/>
            </w:rPr>
          </w:rPrChange>
        </w:rPr>
        <w:t>,</w:t>
      </w:r>
      <w:r w:rsidRPr="001B200E">
        <w:rPr>
          <w:rFonts w:ascii="Arial" w:hAnsi="Arial" w:cs="Arial"/>
          <w:bCs/>
          <w:sz w:val="24"/>
          <w:szCs w:val="24"/>
        </w:rPr>
        <w:t xml:space="preserve"> es kann aber auch nur eine Klasse sein, die aber keine</w:t>
      </w:r>
      <w:r w:rsidR="001D63CA">
        <w:rPr>
          <w:rFonts w:ascii="Arial" w:hAnsi="Arial" w:cs="Arial"/>
          <w:bCs/>
          <w:sz w:val="24"/>
          <w:szCs w:val="24"/>
        </w:rPr>
        <w:t xml:space="preserve"> Details zeigt.</w:t>
      </w:r>
    </w:p>
    <w:p w:rsidR="002B771A" w:rsidRDefault="002B771A" w:rsidP="00B670FD">
      <w:pPr>
        <w:pStyle w:val="ListParagraph"/>
        <w:ind w:left="12"/>
        <w:rPr>
          <w:rFonts w:ascii="Arial" w:hAnsi="Arial" w:cs="Arial"/>
          <w:bCs/>
          <w:sz w:val="24"/>
          <w:szCs w:val="24"/>
        </w:rPr>
      </w:pPr>
    </w:p>
    <w:p w:rsidR="00B670FD" w:rsidRDefault="00FE6FB0" w:rsidP="001D63CA">
      <w:pPr>
        <w:pStyle w:val="ListParagraph"/>
        <w:ind w:left="12"/>
        <w:rPr>
          <w:rFonts w:ascii="Arial" w:hAnsi="Arial" w:cs="Arial"/>
          <w:bCs/>
          <w:sz w:val="24"/>
          <w:szCs w:val="24"/>
        </w:rPr>
      </w:pPr>
      <w:r>
        <w:rPr>
          <w:rFonts w:ascii="Arial" w:hAnsi="Arial" w:cs="Arial"/>
          <w:bCs/>
          <w:sz w:val="24"/>
          <w:szCs w:val="24"/>
        </w:rPr>
        <w:t xml:space="preserve">Auch im </w:t>
      </w:r>
      <w:r w:rsidR="002B771A">
        <w:rPr>
          <w:rFonts w:ascii="Arial" w:hAnsi="Arial" w:cs="Arial"/>
          <w:bCs/>
          <w:sz w:val="24"/>
          <w:szCs w:val="24"/>
        </w:rPr>
        <w:t>Verteilungs</w:t>
      </w:r>
      <w:r w:rsidR="00B670FD" w:rsidRPr="001B200E">
        <w:rPr>
          <w:rFonts w:ascii="Arial" w:hAnsi="Arial" w:cs="Arial"/>
          <w:bCs/>
          <w:sz w:val="24"/>
          <w:szCs w:val="24"/>
        </w:rPr>
        <w:t xml:space="preserve">-Diagramm </w:t>
      </w:r>
      <w:r w:rsidR="002B771A">
        <w:rPr>
          <w:rFonts w:ascii="Arial" w:hAnsi="Arial" w:cs="Arial"/>
          <w:bCs/>
          <w:sz w:val="24"/>
          <w:szCs w:val="24"/>
        </w:rPr>
        <w:t xml:space="preserve">sind </w:t>
      </w:r>
      <w:r w:rsidR="00B670FD" w:rsidRPr="001B200E">
        <w:rPr>
          <w:rFonts w:ascii="Arial" w:hAnsi="Arial" w:cs="Arial"/>
          <w:bCs/>
          <w:sz w:val="24"/>
          <w:szCs w:val="24"/>
        </w:rPr>
        <w:t xml:space="preserve"> Komponenten zu sehen, die einzeln oder zusammen eine oder mehrere bestimmte Aufgaben erfüllen.</w:t>
      </w:r>
    </w:p>
    <w:p w:rsidR="002B771A" w:rsidRPr="001D63CA" w:rsidRDefault="002B771A" w:rsidP="001D63CA">
      <w:pPr>
        <w:pStyle w:val="ListParagraph"/>
        <w:ind w:left="12"/>
        <w:rPr>
          <w:rFonts w:ascii="Arial" w:hAnsi="Arial" w:cs="Arial"/>
          <w:bCs/>
          <w:sz w:val="24"/>
          <w:szCs w:val="24"/>
        </w:rPr>
      </w:pPr>
    </w:p>
    <w:p w:rsidR="001B200E" w:rsidRPr="0077238D" w:rsidRDefault="001D63CA" w:rsidP="0077238D">
      <w:pPr>
        <w:pStyle w:val="ListParagraph"/>
        <w:ind w:left="12"/>
        <w:rPr>
          <w:rFonts w:ascii="Arial" w:hAnsi="Arial" w:cs="Arial"/>
          <w:bCs/>
          <w:sz w:val="24"/>
          <w:szCs w:val="24"/>
        </w:rPr>
      </w:pPr>
      <w:r>
        <w:rPr>
          <w:rFonts w:ascii="Arial" w:hAnsi="Arial" w:cs="Arial"/>
          <w:bCs/>
          <w:sz w:val="24"/>
          <w:szCs w:val="24"/>
        </w:rPr>
        <w:lastRenderedPageBreak/>
        <w:t>Wichtig</w:t>
      </w:r>
      <w:r w:rsidR="00B670FD" w:rsidRPr="001B200E">
        <w:rPr>
          <w:rFonts w:ascii="Arial" w:hAnsi="Arial" w:cs="Arial"/>
          <w:bCs/>
          <w:sz w:val="24"/>
          <w:szCs w:val="24"/>
        </w:rPr>
        <w:t xml:space="preserve"> ist, dass man Abhängigkeiten der Komponenten spezifizieren kann und auch sollte. Komponenten bieten Schnittstellen, die von anderen Komponenten genutzt werden können.</w:t>
      </w:r>
    </w:p>
    <w:p w:rsidR="001D63CA" w:rsidRDefault="001D63CA" w:rsidP="001B200E">
      <w:pPr>
        <w:pStyle w:val="ListParagraph"/>
        <w:ind w:left="12"/>
        <w:rPr>
          <w:rFonts w:ascii="Arial" w:hAnsi="Arial" w:cs="Arial"/>
          <w:bCs/>
          <w:sz w:val="24"/>
          <w:szCs w:val="24"/>
        </w:rPr>
      </w:pPr>
      <w:r>
        <w:rPr>
          <w:rFonts w:ascii="Arial" w:hAnsi="Arial" w:cs="Arial"/>
          <w:bCs/>
          <w:noProof/>
          <w:sz w:val="24"/>
          <w:szCs w:val="24"/>
          <w:lang w:eastAsia="de-DE"/>
        </w:rPr>
        <w:drawing>
          <wp:inline distT="0" distB="0" distL="0" distR="0">
            <wp:extent cx="5762625" cy="2481262"/>
            <wp:effectExtent l="19050" t="0" r="9525" b="0"/>
            <wp:docPr id="4" name="Picture 3" descr="Komponenten-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en-Diagramm-2.jpg"/>
                    <pic:cNvPicPr/>
                  </pic:nvPicPr>
                  <pic:blipFill>
                    <a:blip r:embed="rId9" cstate="print"/>
                    <a:srcRect b="39064"/>
                    <a:stretch>
                      <a:fillRect/>
                    </a:stretch>
                  </pic:blipFill>
                  <pic:spPr>
                    <a:xfrm>
                      <a:off x="0" y="0"/>
                      <a:ext cx="5762625" cy="2481262"/>
                    </a:xfrm>
                    <a:prstGeom prst="rect">
                      <a:avLst/>
                    </a:prstGeom>
                  </pic:spPr>
                </pic:pic>
              </a:graphicData>
            </a:graphic>
          </wp:inline>
        </w:drawing>
      </w:r>
    </w:p>
    <w:p w:rsidR="001D63CA" w:rsidRDefault="001D63CA" w:rsidP="001B200E">
      <w:pPr>
        <w:pStyle w:val="ListParagraph"/>
        <w:ind w:left="12"/>
        <w:rPr>
          <w:rFonts w:ascii="Arial" w:hAnsi="Arial" w:cs="Arial"/>
          <w:bCs/>
          <w:sz w:val="24"/>
          <w:szCs w:val="24"/>
        </w:rPr>
      </w:pPr>
    </w:p>
    <w:p w:rsidR="001D63CA" w:rsidRPr="005D0501" w:rsidRDefault="001D63CA" w:rsidP="005D0501">
      <w:pPr>
        <w:pStyle w:val="ListParagraph"/>
        <w:ind w:left="12"/>
        <w:rPr>
          <w:rFonts w:ascii="Arial" w:hAnsi="Arial" w:cs="Arial"/>
          <w:bCs/>
          <w:sz w:val="24"/>
          <w:szCs w:val="24"/>
        </w:rPr>
      </w:pPr>
      <w:r>
        <w:rPr>
          <w:rFonts w:ascii="Arial" w:hAnsi="Arial" w:cs="Arial"/>
          <w:bCs/>
          <w:sz w:val="24"/>
          <w:szCs w:val="24"/>
        </w:rPr>
        <w:t>Das Komponenten-Diag</w:t>
      </w:r>
      <w:r w:rsidR="005D0501">
        <w:rPr>
          <w:rFonts w:ascii="Arial" w:hAnsi="Arial" w:cs="Arial"/>
          <w:bCs/>
          <w:sz w:val="24"/>
          <w:szCs w:val="24"/>
        </w:rPr>
        <w:t>ramm in Abbildung XX zeigt biespielhaft die Schnittstellen und Kapselung der Klasse</w:t>
      </w:r>
      <w:r w:rsidR="005D0501">
        <w:rPr>
          <w:rFonts w:ascii="Arial" w:hAnsi="Arial" w:cs="Arial"/>
          <w:bCs/>
          <w:sz w:val="24"/>
          <w:szCs w:val="24"/>
        </w:rPr>
        <w:t xml:space="preserve">n zu den Komponenten </w:t>
      </w:r>
      <w:r w:rsidR="00137CD7" w:rsidRPr="0077238D">
        <w:rPr>
          <w:rFonts w:ascii="Arial" w:hAnsi="Arial" w:cs="Arial"/>
          <w:bCs/>
          <w:sz w:val="24"/>
          <w:szCs w:val="24"/>
          <w:highlight w:val="yellow"/>
        </w:rPr>
        <w:t>in einem</w:t>
      </w:r>
      <w:r w:rsidR="00672E87" w:rsidRPr="0077238D">
        <w:rPr>
          <w:rFonts w:ascii="Arial" w:hAnsi="Arial" w:cs="Arial"/>
          <w:bCs/>
          <w:sz w:val="24"/>
          <w:szCs w:val="24"/>
          <w:highlight w:val="yellow"/>
        </w:rPr>
        <w:t xml:space="preserve"> </w:t>
      </w:r>
      <w:r w:rsidR="005D0501" w:rsidRPr="0077238D">
        <w:rPr>
          <w:rFonts w:ascii="Arial" w:hAnsi="Arial" w:cs="Arial"/>
          <w:bCs/>
          <w:sz w:val="24"/>
          <w:szCs w:val="24"/>
          <w:highlight w:val="yellow"/>
        </w:rPr>
        <w:t>Chat-System.</w:t>
      </w:r>
    </w:p>
    <w:p w:rsidR="00977CD7" w:rsidRPr="001B200E" w:rsidRDefault="00977CD7" w:rsidP="001B200E">
      <w:pPr>
        <w:pStyle w:val="ListParagraph"/>
        <w:ind w:left="12"/>
        <w:rPr>
          <w:rFonts w:ascii="Arial" w:hAnsi="Arial" w:cs="Arial"/>
          <w:bCs/>
          <w:sz w:val="24"/>
          <w:szCs w:val="24"/>
        </w:rPr>
      </w:pPr>
    </w:p>
    <w:p w:rsidR="00B670FD" w:rsidRDefault="00A65C4E" w:rsidP="00977CD7">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Paket</w:t>
      </w:r>
      <w:r w:rsidR="00ED0010">
        <w:rPr>
          <w:rFonts w:ascii="Arial" w:hAnsi="Arial" w:cs="Arial"/>
          <w:bCs/>
          <w:sz w:val="24"/>
          <w:szCs w:val="24"/>
        </w:rPr>
        <w:t>-D</w:t>
      </w:r>
      <w:r w:rsidRPr="00FF6550">
        <w:rPr>
          <w:rFonts w:ascii="Arial" w:hAnsi="Arial" w:cs="Arial"/>
          <w:bCs/>
          <w:sz w:val="24"/>
          <w:szCs w:val="24"/>
        </w:rPr>
        <w:t>iagramm</w:t>
      </w:r>
    </w:p>
    <w:p w:rsidR="00602CB1" w:rsidRPr="00602CB1" w:rsidRDefault="00602CB1" w:rsidP="00602CB1">
      <w:pPr>
        <w:pStyle w:val="ListParagraph"/>
        <w:ind w:left="12"/>
        <w:rPr>
          <w:rFonts w:ascii="Arial" w:hAnsi="Arial" w:cs="Arial"/>
          <w:bCs/>
          <w:sz w:val="24"/>
          <w:szCs w:val="24"/>
        </w:rPr>
      </w:pPr>
    </w:p>
    <w:p w:rsidR="00137CD7" w:rsidRPr="005D0501" w:rsidRDefault="00B670FD" w:rsidP="005D0501">
      <w:pPr>
        <w:pStyle w:val="ListParagraph"/>
        <w:ind w:left="12"/>
        <w:rPr>
          <w:rFonts w:ascii="Arial" w:hAnsi="Arial" w:cs="Arial"/>
          <w:bCs/>
          <w:sz w:val="24"/>
          <w:szCs w:val="24"/>
        </w:rPr>
      </w:pPr>
      <w:r w:rsidRPr="00B670FD">
        <w:rPr>
          <w:rFonts w:ascii="Arial" w:hAnsi="Arial" w:cs="Arial"/>
          <w:bCs/>
          <w:sz w:val="24"/>
          <w:szCs w:val="24"/>
        </w:rPr>
        <w:t>Das Paket</w:t>
      </w:r>
      <w:r w:rsidR="00ED0010">
        <w:rPr>
          <w:rFonts w:ascii="Arial" w:hAnsi="Arial" w:cs="Arial"/>
          <w:bCs/>
          <w:sz w:val="24"/>
          <w:szCs w:val="24"/>
        </w:rPr>
        <w:t>-D</w:t>
      </w:r>
      <w:r w:rsidRPr="00B670FD">
        <w:rPr>
          <w:rFonts w:ascii="Arial" w:hAnsi="Arial" w:cs="Arial"/>
          <w:bCs/>
          <w:sz w:val="24"/>
          <w:szCs w:val="24"/>
        </w:rPr>
        <w:t xml:space="preserve">iagramm strukturiert den </w:t>
      </w:r>
      <w:r w:rsidR="005D0501">
        <w:rPr>
          <w:rFonts w:ascii="Arial" w:hAnsi="Arial" w:cs="Arial"/>
          <w:bCs/>
          <w:sz w:val="24"/>
          <w:szCs w:val="24"/>
        </w:rPr>
        <w:t xml:space="preserve">sogenannten </w:t>
      </w:r>
      <w:r w:rsidRPr="00B670FD">
        <w:rPr>
          <w:rFonts w:ascii="Arial" w:hAnsi="Arial" w:cs="Arial"/>
          <w:bCs/>
          <w:sz w:val="24"/>
          <w:szCs w:val="24"/>
        </w:rPr>
        <w:t>Namensraum von Paketen, Komponenten oder Klassen</w:t>
      </w:r>
      <w:r w:rsidR="00C747F8">
        <w:rPr>
          <w:rFonts w:ascii="Arial" w:hAnsi="Arial" w:cs="Arial"/>
          <w:bCs/>
          <w:sz w:val="24"/>
          <w:szCs w:val="24"/>
        </w:rPr>
        <w:t>, der auch in Abbildung XX am Chat-System bezeichnet ist</w:t>
      </w:r>
      <w:r w:rsidRPr="00B670FD">
        <w:rPr>
          <w:rFonts w:ascii="Arial" w:hAnsi="Arial" w:cs="Arial"/>
          <w:bCs/>
          <w:sz w:val="24"/>
          <w:szCs w:val="24"/>
        </w:rPr>
        <w:t>.</w:t>
      </w:r>
      <w:r w:rsidR="005D0501">
        <w:rPr>
          <w:rFonts w:ascii="Arial" w:hAnsi="Arial" w:cs="Arial"/>
          <w:bCs/>
          <w:sz w:val="24"/>
          <w:szCs w:val="24"/>
        </w:rPr>
        <w:t xml:space="preserve"> Dieser spiegelt die</w:t>
      </w:r>
      <w:r w:rsidRPr="005D0501">
        <w:rPr>
          <w:rFonts w:ascii="Arial" w:hAnsi="Arial" w:cs="Arial"/>
          <w:bCs/>
          <w:sz w:val="24"/>
          <w:szCs w:val="24"/>
        </w:rPr>
        <w:t xml:space="preserve"> hierarchische Struktur</w:t>
      </w:r>
      <w:r w:rsidR="005D0501">
        <w:rPr>
          <w:rFonts w:ascii="Arial" w:hAnsi="Arial" w:cs="Arial"/>
          <w:bCs/>
          <w:sz w:val="24"/>
          <w:szCs w:val="24"/>
        </w:rPr>
        <w:t xml:space="preserve"> wieder</w:t>
      </w:r>
      <w:r w:rsidRPr="005D0501">
        <w:rPr>
          <w:rFonts w:ascii="Arial" w:hAnsi="Arial" w:cs="Arial"/>
          <w:bCs/>
          <w:sz w:val="24"/>
          <w:szCs w:val="24"/>
        </w:rPr>
        <w:t xml:space="preserve">, </w:t>
      </w:r>
      <w:r w:rsidR="005D0501">
        <w:rPr>
          <w:rFonts w:ascii="Arial" w:hAnsi="Arial" w:cs="Arial"/>
          <w:bCs/>
          <w:sz w:val="24"/>
          <w:szCs w:val="24"/>
        </w:rPr>
        <w:t>die</w:t>
      </w:r>
      <w:r w:rsidRPr="005D0501">
        <w:rPr>
          <w:rFonts w:ascii="Arial" w:hAnsi="Arial" w:cs="Arial"/>
          <w:bCs/>
          <w:sz w:val="24"/>
          <w:szCs w:val="24"/>
        </w:rPr>
        <w:t xml:space="preserve"> die eindeutige Identifizierung des Modellelementes ermöglicht.</w:t>
      </w:r>
      <w:r w:rsidRPr="00B670FD">
        <w:rPr>
          <w:rFonts w:ascii="Arial" w:hAnsi="Arial" w:cs="Arial"/>
          <w:bCs/>
          <w:sz w:val="24"/>
          <w:szCs w:val="24"/>
        </w:rPr>
        <w:t>In der Praxis sind Paket</w:t>
      </w:r>
      <w:r w:rsidR="00ED0010">
        <w:rPr>
          <w:rFonts w:ascii="Arial" w:hAnsi="Arial" w:cs="Arial"/>
          <w:bCs/>
          <w:sz w:val="24"/>
          <w:szCs w:val="24"/>
        </w:rPr>
        <w:t>-D</w:t>
      </w:r>
      <w:r w:rsidRPr="00B670FD">
        <w:rPr>
          <w:rFonts w:ascii="Arial" w:hAnsi="Arial" w:cs="Arial"/>
          <w:bCs/>
          <w:sz w:val="24"/>
          <w:szCs w:val="24"/>
        </w:rPr>
        <w:t>iagramme wichtig, weil die</w:t>
      </w:r>
      <w:r w:rsidR="005D0501">
        <w:rPr>
          <w:rFonts w:ascii="Arial" w:hAnsi="Arial" w:cs="Arial"/>
          <w:bCs/>
          <w:sz w:val="24"/>
          <w:szCs w:val="24"/>
        </w:rPr>
        <w:t xml:space="preserve"> Entwickler bereits frühzeitig</w:t>
      </w:r>
      <w:r w:rsidRPr="00B670FD">
        <w:rPr>
          <w:rFonts w:ascii="Arial" w:hAnsi="Arial" w:cs="Arial"/>
          <w:bCs/>
          <w:sz w:val="24"/>
          <w:szCs w:val="24"/>
        </w:rPr>
        <w:t xml:space="preserve"> Testcode entwickeln wollen</w:t>
      </w:r>
      <w:r w:rsidR="005D0501">
        <w:rPr>
          <w:rFonts w:ascii="Arial" w:hAnsi="Arial" w:cs="Arial"/>
          <w:bCs/>
          <w:sz w:val="24"/>
          <w:szCs w:val="24"/>
        </w:rPr>
        <w:t>, der gegliedert werden sollte</w:t>
      </w:r>
      <w:r w:rsidRPr="00B670FD">
        <w:rPr>
          <w:rFonts w:ascii="Arial" w:hAnsi="Arial" w:cs="Arial"/>
          <w:bCs/>
          <w:sz w:val="24"/>
          <w:szCs w:val="24"/>
        </w:rPr>
        <w:t>.</w:t>
      </w:r>
      <w:r w:rsidR="005D0501">
        <w:rPr>
          <w:rFonts w:ascii="Arial" w:hAnsi="Arial" w:cs="Arial"/>
          <w:bCs/>
          <w:sz w:val="24"/>
          <w:szCs w:val="24"/>
        </w:rPr>
        <w:t xml:space="preserve"> Dazu dient das Paketdiagramm.</w:t>
      </w:r>
      <w:r w:rsidR="0077238D" w:rsidRPr="005D0501">
        <w:rPr>
          <w:rFonts w:ascii="Arial" w:hAnsi="Arial" w:cs="Arial"/>
          <w:bCs/>
          <w:sz w:val="24"/>
          <w:szCs w:val="24"/>
        </w:rPr>
        <w:t xml:space="preserve"> </w:t>
      </w:r>
    </w:p>
    <w:p w:rsidR="00B670FD" w:rsidRDefault="00B670FD" w:rsidP="005D0501">
      <w:pPr>
        <w:pStyle w:val="ListParagraph"/>
        <w:ind w:left="12"/>
        <w:rPr>
          <w:ins w:id="14" w:author="Jürgen" w:date="2016-01-08T12:21:00Z"/>
          <w:rFonts w:ascii="Arial" w:hAnsi="Arial" w:cs="Arial"/>
          <w:bCs/>
          <w:sz w:val="24"/>
          <w:szCs w:val="24"/>
        </w:rPr>
      </w:pPr>
      <w:r w:rsidRPr="00B670FD">
        <w:rPr>
          <w:rFonts w:ascii="Arial" w:hAnsi="Arial" w:cs="Arial"/>
          <w:bCs/>
          <w:sz w:val="24"/>
          <w:szCs w:val="24"/>
        </w:rPr>
        <w:t>Pakete können wie Komponenten</w:t>
      </w:r>
      <w:r w:rsidR="00ED0010">
        <w:rPr>
          <w:rFonts w:ascii="Arial" w:hAnsi="Arial" w:cs="Arial"/>
          <w:bCs/>
          <w:sz w:val="24"/>
          <w:szCs w:val="24"/>
        </w:rPr>
        <w:t>-D</w:t>
      </w:r>
      <w:r w:rsidRPr="00B670FD">
        <w:rPr>
          <w:rFonts w:ascii="Arial" w:hAnsi="Arial" w:cs="Arial"/>
          <w:bCs/>
          <w:sz w:val="24"/>
          <w:szCs w:val="24"/>
        </w:rPr>
        <w:t xml:space="preserve">iagramme, die wirkliche Architektur des Systems </w:t>
      </w:r>
      <w:r w:rsidR="005D0501">
        <w:rPr>
          <w:rFonts w:ascii="Arial" w:hAnsi="Arial" w:cs="Arial"/>
          <w:bCs/>
          <w:sz w:val="24"/>
          <w:szCs w:val="24"/>
        </w:rPr>
        <w:t xml:space="preserve">wiedergeben. </w:t>
      </w:r>
      <w:r w:rsidRPr="00B670FD">
        <w:rPr>
          <w:rFonts w:ascii="Arial" w:hAnsi="Arial" w:cs="Arial"/>
          <w:bCs/>
          <w:sz w:val="24"/>
          <w:szCs w:val="24"/>
        </w:rPr>
        <w:t>Design Patterns und Schichten in der Anwendung werden hier</w:t>
      </w:r>
      <w:r w:rsidR="005D0501">
        <w:rPr>
          <w:rFonts w:ascii="Arial" w:hAnsi="Arial" w:cs="Arial"/>
          <w:bCs/>
          <w:sz w:val="24"/>
          <w:szCs w:val="24"/>
        </w:rPr>
        <w:t xml:space="preserve"> nicht beachtet</w:t>
      </w:r>
      <w:r w:rsidRPr="00B670FD">
        <w:rPr>
          <w:rFonts w:ascii="Arial" w:hAnsi="Arial" w:cs="Arial"/>
          <w:bCs/>
          <w:sz w:val="24"/>
          <w:szCs w:val="24"/>
        </w:rPr>
        <w:t>. Wichtig ist, dass die</w:t>
      </w:r>
      <w:r w:rsidR="005D0501">
        <w:rPr>
          <w:rFonts w:ascii="Arial" w:hAnsi="Arial" w:cs="Arial"/>
          <w:bCs/>
          <w:sz w:val="24"/>
          <w:szCs w:val="24"/>
        </w:rPr>
        <w:t>se</w:t>
      </w:r>
      <w:r w:rsidRPr="00B670FD">
        <w:rPr>
          <w:rFonts w:ascii="Arial" w:hAnsi="Arial" w:cs="Arial"/>
          <w:bCs/>
          <w:sz w:val="24"/>
          <w:szCs w:val="24"/>
        </w:rPr>
        <w:t xml:space="preserve"> Transparenz frühzeitig gegeben ist, von vornerein ausreichend darüber diskutiert wird oder erfahren</w:t>
      </w:r>
      <w:r>
        <w:rPr>
          <w:rFonts w:ascii="Arial" w:hAnsi="Arial" w:cs="Arial"/>
          <w:bCs/>
          <w:sz w:val="24"/>
          <w:szCs w:val="24"/>
        </w:rPr>
        <w:t>e Designer zum Einsatz kommen.</w:t>
      </w:r>
    </w:p>
    <w:p w:rsidR="00137CD7" w:rsidRPr="005D0501" w:rsidRDefault="00137CD7" w:rsidP="005D0501">
      <w:pPr>
        <w:pStyle w:val="ListParagraph"/>
        <w:ind w:left="12"/>
        <w:rPr>
          <w:rFonts w:ascii="Arial" w:hAnsi="Arial" w:cs="Arial"/>
          <w:bCs/>
          <w:sz w:val="24"/>
          <w:szCs w:val="24"/>
        </w:rPr>
      </w:pPr>
    </w:p>
    <w:p w:rsidR="00137CD7" w:rsidRDefault="00B670FD" w:rsidP="00B670FD">
      <w:pPr>
        <w:pStyle w:val="ListParagraph"/>
        <w:ind w:left="12"/>
        <w:rPr>
          <w:ins w:id="15" w:author="Jürgen" w:date="2016-01-08T12:21:00Z"/>
          <w:rFonts w:ascii="Arial" w:hAnsi="Arial" w:cs="Arial"/>
          <w:bCs/>
          <w:sz w:val="24"/>
          <w:szCs w:val="24"/>
        </w:rPr>
      </w:pPr>
      <w:r w:rsidRPr="00B670FD">
        <w:rPr>
          <w:rFonts w:ascii="Arial" w:hAnsi="Arial" w:cs="Arial"/>
          <w:bCs/>
          <w:sz w:val="24"/>
          <w:szCs w:val="24"/>
        </w:rPr>
        <w:t>Am wichtigsten sind Paket</w:t>
      </w:r>
      <w:r w:rsidR="00ED0010">
        <w:rPr>
          <w:rFonts w:ascii="Arial" w:hAnsi="Arial" w:cs="Arial"/>
          <w:bCs/>
          <w:sz w:val="24"/>
          <w:szCs w:val="24"/>
        </w:rPr>
        <w:t>-D</w:t>
      </w:r>
      <w:r w:rsidRPr="00B670FD">
        <w:rPr>
          <w:rFonts w:ascii="Arial" w:hAnsi="Arial" w:cs="Arial"/>
          <w:bCs/>
          <w:sz w:val="24"/>
          <w:szCs w:val="24"/>
        </w:rPr>
        <w:t>iagramme, weil man mit ihnen die Abhängigkeiten modellieren kann.</w:t>
      </w:r>
    </w:p>
    <w:p w:rsidR="00B670FD" w:rsidRPr="00B670FD" w:rsidRDefault="00B670FD" w:rsidP="00B670FD">
      <w:pPr>
        <w:pStyle w:val="ListParagraph"/>
        <w:ind w:left="12"/>
        <w:rPr>
          <w:rFonts w:ascii="Arial" w:hAnsi="Arial" w:cs="Arial"/>
          <w:bCs/>
          <w:sz w:val="24"/>
          <w:szCs w:val="24"/>
        </w:rPr>
      </w:pPr>
    </w:p>
    <w:p w:rsidR="00B670FD" w:rsidRPr="00C747F8" w:rsidRDefault="00B670FD" w:rsidP="00C747F8">
      <w:pPr>
        <w:pStyle w:val="ListParagraph"/>
        <w:ind w:left="12"/>
        <w:rPr>
          <w:rFonts w:ascii="Arial" w:hAnsi="Arial" w:cs="Arial"/>
          <w:bCs/>
          <w:sz w:val="24"/>
          <w:szCs w:val="24"/>
        </w:rPr>
      </w:pPr>
      <w:r w:rsidRPr="00B670FD">
        <w:rPr>
          <w:rFonts w:ascii="Arial" w:hAnsi="Arial" w:cs="Arial"/>
          <w:bCs/>
          <w:sz w:val="24"/>
          <w:szCs w:val="24"/>
        </w:rPr>
        <w:t>Beispielsweise kann man in einem Paket</w:t>
      </w:r>
      <w:r w:rsidR="00ED0010">
        <w:rPr>
          <w:rFonts w:ascii="Arial" w:hAnsi="Arial" w:cs="Arial"/>
          <w:bCs/>
          <w:sz w:val="24"/>
          <w:szCs w:val="24"/>
        </w:rPr>
        <w:t>-D</w:t>
      </w:r>
      <w:r w:rsidRPr="00B670FD">
        <w:rPr>
          <w:rFonts w:ascii="Arial" w:hAnsi="Arial" w:cs="Arial"/>
          <w:bCs/>
          <w:sz w:val="24"/>
          <w:szCs w:val="24"/>
        </w:rPr>
        <w:t xml:space="preserve">iagramm, welches benutzte Beziehungen enthält, auch sehr </w:t>
      </w:r>
      <w:r w:rsidR="005D0501">
        <w:rPr>
          <w:rFonts w:ascii="Arial" w:hAnsi="Arial" w:cs="Arial"/>
          <w:bCs/>
          <w:sz w:val="24"/>
          <w:szCs w:val="24"/>
        </w:rPr>
        <w:t xml:space="preserve">gut </w:t>
      </w:r>
      <w:r w:rsidRPr="00B670FD">
        <w:rPr>
          <w:rFonts w:ascii="Arial" w:hAnsi="Arial" w:cs="Arial"/>
          <w:bCs/>
          <w:sz w:val="24"/>
          <w:szCs w:val="24"/>
        </w:rPr>
        <w:t xml:space="preserve">erkennen, ob es Zyklen in der Verwendung gibt. </w:t>
      </w:r>
      <w:r w:rsidR="005D0501">
        <w:rPr>
          <w:rFonts w:ascii="Arial" w:hAnsi="Arial" w:cs="Arial"/>
          <w:bCs/>
          <w:sz w:val="24"/>
          <w:szCs w:val="24"/>
        </w:rPr>
        <w:t>Wenn</w:t>
      </w:r>
      <w:r w:rsidRPr="00B670FD">
        <w:rPr>
          <w:rFonts w:ascii="Arial" w:hAnsi="Arial" w:cs="Arial"/>
          <w:bCs/>
          <w:sz w:val="24"/>
          <w:szCs w:val="24"/>
        </w:rPr>
        <w:t xml:space="preserve"> Paket A das Paket B </w:t>
      </w:r>
      <w:r w:rsidR="005D0501" w:rsidRPr="00B670FD">
        <w:rPr>
          <w:rFonts w:ascii="Arial" w:hAnsi="Arial" w:cs="Arial"/>
          <w:bCs/>
          <w:sz w:val="24"/>
          <w:szCs w:val="24"/>
        </w:rPr>
        <w:t xml:space="preserve">verwendet </w:t>
      </w:r>
      <w:r w:rsidR="005D0501">
        <w:rPr>
          <w:rFonts w:ascii="Arial" w:hAnsi="Arial" w:cs="Arial"/>
          <w:bCs/>
          <w:sz w:val="24"/>
          <w:szCs w:val="24"/>
        </w:rPr>
        <w:t>und umgekehrt,</w:t>
      </w:r>
      <w:r w:rsidRPr="00B670FD">
        <w:rPr>
          <w:rFonts w:ascii="Arial" w:hAnsi="Arial" w:cs="Arial"/>
          <w:bCs/>
          <w:sz w:val="24"/>
          <w:szCs w:val="24"/>
        </w:rPr>
        <w:t xml:space="preserve"> ist </w:t>
      </w:r>
      <w:r w:rsidR="005D0501">
        <w:rPr>
          <w:rFonts w:ascii="Arial" w:hAnsi="Arial" w:cs="Arial"/>
          <w:bCs/>
          <w:sz w:val="24"/>
          <w:szCs w:val="24"/>
        </w:rPr>
        <w:t xml:space="preserve">meistens </w:t>
      </w:r>
      <w:r w:rsidRPr="00B670FD">
        <w:rPr>
          <w:rFonts w:ascii="Arial" w:hAnsi="Arial" w:cs="Arial"/>
          <w:bCs/>
          <w:sz w:val="24"/>
          <w:szCs w:val="24"/>
        </w:rPr>
        <w:t>ein Redesign</w:t>
      </w:r>
      <w:r w:rsidR="005D0501">
        <w:rPr>
          <w:rFonts w:ascii="Arial" w:hAnsi="Arial" w:cs="Arial"/>
          <w:bCs/>
          <w:sz w:val="24"/>
          <w:szCs w:val="24"/>
        </w:rPr>
        <w:t xml:space="preserve"> nötig</w:t>
      </w:r>
      <w:r w:rsidRPr="00B670FD">
        <w:rPr>
          <w:rFonts w:ascii="Arial" w:hAnsi="Arial" w:cs="Arial"/>
          <w:bCs/>
          <w:sz w:val="24"/>
          <w:szCs w:val="24"/>
        </w:rPr>
        <w:t>.</w:t>
      </w:r>
    </w:p>
    <w:p w:rsidR="001B200E" w:rsidRDefault="001B200E" w:rsidP="001B200E">
      <w:pPr>
        <w:pStyle w:val="ListParagraph"/>
        <w:ind w:left="12"/>
        <w:rPr>
          <w:rFonts w:ascii="Arial" w:hAnsi="Arial" w:cs="Arial"/>
          <w:bCs/>
          <w:sz w:val="24"/>
          <w:szCs w:val="24"/>
        </w:rPr>
      </w:pPr>
    </w:p>
    <w:p w:rsidR="00C747F8" w:rsidRDefault="00C747F8" w:rsidP="001B200E">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2345551" cy="2709862"/>
            <wp:effectExtent l="19050" t="0" r="0" b="0"/>
            <wp:docPr id="5" name="Picture 4" descr="Package-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m.jpg"/>
                    <pic:cNvPicPr/>
                  </pic:nvPicPr>
                  <pic:blipFill>
                    <a:blip r:embed="rId10" cstate="print"/>
                    <a:srcRect r="26688" b="40093"/>
                    <a:stretch>
                      <a:fillRect/>
                    </a:stretch>
                  </pic:blipFill>
                  <pic:spPr>
                    <a:xfrm>
                      <a:off x="0" y="0"/>
                      <a:ext cx="2345551" cy="2709862"/>
                    </a:xfrm>
                    <a:prstGeom prst="rect">
                      <a:avLst/>
                    </a:prstGeom>
                  </pic:spPr>
                </pic:pic>
              </a:graphicData>
            </a:graphic>
          </wp:inline>
        </w:drawing>
      </w:r>
    </w:p>
    <w:p w:rsidR="00C747F8" w:rsidRPr="001B200E" w:rsidRDefault="00C747F8" w:rsidP="001B200E">
      <w:pPr>
        <w:pStyle w:val="ListParagraph"/>
        <w:ind w:left="12"/>
        <w:rPr>
          <w:rFonts w:ascii="Arial" w:hAnsi="Arial" w:cs="Arial"/>
          <w:bCs/>
          <w:sz w:val="24"/>
          <w:szCs w:val="24"/>
        </w:rPr>
      </w:pPr>
    </w:p>
    <w:p w:rsid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Klassen</w:t>
      </w:r>
      <w:r w:rsidR="00C747F8">
        <w:rPr>
          <w:rFonts w:ascii="Arial" w:hAnsi="Arial" w:cs="Arial"/>
          <w:bCs/>
          <w:sz w:val="24"/>
          <w:szCs w:val="24"/>
        </w:rPr>
        <w:t>-D</w:t>
      </w:r>
      <w:r w:rsidRPr="00FF6550">
        <w:rPr>
          <w:rFonts w:ascii="Arial" w:hAnsi="Arial" w:cs="Arial"/>
          <w:bCs/>
          <w:sz w:val="24"/>
          <w:szCs w:val="24"/>
        </w:rPr>
        <w:t>iagramm</w:t>
      </w:r>
    </w:p>
    <w:p w:rsidR="00B670FD" w:rsidRDefault="00B670FD" w:rsidP="00B670FD">
      <w:pPr>
        <w:pStyle w:val="ListParagraph"/>
        <w:ind w:left="12"/>
        <w:rPr>
          <w:rFonts w:ascii="Arial" w:hAnsi="Arial" w:cs="Arial"/>
          <w:bCs/>
          <w:sz w:val="24"/>
          <w:szCs w:val="24"/>
        </w:rPr>
      </w:pPr>
    </w:p>
    <w:p w:rsidR="00C747F8" w:rsidRDefault="00B670FD" w:rsidP="00B670FD">
      <w:pPr>
        <w:pStyle w:val="ListParagraph"/>
        <w:ind w:left="12"/>
        <w:rPr>
          <w:ins w:id="16" w:author="Jürgen" w:date="2016-01-08T12:22:00Z"/>
          <w:rFonts w:ascii="Arial" w:hAnsi="Arial" w:cs="Arial"/>
          <w:bCs/>
          <w:sz w:val="24"/>
          <w:szCs w:val="24"/>
        </w:rPr>
      </w:pPr>
      <w:r w:rsidRPr="00B670FD">
        <w:rPr>
          <w:rFonts w:ascii="Arial" w:hAnsi="Arial" w:cs="Arial"/>
          <w:bCs/>
          <w:sz w:val="24"/>
          <w:szCs w:val="24"/>
        </w:rPr>
        <w:t>Ein Klassen</w:t>
      </w:r>
      <w:r w:rsidR="00C747F8">
        <w:rPr>
          <w:rFonts w:ascii="Arial" w:hAnsi="Arial" w:cs="Arial"/>
          <w:bCs/>
          <w:sz w:val="24"/>
          <w:szCs w:val="24"/>
        </w:rPr>
        <w:t>-D</w:t>
      </w:r>
      <w:r w:rsidRPr="00B670FD">
        <w:rPr>
          <w:rFonts w:ascii="Arial" w:hAnsi="Arial" w:cs="Arial"/>
          <w:bCs/>
          <w:sz w:val="24"/>
          <w:szCs w:val="24"/>
        </w:rPr>
        <w:t xml:space="preserve">iagramm visualisiert Klassen auf verschiedene Art und Weise. Dazu werden </w:t>
      </w:r>
      <w:r w:rsidR="00C747F8">
        <w:rPr>
          <w:rFonts w:ascii="Arial" w:hAnsi="Arial" w:cs="Arial"/>
          <w:bCs/>
          <w:sz w:val="24"/>
          <w:szCs w:val="24"/>
        </w:rPr>
        <w:t xml:space="preserve">zunächst </w:t>
      </w:r>
      <w:r w:rsidRPr="00B670FD">
        <w:rPr>
          <w:rFonts w:ascii="Arial" w:hAnsi="Arial" w:cs="Arial"/>
          <w:bCs/>
          <w:sz w:val="24"/>
          <w:szCs w:val="24"/>
        </w:rPr>
        <w:t xml:space="preserve">die Klassen selbst dargestellt, ggf. auch deren Beziehungen zueinander und evtl. auch deren innnere Struktur. </w:t>
      </w:r>
      <w:r w:rsidR="00C747F8">
        <w:rPr>
          <w:rFonts w:ascii="Arial" w:hAnsi="Arial" w:cs="Arial"/>
          <w:bCs/>
          <w:sz w:val="24"/>
          <w:szCs w:val="24"/>
        </w:rPr>
        <w:t>Z</w:t>
      </w:r>
      <w:r w:rsidRPr="00B670FD">
        <w:rPr>
          <w:rFonts w:ascii="Arial" w:hAnsi="Arial" w:cs="Arial"/>
          <w:bCs/>
          <w:sz w:val="24"/>
          <w:szCs w:val="24"/>
        </w:rPr>
        <w:t>wei Ziele</w:t>
      </w:r>
      <w:r w:rsidR="00C747F8">
        <w:rPr>
          <w:rFonts w:ascii="Arial" w:hAnsi="Arial" w:cs="Arial"/>
          <w:bCs/>
          <w:sz w:val="24"/>
          <w:szCs w:val="24"/>
        </w:rPr>
        <w:t xml:space="preserve"> werden dabei verfolgt</w:t>
      </w:r>
      <w:r w:rsidRPr="00B670FD">
        <w:rPr>
          <w:rFonts w:ascii="Arial" w:hAnsi="Arial" w:cs="Arial"/>
          <w:bCs/>
          <w:sz w:val="24"/>
          <w:szCs w:val="24"/>
        </w:rPr>
        <w:t>:</w:t>
      </w:r>
    </w:p>
    <w:p w:rsidR="00137CD7" w:rsidRDefault="00137CD7" w:rsidP="00B670FD">
      <w:pPr>
        <w:pStyle w:val="ListParagraph"/>
        <w:ind w:left="12"/>
        <w:rPr>
          <w:rFonts w:ascii="Arial" w:hAnsi="Arial" w:cs="Arial"/>
          <w:bCs/>
          <w:sz w:val="24"/>
          <w:szCs w:val="24"/>
        </w:rPr>
      </w:pPr>
    </w:p>
    <w:p w:rsidR="00C747F8" w:rsidRDefault="00C747F8" w:rsidP="00B670FD">
      <w:pPr>
        <w:pStyle w:val="ListParagraph"/>
        <w:ind w:left="12"/>
        <w:rPr>
          <w:ins w:id="17" w:author="Jürgen" w:date="2016-01-08T12:22:00Z"/>
          <w:rFonts w:ascii="Arial" w:hAnsi="Arial" w:cs="Arial"/>
          <w:bCs/>
          <w:sz w:val="24"/>
          <w:szCs w:val="24"/>
        </w:rPr>
      </w:pPr>
      <w:r>
        <w:rPr>
          <w:rFonts w:ascii="Arial" w:hAnsi="Arial" w:cs="Arial"/>
          <w:bCs/>
          <w:sz w:val="24"/>
          <w:szCs w:val="24"/>
        </w:rPr>
        <w:t xml:space="preserve">Die </w:t>
      </w:r>
      <w:r w:rsidR="00B670FD" w:rsidRPr="00B670FD">
        <w:rPr>
          <w:rFonts w:ascii="Arial" w:hAnsi="Arial" w:cs="Arial"/>
          <w:bCs/>
          <w:sz w:val="24"/>
          <w:szCs w:val="24"/>
        </w:rPr>
        <w:t>Darstellung der Klassen und Beziehungen</w:t>
      </w:r>
      <w:r>
        <w:rPr>
          <w:rFonts w:ascii="Arial" w:hAnsi="Arial" w:cs="Arial"/>
          <w:bCs/>
          <w:sz w:val="24"/>
          <w:szCs w:val="24"/>
        </w:rPr>
        <w:t xml:space="preserve"> sowie die </w:t>
      </w:r>
      <w:r w:rsidRPr="00B670FD">
        <w:rPr>
          <w:rFonts w:ascii="Arial" w:hAnsi="Arial" w:cs="Arial"/>
          <w:bCs/>
          <w:sz w:val="24"/>
          <w:szCs w:val="24"/>
        </w:rPr>
        <w:t>Darstellung der inneren Struktur</w:t>
      </w:r>
      <w:r>
        <w:rPr>
          <w:rFonts w:ascii="Arial" w:hAnsi="Arial" w:cs="Arial"/>
          <w:bCs/>
          <w:sz w:val="24"/>
          <w:szCs w:val="24"/>
        </w:rPr>
        <w:t xml:space="preserve">. Bei der </w:t>
      </w:r>
      <w:r w:rsidRPr="00B670FD">
        <w:rPr>
          <w:rFonts w:ascii="Arial" w:hAnsi="Arial" w:cs="Arial"/>
          <w:bCs/>
          <w:sz w:val="24"/>
          <w:szCs w:val="24"/>
        </w:rPr>
        <w:t xml:space="preserve">Darstellung der Klassen und </w:t>
      </w:r>
      <w:r>
        <w:rPr>
          <w:rFonts w:ascii="Arial" w:hAnsi="Arial" w:cs="Arial"/>
          <w:bCs/>
          <w:sz w:val="24"/>
          <w:szCs w:val="24"/>
        </w:rPr>
        <w:t xml:space="preserve">ihrer </w:t>
      </w:r>
      <w:r w:rsidRPr="00B670FD">
        <w:rPr>
          <w:rFonts w:ascii="Arial" w:hAnsi="Arial" w:cs="Arial"/>
          <w:bCs/>
          <w:sz w:val="24"/>
          <w:szCs w:val="24"/>
        </w:rPr>
        <w:t>Beziehungen</w:t>
      </w:r>
      <w:r>
        <w:rPr>
          <w:rFonts w:ascii="Arial" w:hAnsi="Arial" w:cs="Arial"/>
          <w:bCs/>
          <w:sz w:val="24"/>
          <w:szCs w:val="24"/>
        </w:rPr>
        <w:t xml:space="preserve"> zueinander </w:t>
      </w:r>
      <w:r w:rsidR="00B670FD" w:rsidRPr="00B670FD">
        <w:rPr>
          <w:rFonts w:ascii="Arial" w:hAnsi="Arial" w:cs="Arial"/>
          <w:bCs/>
          <w:sz w:val="24"/>
          <w:szCs w:val="24"/>
        </w:rPr>
        <w:t>werden verschiedene Klassen eines Paketes oder einer Komponente im Diagramm dargestellt. Dabei ist es wichtig zu zeigen, welche Klassen es überhaupt gibt und welche Klasse von anderen verwendet wird. Le</w:t>
      </w:r>
      <w:r>
        <w:rPr>
          <w:rFonts w:ascii="Arial" w:hAnsi="Arial" w:cs="Arial"/>
          <w:bCs/>
          <w:sz w:val="24"/>
          <w:szCs w:val="24"/>
        </w:rPr>
        <w:t>tzteres nennt man Assoziationen</w:t>
      </w:r>
      <w:r w:rsidR="0077238D">
        <w:rPr>
          <w:rFonts w:ascii="Arial" w:hAnsi="Arial" w:cs="Arial"/>
          <w:bCs/>
          <w:sz w:val="24"/>
          <w:szCs w:val="24"/>
        </w:rPr>
        <w:t>.</w:t>
      </w:r>
    </w:p>
    <w:p w:rsidR="00137CD7" w:rsidRDefault="00137CD7" w:rsidP="00B670FD">
      <w:pPr>
        <w:pStyle w:val="ListParagraph"/>
        <w:ind w:left="12"/>
        <w:rPr>
          <w:rFonts w:ascii="Arial" w:hAnsi="Arial" w:cs="Arial"/>
          <w:bCs/>
          <w:sz w:val="24"/>
          <w:szCs w:val="24"/>
        </w:rPr>
      </w:pPr>
    </w:p>
    <w:p w:rsidR="00B670FD" w:rsidRPr="00B670FD" w:rsidRDefault="00C747F8" w:rsidP="00B670FD">
      <w:pPr>
        <w:pStyle w:val="ListParagraph"/>
        <w:ind w:left="12"/>
        <w:rPr>
          <w:rFonts w:ascii="Arial" w:hAnsi="Arial" w:cs="Arial"/>
          <w:bCs/>
          <w:sz w:val="24"/>
          <w:szCs w:val="24"/>
        </w:rPr>
      </w:pPr>
      <w:r>
        <w:rPr>
          <w:rFonts w:ascii="Arial" w:hAnsi="Arial" w:cs="Arial"/>
          <w:bCs/>
          <w:sz w:val="24"/>
          <w:szCs w:val="24"/>
        </w:rPr>
        <w:t xml:space="preserve">Bei der </w:t>
      </w:r>
      <w:r w:rsidR="00B670FD" w:rsidRPr="00B670FD">
        <w:rPr>
          <w:rFonts w:ascii="Arial" w:hAnsi="Arial" w:cs="Arial"/>
          <w:bCs/>
          <w:sz w:val="24"/>
          <w:szCs w:val="24"/>
        </w:rPr>
        <w:t>Da</w:t>
      </w:r>
      <w:r>
        <w:rPr>
          <w:rFonts w:ascii="Arial" w:hAnsi="Arial" w:cs="Arial"/>
          <w:bCs/>
          <w:sz w:val="24"/>
          <w:szCs w:val="24"/>
        </w:rPr>
        <w:t>rstellung der inneren Struktur wird definiert</w:t>
      </w:r>
      <w:r w:rsidR="00B670FD" w:rsidRPr="00B670FD">
        <w:rPr>
          <w:rFonts w:ascii="Arial" w:hAnsi="Arial" w:cs="Arial"/>
          <w:bCs/>
          <w:sz w:val="24"/>
          <w:szCs w:val="24"/>
        </w:rPr>
        <w:t>, welche Attribute</w:t>
      </w:r>
      <w:r>
        <w:rPr>
          <w:rFonts w:ascii="Arial" w:hAnsi="Arial" w:cs="Arial"/>
          <w:bCs/>
          <w:sz w:val="24"/>
          <w:szCs w:val="24"/>
        </w:rPr>
        <w:t xml:space="preserve"> oder Methoden die Klassen verwenden</w:t>
      </w:r>
      <w:r w:rsidR="00B670FD" w:rsidRPr="00B670FD">
        <w:rPr>
          <w:rFonts w:ascii="Arial" w:hAnsi="Arial" w:cs="Arial"/>
          <w:bCs/>
          <w:sz w:val="24"/>
          <w:szCs w:val="24"/>
        </w:rPr>
        <w:t>.</w:t>
      </w:r>
    </w:p>
    <w:p w:rsidR="00B670FD" w:rsidRDefault="00B670FD" w:rsidP="00B670FD">
      <w:pPr>
        <w:pStyle w:val="ListParagraph"/>
        <w:ind w:left="12"/>
        <w:rPr>
          <w:rFonts w:ascii="Arial" w:hAnsi="Arial" w:cs="Arial"/>
          <w:bCs/>
          <w:sz w:val="24"/>
          <w:szCs w:val="24"/>
        </w:rPr>
      </w:pPr>
      <w:r w:rsidRPr="00B670FD">
        <w:rPr>
          <w:rFonts w:ascii="Arial" w:hAnsi="Arial" w:cs="Arial"/>
          <w:bCs/>
          <w:sz w:val="24"/>
          <w:szCs w:val="24"/>
        </w:rPr>
        <w:t>Beide Formen werden oft miteinander kombiniert und bilden dann ei</w:t>
      </w:r>
      <w:r w:rsidR="00C747F8">
        <w:rPr>
          <w:rFonts w:ascii="Arial" w:hAnsi="Arial" w:cs="Arial"/>
          <w:bCs/>
          <w:sz w:val="24"/>
          <w:szCs w:val="24"/>
        </w:rPr>
        <w:t>n ausführliches Klassen-Diagramm wie das Beispiel des Chat-Systems in Abbildung XX zeigt.</w:t>
      </w:r>
    </w:p>
    <w:p w:rsidR="00C747F8" w:rsidRDefault="00C747F8" w:rsidP="00B670FD">
      <w:pPr>
        <w:pStyle w:val="ListParagraph"/>
        <w:ind w:left="12"/>
        <w:rPr>
          <w:rFonts w:ascii="Arial" w:hAnsi="Arial" w:cs="Arial"/>
          <w:bCs/>
          <w:sz w:val="24"/>
          <w:szCs w:val="24"/>
        </w:rPr>
      </w:pPr>
    </w:p>
    <w:p w:rsidR="00C747F8" w:rsidRDefault="00C747F8" w:rsidP="00B670FD">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2625" cy="4995862"/>
            <wp:effectExtent l="19050" t="0" r="9525" b="0"/>
            <wp:docPr id="6" name="Picture 5" descr="Class-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2.jpg"/>
                    <pic:cNvPicPr/>
                  </pic:nvPicPr>
                  <pic:blipFill>
                    <a:blip r:embed="rId11" cstate="print"/>
                    <a:srcRect b="40126"/>
                    <a:stretch>
                      <a:fillRect/>
                    </a:stretch>
                  </pic:blipFill>
                  <pic:spPr>
                    <a:xfrm>
                      <a:off x="0" y="0"/>
                      <a:ext cx="5762625" cy="4995862"/>
                    </a:xfrm>
                    <a:prstGeom prst="rect">
                      <a:avLst/>
                    </a:prstGeom>
                  </pic:spPr>
                </pic:pic>
              </a:graphicData>
            </a:graphic>
          </wp:inline>
        </w:drawing>
      </w:r>
    </w:p>
    <w:p w:rsidR="00C747F8" w:rsidRDefault="00C747F8" w:rsidP="00B670FD">
      <w:pPr>
        <w:pStyle w:val="ListParagraph"/>
        <w:ind w:left="12"/>
        <w:rPr>
          <w:rFonts w:ascii="Arial" w:hAnsi="Arial" w:cs="Arial"/>
          <w:bCs/>
          <w:sz w:val="24"/>
          <w:szCs w:val="24"/>
        </w:rPr>
      </w:pPr>
      <w:r>
        <w:rPr>
          <w:rFonts w:ascii="Arial" w:hAnsi="Arial" w:cs="Arial"/>
          <w:bCs/>
          <w:sz w:val="24"/>
          <w:szCs w:val="24"/>
        </w:rPr>
        <w:t>Klassen-Diagramm des Chat-Systems</w:t>
      </w:r>
    </w:p>
    <w:p w:rsidR="00C747F8" w:rsidRDefault="00C747F8"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p>
    <w:p w:rsidR="00A65C4E" w:rsidRPr="00FF6550"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Dynamische Diagramme</w:t>
      </w:r>
    </w:p>
    <w:p w:rsidR="00A65C4E" w:rsidRDefault="00A65C4E" w:rsidP="00A65C4E">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Anwendungsfalldiagramm</w:t>
      </w:r>
    </w:p>
    <w:p w:rsidR="00B670FD" w:rsidRDefault="00B670FD" w:rsidP="00B670FD">
      <w:pPr>
        <w:pStyle w:val="ListParagraph"/>
        <w:ind w:left="12"/>
        <w:rPr>
          <w:rFonts w:ascii="Arial" w:hAnsi="Arial" w:cs="Arial"/>
          <w:bCs/>
          <w:sz w:val="24"/>
          <w:szCs w:val="24"/>
        </w:rPr>
      </w:pPr>
    </w:p>
    <w:p w:rsidR="00B670FD" w:rsidRPr="001D63CA" w:rsidRDefault="001D63CA" w:rsidP="00B670FD">
      <w:pPr>
        <w:pStyle w:val="ListParagraph"/>
        <w:ind w:left="12"/>
        <w:rPr>
          <w:rFonts w:ascii="Arial" w:hAnsi="Arial" w:cs="Arial"/>
          <w:bCs/>
          <w:color w:val="FF0000"/>
          <w:sz w:val="24"/>
          <w:szCs w:val="24"/>
        </w:rPr>
      </w:pPr>
      <w:r w:rsidRPr="001D63CA">
        <w:rPr>
          <w:rFonts w:ascii="Arial" w:hAnsi="Arial" w:cs="Arial"/>
          <w:bCs/>
          <w:color w:val="FF0000"/>
          <w:sz w:val="24"/>
          <w:szCs w:val="24"/>
        </w:rPr>
        <w:t>Wird ergänzt</w:t>
      </w:r>
    </w:p>
    <w:p w:rsidR="00B670FD" w:rsidRPr="00FF6550" w:rsidRDefault="00B670FD" w:rsidP="00B670FD">
      <w:pPr>
        <w:pStyle w:val="ListParagraph"/>
        <w:ind w:left="12"/>
        <w:rPr>
          <w:rFonts w:ascii="Arial" w:hAnsi="Arial" w:cs="Arial"/>
          <w:bCs/>
          <w:sz w:val="24"/>
          <w:szCs w:val="24"/>
        </w:rPr>
      </w:pPr>
    </w:p>
    <w:p w:rsidR="00B670FD" w:rsidRP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Aktivitätsdiagramm</w:t>
      </w:r>
    </w:p>
    <w:p w:rsidR="00B670FD" w:rsidRDefault="00B670FD" w:rsidP="00B670FD">
      <w:pPr>
        <w:pStyle w:val="ListParagraph"/>
        <w:ind w:left="12"/>
        <w:rPr>
          <w:rFonts w:ascii="Arial" w:hAnsi="Arial" w:cs="Arial"/>
          <w:bCs/>
          <w:sz w:val="24"/>
          <w:szCs w:val="24"/>
        </w:rPr>
      </w:pPr>
    </w:p>
    <w:p w:rsidR="00B670FD" w:rsidRPr="001D63CA" w:rsidRDefault="001D63CA" w:rsidP="00B670FD">
      <w:pPr>
        <w:pStyle w:val="ListParagraph"/>
        <w:ind w:left="12"/>
        <w:rPr>
          <w:rFonts w:ascii="Arial" w:hAnsi="Arial" w:cs="Arial"/>
          <w:bCs/>
          <w:color w:val="FF0000"/>
          <w:sz w:val="24"/>
          <w:szCs w:val="24"/>
        </w:rPr>
      </w:pPr>
      <w:r w:rsidRPr="001D63CA">
        <w:rPr>
          <w:rFonts w:ascii="Arial" w:hAnsi="Arial" w:cs="Arial"/>
          <w:bCs/>
          <w:color w:val="FF0000"/>
          <w:sz w:val="24"/>
          <w:szCs w:val="24"/>
        </w:rPr>
        <w:t>Wird ergänzt</w:t>
      </w:r>
    </w:p>
    <w:p w:rsidR="00B670FD" w:rsidRPr="00B670FD" w:rsidRDefault="00B670FD" w:rsidP="00B670FD">
      <w:pPr>
        <w:pStyle w:val="ListParagraph"/>
        <w:ind w:left="12"/>
        <w:rPr>
          <w:rFonts w:ascii="Arial" w:hAnsi="Arial" w:cs="Arial"/>
          <w:bCs/>
          <w:sz w:val="24"/>
          <w:szCs w:val="24"/>
        </w:rPr>
      </w:pPr>
    </w:p>
    <w:p w:rsid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Zustandsdiagramm</w:t>
      </w:r>
    </w:p>
    <w:p w:rsidR="00B670FD" w:rsidRPr="001D63CA" w:rsidRDefault="00B670FD" w:rsidP="00B670FD">
      <w:pPr>
        <w:pStyle w:val="ListParagraph"/>
        <w:ind w:left="12"/>
        <w:rPr>
          <w:rFonts w:ascii="Arial" w:hAnsi="Arial" w:cs="Arial"/>
          <w:bCs/>
          <w:color w:val="FF0000"/>
          <w:sz w:val="24"/>
          <w:szCs w:val="24"/>
        </w:rPr>
      </w:pPr>
    </w:p>
    <w:p w:rsidR="001D63CA" w:rsidRPr="001D63CA" w:rsidRDefault="001D63CA" w:rsidP="00B670FD">
      <w:pPr>
        <w:pStyle w:val="ListParagraph"/>
        <w:ind w:left="12"/>
        <w:rPr>
          <w:rFonts w:ascii="Arial" w:hAnsi="Arial" w:cs="Arial"/>
          <w:bCs/>
          <w:color w:val="FF0000"/>
          <w:sz w:val="24"/>
          <w:szCs w:val="24"/>
        </w:rPr>
      </w:pPr>
      <w:r w:rsidRPr="001D63CA">
        <w:rPr>
          <w:rFonts w:ascii="Arial" w:hAnsi="Arial" w:cs="Arial"/>
          <w:bCs/>
          <w:color w:val="FF0000"/>
          <w:sz w:val="24"/>
          <w:szCs w:val="24"/>
        </w:rPr>
        <w:t>Wird ergänzt</w:t>
      </w:r>
    </w:p>
    <w:p w:rsidR="00ED0010" w:rsidRDefault="00ED0010">
      <w:pPr>
        <w:rPr>
          <w:rFonts w:ascii="Arial" w:hAnsi="Arial" w:cs="Arial"/>
          <w:bCs/>
          <w:sz w:val="24"/>
          <w:szCs w:val="24"/>
        </w:rPr>
      </w:pPr>
      <w:r>
        <w:rPr>
          <w:rFonts w:ascii="Arial" w:hAnsi="Arial" w:cs="Arial"/>
          <w:bCs/>
          <w:sz w:val="24"/>
          <w:szCs w:val="24"/>
        </w:rPr>
        <w:br w:type="page"/>
      </w:r>
    </w:p>
    <w:p w:rsidR="00602CB1" w:rsidRDefault="00602CB1" w:rsidP="00602CB1">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lastRenderedPageBreak/>
        <w:t>Anwendung</w:t>
      </w:r>
    </w:p>
    <w:p w:rsidR="00602CB1" w:rsidRDefault="00602CB1" w:rsidP="00602CB1">
      <w:pPr>
        <w:pStyle w:val="ListParagraph"/>
        <w:ind w:left="12"/>
        <w:rPr>
          <w:rFonts w:ascii="Arial" w:hAnsi="Arial" w:cs="Arial"/>
          <w:bCs/>
          <w:sz w:val="24"/>
          <w:szCs w:val="24"/>
        </w:rPr>
      </w:pPr>
    </w:p>
    <w:p w:rsidR="0089344F" w:rsidRDefault="00602CB1" w:rsidP="00ED0010">
      <w:pPr>
        <w:pStyle w:val="ListParagraph"/>
        <w:ind w:left="12"/>
        <w:rPr>
          <w:rFonts w:ascii="Arial" w:hAnsi="Arial" w:cs="Arial"/>
          <w:bCs/>
          <w:sz w:val="24"/>
          <w:szCs w:val="24"/>
        </w:rPr>
      </w:pPr>
      <w:r w:rsidRPr="009C146B">
        <w:rPr>
          <w:rFonts w:ascii="Arial" w:hAnsi="Arial" w:cs="Arial"/>
          <w:bCs/>
          <w:sz w:val="24"/>
          <w:szCs w:val="24"/>
        </w:rPr>
        <w:t>D</w:t>
      </w:r>
      <w:r w:rsidRPr="009C146B">
        <w:rPr>
          <w:rFonts w:ascii="Arial" w:hAnsi="Arial" w:cs="Arial"/>
          <w:bCs/>
          <w:sz w:val="24"/>
          <w:szCs w:val="24"/>
        </w:rPr>
        <w:t>er eigentliche Sinn der UML liegt</w:t>
      </w:r>
      <w:r w:rsidR="00ED0010">
        <w:rPr>
          <w:rFonts w:ascii="Arial" w:hAnsi="Arial" w:cs="Arial"/>
          <w:bCs/>
          <w:sz w:val="24"/>
          <w:szCs w:val="24"/>
        </w:rPr>
        <w:t xml:space="preserve"> darin, </w:t>
      </w:r>
      <w:r w:rsidR="00F27947">
        <w:rPr>
          <w:rFonts w:ascii="Arial" w:hAnsi="Arial" w:cs="Arial"/>
          <w:bCs/>
          <w:sz w:val="24"/>
          <w:szCs w:val="24"/>
        </w:rPr>
        <w:t xml:space="preserve">dass alle Beteiligte </w:t>
      </w:r>
      <w:r w:rsidR="00ED0010">
        <w:rPr>
          <w:rFonts w:ascii="Arial" w:hAnsi="Arial" w:cs="Arial"/>
          <w:bCs/>
          <w:sz w:val="24"/>
          <w:szCs w:val="24"/>
        </w:rPr>
        <w:t>im Rahmen der Software-Entwicklung kommunizieren.</w:t>
      </w:r>
      <w:r w:rsidR="00ED0010">
        <w:rPr>
          <w:rFonts w:ascii="Arial" w:hAnsi="Arial" w:cs="Arial"/>
          <w:bCs/>
          <w:sz w:val="24"/>
          <w:szCs w:val="24"/>
        </w:rPr>
        <w:t xml:space="preserve"> </w:t>
      </w:r>
      <w:r w:rsidRPr="009C146B">
        <w:rPr>
          <w:rFonts w:ascii="Arial" w:hAnsi="Arial" w:cs="Arial"/>
          <w:bCs/>
          <w:sz w:val="24"/>
          <w:szCs w:val="24"/>
        </w:rPr>
        <w:t xml:space="preserve">Die </w:t>
      </w:r>
      <w:r w:rsidR="00F27947">
        <w:rPr>
          <w:rFonts w:ascii="Arial" w:hAnsi="Arial" w:cs="Arial"/>
          <w:bCs/>
          <w:sz w:val="24"/>
          <w:szCs w:val="24"/>
        </w:rPr>
        <w:t>Problembesteht darin</w:t>
      </w:r>
      <w:r w:rsidRPr="009C146B">
        <w:rPr>
          <w:rFonts w:ascii="Arial" w:hAnsi="Arial" w:cs="Arial"/>
          <w:bCs/>
          <w:sz w:val="24"/>
          <w:szCs w:val="24"/>
        </w:rPr>
        <w:t xml:space="preserve">, wie man am besten und schnellsten das Design eines Systems </w:t>
      </w:r>
      <w:r w:rsidR="00F27947">
        <w:rPr>
          <w:rFonts w:ascii="Arial" w:hAnsi="Arial" w:cs="Arial"/>
          <w:bCs/>
          <w:sz w:val="24"/>
          <w:szCs w:val="24"/>
        </w:rPr>
        <w:t>erarbeitet</w:t>
      </w:r>
      <w:r w:rsidRPr="009C146B">
        <w:rPr>
          <w:rFonts w:ascii="Arial" w:hAnsi="Arial" w:cs="Arial"/>
          <w:bCs/>
          <w:sz w:val="24"/>
          <w:szCs w:val="24"/>
        </w:rPr>
        <w:t xml:space="preserve"> und es </w:t>
      </w:r>
      <w:r w:rsidR="00F27947">
        <w:rPr>
          <w:rFonts w:ascii="Arial" w:hAnsi="Arial" w:cs="Arial"/>
          <w:bCs/>
          <w:sz w:val="24"/>
          <w:szCs w:val="24"/>
        </w:rPr>
        <w:t xml:space="preserve">anschließend </w:t>
      </w:r>
      <w:r w:rsidRPr="009C146B">
        <w:rPr>
          <w:rFonts w:ascii="Arial" w:hAnsi="Arial" w:cs="Arial"/>
          <w:bCs/>
          <w:sz w:val="24"/>
          <w:szCs w:val="24"/>
        </w:rPr>
        <w:t>dokumentier</w:t>
      </w:r>
      <w:r w:rsidR="00F27947">
        <w:rPr>
          <w:rFonts w:ascii="Arial" w:hAnsi="Arial" w:cs="Arial"/>
          <w:bCs/>
          <w:sz w:val="24"/>
          <w:szCs w:val="24"/>
        </w:rPr>
        <w:t>t</w:t>
      </w:r>
      <w:r w:rsidRPr="009C146B">
        <w:rPr>
          <w:rFonts w:ascii="Arial" w:hAnsi="Arial" w:cs="Arial"/>
          <w:bCs/>
          <w:sz w:val="24"/>
          <w:szCs w:val="24"/>
        </w:rPr>
        <w:t>. Es ist klar</w:t>
      </w:r>
      <w:r>
        <w:rPr>
          <w:rFonts w:ascii="Arial" w:hAnsi="Arial" w:cs="Arial"/>
          <w:bCs/>
          <w:sz w:val="24"/>
          <w:szCs w:val="24"/>
        </w:rPr>
        <w:t>,</w:t>
      </w:r>
      <w:r w:rsidR="00ED0010">
        <w:rPr>
          <w:rFonts w:ascii="Arial" w:hAnsi="Arial" w:cs="Arial"/>
          <w:bCs/>
          <w:sz w:val="24"/>
          <w:szCs w:val="24"/>
        </w:rPr>
        <w:t xml:space="preserve"> dass UML</w:t>
      </w:r>
      <w:r w:rsidRPr="009C146B">
        <w:rPr>
          <w:rFonts w:ascii="Arial" w:hAnsi="Arial" w:cs="Arial"/>
          <w:bCs/>
          <w:sz w:val="24"/>
          <w:szCs w:val="24"/>
        </w:rPr>
        <w:t xml:space="preserve"> nicht immer das beste Mittel sein muss und auch </w:t>
      </w:r>
      <w:r>
        <w:rPr>
          <w:rFonts w:ascii="Arial" w:hAnsi="Arial" w:cs="Arial"/>
          <w:bCs/>
          <w:sz w:val="24"/>
          <w:szCs w:val="24"/>
        </w:rPr>
        <w:t>nicht vollständig sein kann.</w:t>
      </w:r>
    </w:p>
    <w:p w:rsidR="0089344F" w:rsidRDefault="0089344F" w:rsidP="00ED0010">
      <w:pPr>
        <w:pStyle w:val="ListParagraph"/>
        <w:ind w:left="12"/>
        <w:rPr>
          <w:rFonts w:ascii="Arial" w:hAnsi="Arial" w:cs="Arial"/>
          <w:bCs/>
          <w:sz w:val="24"/>
          <w:szCs w:val="24"/>
        </w:rPr>
      </w:pPr>
    </w:p>
    <w:p w:rsidR="0077238D" w:rsidRDefault="00ED0010" w:rsidP="00ED0010">
      <w:pPr>
        <w:pStyle w:val="ListParagraph"/>
        <w:ind w:left="12"/>
        <w:rPr>
          <w:rFonts w:ascii="Arial" w:hAnsi="Arial" w:cs="Arial"/>
          <w:bCs/>
          <w:sz w:val="24"/>
          <w:szCs w:val="24"/>
        </w:rPr>
      </w:pPr>
      <w:r>
        <w:rPr>
          <w:rFonts w:ascii="Arial" w:hAnsi="Arial" w:cs="Arial"/>
          <w:bCs/>
          <w:sz w:val="24"/>
          <w:szCs w:val="24"/>
        </w:rPr>
        <w:t>Daneben gibt es jedoch noch weitere Anwendungsmöglichkeiten, die auch im Kontext des Projektmanagements von Bedeutung sind.</w:t>
      </w:r>
    </w:p>
    <w:p w:rsidR="00602CB1" w:rsidRDefault="00ED0010" w:rsidP="00ED0010">
      <w:pPr>
        <w:pStyle w:val="ListParagraph"/>
        <w:ind w:left="12"/>
        <w:rPr>
          <w:rFonts w:ascii="Arial" w:hAnsi="Arial" w:cs="Arial"/>
          <w:bCs/>
          <w:sz w:val="24"/>
          <w:szCs w:val="24"/>
        </w:rPr>
      </w:pPr>
      <w:r>
        <w:rPr>
          <w:rFonts w:ascii="Arial" w:hAnsi="Arial" w:cs="Arial"/>
          <w:bCs/>
          <w:sz w:val="24"/>
          <w:szCs w:val="24"/>
        </w:rPr>
        <w:t xml:space="preserve">Eine </w:t>
      </w:r>
      <w:r w:rsidR="0089344F">
        <w:rPr>
          <w:rFonts w:ascii="Arial" w:hAnsi="Arial" w:cs="Arial"/>
          <w:bCs/>
          <w:sz w:val="24"/>
          <w:szCs w:val="24"/>
        </w:rPr>
        <w:t>solche</w:t>
      </w:r>
      <w:r w:rsidR="00672E87">
        <w:rPr>
          <w:rFonts w:ascii="Arial" w:hAnsi="Arial" w:cs="Arial"/>
          <w:bCs/>
          <w:sz w:val="24"/>
          <w:szCs w:val="24"/>
        </w:rPr>
        <w:t xml:space="preserve"> </w:t>
      </w:r>
      <w:r>
        <w:rPr>
          <w:rFonts w:ascii="Arial" w:hAnsi="Arial" w:cs="Arial"/>
          <w:bCs/>
          <w:sz w:val="24"/>
          <w:szCs w:val="24"/>
        </w:rPr>
        <w:t>M</w:t>
      </w:r>
      <w:r w:rsidR="00602CB1" w:rsidRPr="009C146B">
        <w:rPr>
          <w:rFonts w:ascii="Arial" w:hAnsi="Arial" w:cs="Arial"/>
          <w:bCs/>
          <w:sz w:val="24"/>
          <w:szCs w:val="24"/>
        </w:rPr>
        <w:t>öglichkeit der UML ist das</w:t>
      </w:r>
      <w:r w:rsidR="00602CB1" w:rsidRPr="00ED0010">
        <w:rPr>
          <w:rFonts w:ascii="Arial" w:hAnsi="Arial" w:cs="Arial"/>
          <w:bCs/>
          <w:sz w:val="24"/>
          <w:szCs w:val="24"/>
        </w:rPr>
        <w:t xml:space="preserve"> Reverse-Engineering</w:t>
      </w:r>
      <w:r w:rsidR="00602CB1" w:rsidRPr="009C146B">
        <w:rPr>
          <w:rFonts w:ascii="Arial" w:hAnsi="Arial" w:cs="Arial"/>
          <w:bCs/>
          <w:sz w:val="24"/>
          <w:szCs w:val="24"/>
        </w:rPr>
        <w:t xml:space="preserve">. Hierbei </w:t>
      </w:r>
      <w:r w:rsidR="0089344F">
        <w:rPr>
          <w:rFonts w:ascii="Arial" w:hAnsi="Arial" w:cs="Arial"/>
          <w:bCs/>
          <w:sz w:val="24"/>
          <w:szCs w:val="24"/>
        </w:rPr>
        <w:t>liegt</w:t>
      </w:r>
      <w:r w:rsidR="00672E87">
        <w:rPr>
          <w:rFonts w:ascii="Arial" w:hAnsi="Arial" w:cs="Arial"/>
          <w:bCs/>
          <w:sz w:val="24"/>
          <w:szCs w:val="24"/>
        </w:rPr>
        <w:t xml:space="preserve"> </w:t>
      </w:r>
      <w:r w:rsidR="00602CB1" w:rsidRPr="009C146B">
        <w:rPr>
          <w:rFonts w:ascii="Arial" w:hAnsi="Arial" w:cs="Arial"/>
          <w:bCs/>
          <w:sz w:val="24"/>
          <w:szCs w:val="24"/>
        </w:rPr>
        <w:t xml:space="preserve">schon ein </w:t>
      </w:r>
      <w:r w:rsidR="0089344F">
        <w:rPr>
          <w:rFonts w:ascii="Arial" w:hAnsi="Arial" w:cs="Arial"/>
          <w:bCs/>
          <w:sz w:val="24"/>
          <w:szCs w:val="24"/>
        </w:rPr>
        <w:t xml:space="preserve">bestehendes </w:t>
      </w:r>
      <w:r w:rsidR="00602CB1" w:rsidRPr="009C146B">
        <w:rPr>
          <w:rFonts w:ascii="Arial" w:hAnsi="Arial" w:cs="Arial"/>
          <w:bCs/>
          <w:sz w:val="24"/>
          <w:szCs w:val="24"/>
        </w:rPr>
        <w:t>System</w:t>
      </w:r>
      <w:r w:rsidR="00672E87">
        <w:rPr>
          <w:rFonts w:ascii="Arial" w:hAnsi="Arial" w:cs="Arial"/>
          <w:bCs/>
          <w:sz w:val="24"/>
          <w:szCs w:val="24"/>
        </w:rPr>
        <w:t xml:space="preserve"> </w:t>
      </w:r>
      <w:r w:rsidR="0089344F">
        <w:rPr>
          <w:rFonts w:ascii="Arial" w:hAnsi="Arial" w:cs="Arial"/>
          <w:bCs/>
          <w:sz w:val="24"/>
          <w:szCs w:val="24"/>
        </w:rPr>
        <w:t>zugrunde</w:t>
      </w:r>
      <w:r w:rsidR="00602CB1" w:rsidRPr="009C146B">
        <w:rPr>
          <w:rFonts w:ascii="Arial" w:hAnsi="Arial" w:cs="Arial"/>
          <w:bCs/>
          <w:sz w:val="24"/>
          <w:szCs w:val="24"/>
        </w:rPr>
        <w:t xml:space="preserve">, das weiterentwickelt werden soll und </w:t>
      </w:r>
      <w:r w:rsidR="0089344F">
        <w:rPr>
          <w:rFonts w:ascii="Arial" w:hAnsi="Arial" w:cs="Arial"/>
          <w:bCs/>
          <w:sz w:val="24"/>
          <w:szCs w:val="24"/>
        </w:rPr>
        <w:t xml:space="preserve">für das </w:t>
      </w:r>
      <w:r>
        <w:rPr>
          <w:rFonts w:ascii="Arial" w:hAnsi="Arial" w:cs="Arial"/>
          <w:bCs/>
          <w:sz w:val="24"/>
          <w:szCs w:val="24"/>
        </w:rPr>
        <w:t xml:space="preserve">man </w:t>
      </w:r>
      <w:r w:rsidR="00602CB1" w:rsidRPr="009C146B">
        <w:rPr>
          <w:rFonts w:ascii="Arial" w:hAnsi="Arial" w:cs="Arial"/>
          <w:bCs/>
          <w:sz w:val="24"/>
          <w:szCs w:val="24"/>
        </w:rPr>
        <w:t>sich einen Überblick verschaffen</w:t>
      </w:r>
      <w:r w:rsidR="0089344F">
        <w:rPr>
          <w:rFonts w:ascii="Arial" w:hAnsi="Arial" w:cs="Arial"/>
          <w:bCs/>
          <w:sz w:val="24"/>
          <w:szCs w:val="24"/>
        </w:rPr>
        <w:t xml:space="preserve"> möchte</w:t>
      </w:r>
      <w:r w:rsidR="00602CB1" w:rsidRPr="009C146B">
        <w:rPr>
          <w:rFonts w:ascii="Arial" w:hAnsi="Arial" w:cs="Arial"/>
          <w:bCs/>
          <w:sz w:val="24"/>
          <w:szCs w:val="24"/>
        </w:rPr>
        <w:t>.</w:t>
      </w:r>
      <w:r w:rsidR="00672E87">
        <w:rPr>
          <w:rFonts w:ascii="Arial" w:hAnsi="Arial" w:cs="Arial"/>
          <w:bCs/>
          <w:sz w:val="24"/>
          <w:szCs w:val="24"/>
        </w:rPr>
        <w:t xml:space="preserve"> Spezielle</w:t>
      </w:r>
      <w:r w:rsidR="00602CB1" w:rsidRPr="009C146B">
        <w:rPr>
          <w:rFonts w:ascii="Arial" w:hAnsi="Arial" w:cs="Arial"/>
          <w:bCs/>
          <w:sz w:val="24"/>
          <w:szCs w:val="24"/>
        </w:rPr>
        <w:t xml:space="preserve"> Werkzeuge</w:t>
      </w:r>
      <w:r>
        <w:rPr>
          <w:rFonts w:ascii="Arial" w:hAnsi="Arial" w:cs="Arial"/>
          <w:bCs/>
          <w:sz w:val="24"/>
          <w:szCs w:val="24"/>
        </w:rPr>
        <w:t xml:space="preserve"> (siehe Kapitel 2.8.)</w:t>
      </w:r>
      <w:r w:rsidR="00602CB1" w:rsidRPr="009C146B">
        <w:rPr>
          <w:rFonts w:ascii="Arial" w:hAnsi="Arial" w:cs="Arial"/>
          <w:bCs/>
          <w:sz w:val="24"/>
          <w:szCs w:val="24"/>
        </w:rPr>
        <w:t xml:space="preserve"> </w:t>
      </w:r>
      <w:r w:rsidR="00602CB1" w:rsidRPr="009C146B">
        <w:rPr>
          <w:rFonts w:ascii="Arial" w:hAnsi="Arial" w:cs="Arial"/>
          <w:bCs/>
          <w:sz w:val="24"/>
          <w:szCs w:val="24"/>
        </w:rPr>
        <w:t>können den bestehenden Code analysieren und daraus verschiedene UML-Diagramme generieren. Es kann sehr hilfreich sein, sich aus einem Berg von Code erst einmal einige Diagramme (z. B. Klassen-, Package- oder Komponenten</w:t>
      </w:r>
      <w:r>
        <w:rPr>
          <w:rFonts w:ascii="Arial" w:hAnsi="Arial" w:cs="Arial"/>
          <w:bCs/>
          <w:sz w:val="24"/>
          <w:szCs w:val="24"/>
        </w:rPr>
        <w:t>-D</w:t>
      </w:r>
      <w:r w:rsidR="00602CB1" w:rsidRPr="009C146B">
        <w:rPr>
          <w:rFonts w:ascii="Arial" w:hAnsi="Arial" w:cs="Arial"/>
          <w:bCs/>
          <w:sz w:val="24"/>
          <w:szCs w:val="24"/>
        </w:rPr>
        <w:t>iagramme) zeigen zu lassen und so</w:t>
      </w:r>
      <w:r w:rsidR="00602CB1" w:rsidRPr="009C146B">
        <w:rPr>
          <w:rFonts w:ascii="Arial" w:hAnsi="Arial" w:cs="Arial"/>
          <w:bCs/>
          <w:sz w:val="24"/>
          <w:szCs w:val="24"/>
        </w:rPr>
        <w:t xml:space="preserve"> </w:t>
      </w:r>
      <w:r w:rsidR="0089344F" w:rsidRPr="009C146B">
        <w:rPr>
          <w:rFonts w:ascii="Arial" w:hAnsi="Arial" w:cs="Arial"/>
          <w:bCs/>
          <w:sz w:val="24"/>
          <w:szCs w:val="24"/>
        </w:rPr>
        <w:t xml:space="preserve">erst einmal </w:t>
      </w:r>
      <w:r w:rsidR="00602CB1" w:rsidRPr="009C146B">
        <w:rPr>
          <w:rFonts w:ascii="Arial" w:hAnsi="Arial" w:cs="Arial"/>
          <w:bCs/>
          <w:sz w:val="24"/>
          <w:szCs w:val="24"/>
        </w:rPr>
        <w:t xml:space="preserve">das Programm </w:t>
      </w:r>
      <w:r>
        <w:rPr>
          <w:rFonts w:ascii="Arial" w:hAnsi="Arial" w:cs="Arial"/>
          <w:bCs/>
          <w:sz w:val="24"/>
          <w:szCs w:val="24"/>
        </w:rPr>
        <w:t xml:space="preserve">auf der Modellebene </w:t>
      </w:r>
      <w:r w:rsidR="00602CB1" w:rsidRPr="009C146B">
        <w:rPr>
          <w:rFonts w:ascii="Arial" w:hAnsi="Arial" w:cs="Arial"/>
          <w:bCs/>
          <w:sz w:val="24"/>
          <w:szCs w:val="24"/>
        </w:rPr>
        <w:t>zu verstehen.</w:t>
      </w:r>
      <w:r w:rsidR="00672E87">
        <w:rPr>
          <w:rFonts w:ascii="Arial" w:hAnsi="Arial" w:cs="Arial"/>
          <w:bCs/>
          <w:sz w:val="24"/>
          <w:szCs w:val="24"/>
        </w:rPr>
        <w:t xml:space="preserve"> </w:t>
      </w:r>
      <w:r w:rsidR="00602CB1" w:rsidRPr="009C146B">
        <w:rPr>
          <w:rFonts w:ascii="Arial" w:hAnsi="Arial" w:cs="Arial"/>
          <w:bCs/>
          <w:sz w:val="24"/>
          <w:szCs w:val="24"/>
        </w:rPr>
        <w:t>Reverse Engineering ist ein nicht zu unterschä</w:t>
      </w:r>
      <w:r w:rsidR="00602CB1" w:rsidRPr="009C146B">
        <w:rPr>
          <w:rFonts w:ascii="Arial" w:hAnsi="Arial" w:cs="Arial"/>
          <w:bCs/>
          <w:sz w:val="24"/>
          <w:szCs w:val="24"/>
        </w:rPr>
        <w:t>tzender Ansatz in der Industrie, wenn es darum geht Wettbewerbsvorteile zu erreichen. Ein bekanntes Beispiel für Reverse Engineering ist die Tabellenkalkulation Lot</w:t>
      </w:r>
      <w:r w:rsidR="00602CB1" w:rsidRPr="009C146B">
        <w:rPr>
          <w:rFonts w:ascii="Arial" w:hAnsi="Arial" w:cs="Arial"/>
          <w:bCs/>
          <w:sz w:val="24"/>
          <w:szCs w:val="24"/>
        </w:rPr>
        <w:t>us 1-2-3</w:t>
      </w:r>
      <w:r w:rsidR="0089344F">
        <w:rPr>
          <w:rFonts w:ascii="Arial" w:hAnsi="Arial" w:cs="Arial"/>
          <w:bCs/>
          <w:sz w:val="24"/>
          <w:szCs w:val="24"/>
        </w:rPr>
        <w:t>. D</w:t>
      </w:r>
      <w:r w:rsidR="00602CB1" w:rsidRPr="009C146B">
        <w:rPr>
          <w:rFonts w:ascii="Arial" w:hAnsi="Arial" w:cs="Arial"/>
          <w:bCs/>
          <w:sz w:val="24"/>
          <w:szCs w:val="24"/>
        </w:rPr>
        <w:t xml:space="preserve">as Programm wurde von Microsoft </w:t>
      </w:r>
      <w:r w:rsidR="0089344F">
        <w:rPr>
          <w:rFonts w:ascii="Arial" w:hAnsi="Arial" w:cs="Arial"/>
          <w:bCs/>
          <w:sz w:val="24"/>
          <w:szCs w:val="24"/>
        </w:rPr>
        <w:t>„</w:t>
      </w:r>
      <w:r w:rsidR="00602CB1" w:rsidRPr="009C146B">
        <w:rPr>
          <w:rFonts w:ascii="Arial" w:hAnsi="Arial" w:cs="Arial"/>
          <w:bCs/>
          <w:sz w:val="24"/>
          <w:szCs w:val="24"/>
        </w:rPr>
        <w:t>zerlegt</w:t>
      </w:r>
      <w:r w:rsidR="0089344F">
        <w:rPr>
          <w:rFonts w:ascii="Arial" w:hAnsi="Arial" w:cs="Arial"/>
          <w:bCs/>
          <w:sz w:val="24"/>
          <w:szCs w:val="24"/>
        </w:rPr>
        <w:t>“</w:t>
      </w:r>
      <w:r w:rsidR="00602CB1" w:rsidRPr="009C146B">
        <w:rPr>
          <w:rFonts w:ascii="Arial" w:hAnsi="Arial" w:cs="Arial"/>
          <w:bCs/>
          <w:sz w:val="24"/>
          <w:szCs w:val="24"/>
        </w:rPr>
        <w:t xml:space="preserve">, </w:t>
      </w:r>
      <w:r w:rsidR="0089344F">
        <w:rPr>
          <w:rFonts w:ascii="Arial" w:hAnsi="Arial" w:cs="Arial"/>
          <w:bCs/>
          <w:sz w:val="24"/>
          <w:szCs w:val="24"/>
        </w:rPr>
        <w:t>anschließend „</w:t>
      </w:r>
      <w:r w:rsidR="00602CB1" w:rsidRPr="009C146B">
        <w:rPr>
          <w:rFonts w:ascii="Arial" w:hAnsi="Arial" w:cs="Arial"/>
          <w:bCs/>
          <w:sz w:val="24"/>
          <w:szCs w:val="24"/>
        </w:rPr>
        <w:t>verstanden</w:t>
      </w:r>
      <w:r w:rsidR="0089344F">
        <w:rPr>
          <w:rFonts w:ascii="Arial" w:hAnsi="Arial" w:cs="Arial"/>
          <w:bCs/>
          <w:sz w:val="24"/>
          <w:szCs w:val="24"/>
        </w:rPr>
        <w:t>“</w:t>
      </w:r>
      <w:r w:rsidR="00602CB1" w:rsidRPr="009C146B">
        <w:rPr>
          <w:rFonts w:ascii="Arial" w:hAnsi="Arial" w:cs="Arial"/>
          <w:bCs/>
          <w:sz w:val="24"/>
          <w:szCs w:val="24"/>
        </w:rPr>
        <w:t xml:space="preserve"> und als MS Excel neu gebaut.</w:t>
      </w:r>
    </w:p>
    <w:p w:rsidR="0089344F" w:rsidRPr="00391C3C" w:rsidRDefault="0089344F" w:rsidP="00ED0010">
      <w:pPr>
        <w:pStyle w:val="ListParagraph"/>
        <w:ind w:left="12"/>
        <w:rPr>
          <w:rFonts w:ascii="Arial" w:hAnsi="Arial" w:cs="Arial"/>
          <w:bCs/>
          <w:sz w:val="24"/>
          <w:szCs w:val="24"/>
        </w:rPr>
      </w:pPr>
    </w:p>
    <w:p w:rsidR="00602CB1" w:rsidRDefault="00602CB1" w:rsidP="00ED0010">
      <w:pPr>
        <w:pStyle w:val="ListParagraph"/>
        <w:ind w:left="12"/>
        <w:rPr>
          <w:rFonts w:ascii="Arial" w:hAnsi="Arial" w:cs="Arial"/>
          <w:bCs/>
          <w:sz w:val="24"/>
          <w:szCs w:val="24"/>
        </w:rPr>
      </w:pPr>
      <w:r w:rsidRPr="009C146B">
        <w:rPr>
          <w:rFonts w:ascii="Arial" w:hAnsi="Arial" w:cs="Arial"/>
          <w:bCs/>
          <w:sz w:val="24"/>
          <w:szCs w:val="24"/>
        </w:rPr>
        <w:t xml:space="preserve">Neben der schriftlichen Dokumentation einer Architektur wird </w:t>
      </w:r>
      <w:r w:rsidR="00ED0010">
        <w:rPr>
          <w:rFonts w:ascii="Arial" w:hAnsi="Arial" w:cs="Arial"/>
          <w:bCs/>
          <w:sz w:val="24"/>
          <w:szCs w:val="24"/>
        </w:rPr>
        <w:t xml:space="preserve">die </w:t>
      </w:r>
      <w:r w:rsidRPr="009C146B">
        <w:rPr>
          <w:rFonts w:ascii="Arial" w:hAnsi="Arial" w:cs="Arial"/>
          <w:bCs/>
          <w:sz w:val="24"/>
          <w:szCs w:val="24"/>
        </w:rPr>
        <w:t>UML oft mehr informell in Teamdiskussionen</w:t>
      </w:r>
      <w:r w:rsidR="00ED0010">
        <w:rPr>
          <w:rFonts w:ascii="Arial" w:hAnsi="Arial" w:cs="Arial"/>
          <w:bCs/>
          <w:sz w:val="24"/>
          <w:szCs w:val="24"/>
        </w:rPr>
        <w:t xml:space="preserve"> quasi als </w:t>
      </w:r>
      <w:r w:rsidR="0089344F">
        <w:rPr>
          <w:rFonts w:ascii="Arial" w:hAnsi="Arial" w:cs="Arial"/>
          <w:bCs/>
          <w:sz w:val="24"/>
          <w:szCs w:val="24"/>
        </w:rPr>
        <w:t>Hilfsmittel, als Skizze</w:t>
      </w:r>
      <w:r w:rsidR="00ED0010">
        <w:rPr>
          <w:rFonts w:ascii="Arial" w:hAnsi="Arial" w:cs="Arial"/>
          <w:bCs/>
          <w:sz w:val="24"/>
          <w:szCs w:val="24"/>
        </w:rPr>
        <w:t xml:space="preserve"> verwendet. </w:t>
      </w:r>
      <w:r w:rsidR="0089344F">
        <w:rPr>
          <w:rFonts w:ascii="Arial" w:hAnsi="Arial" w:cs="Arial"/>
          <w:bCs/>
          <w:sz w:val="24"/>
          <w:szCs w:val="24"/>
        </w:rPr>
        <w:t>D</w:t>
      </w:r>
      <w:r w:rsidR="00B1266E">
        <w:rPr>
          <w:rFonts w:ascii="Arial" w:hAnsi="Arial" w:cs="Arial"/>
          <w:bCs/>
          <w:sz w:val="24"/>
          <w:szCs w:val="24"/>
        </w:rPr>
        <w:t xml:space="preserve">ie </w:t>
      </w:r>
      <w:r w:rsidR="0089344F">
        <w:rPr>
          <w:rFonts w:ascii="Arial" w:hAnsi="Arial" w:cs="Arial"/>
          <w:bCs/>
          <w:sz w:val="24"/>
          <w:szCs w:val="24"/>
        </w:rPr>
        <w:t xml:space="preserve">dabei verwendeten </w:t>
      </w:r>
      <w:r w:rsidR="00B1266E">
        <w:rPr>
          <w:rFonts w:ascii="Arial" w:hAnsi="Arial" w:cs="Arial"/>
          <w:bCs/>
          <w:sz w:val="24"/>
          <w:szCs w:val="24"/>
        </w:rPr>
        <w:t>UML-</w:t>
      </w:r>
      <w:r w:rsidRPr="009C146B">
        <w:rPr>
          <w:rFonts w:ascii="Arial" w:hAnsi="Arial" w:cs="Arial"/>
          <w:bCs/>
          <w:sz w:val="24"/>
          <w:szCs w:val="24"/>
        </w:rPr>
        <w:t>Diagramme zeigen meist nur die interessanten Ausschnitte des Systems.</w:t>
      </w:r>
    </w:p>
    <w:p w:rsidR="0089344F" w:rsidRPr="00ED0010" w:rsidRDefault="0089344F" w:rsidP="00ED0010">
      <w:pPr>
        <w:pStyle w:val="ListParagraph"/>
        <w:ind w:left="12"/>
        <w:rPr>
          <w:rFonts w:ascii="Arial" w:hAnsi="Arial" w:cs="Arial"/>
          <w:bCs/>
          <w:sz w:val="24"/>
          <w:szCs w:val="24"/>
        </w:rPr>
      </w:pPr>
    </w:p>
    <w:p w:rsidR="00602CB1" w:rsidRDefault="00602CB1" w:rsidP="00B1266E">
      <w:pPr>
        <w:pStyle w:val="ListParagraph"/>
        <w:ind w:left="12"/>
        <w:rPr>
          <w:rFonts w:ascii="Arial" w:hAnsi="Arial" w:cs="Arial"/>
          <w:bCs/>
          <w:sz w:val="24"/>
          <w:szCs w:val="24"/>
        </w:rPr>
      </w:pPr>
      <w:r w:rsidRPr="009C146B">
        <w:rPr>
          <w:rFonts w:ascii="Arial" w:hAnsi="Arial" w:cs="Arial"/>
          <w:bCs/>
          <w:sz w:val="24"/>
          <w:szCs w:val="24"/>
        </w:rPr>
        <w:t>I</w:t>
      </w:r>
      <w:r w:rsidRPr="009C146B">
        <w:rPr>
          <w:rFonts w:ascii="Arial" w:hAnsi="Arial" w:cs="Arial"/>
          <w:bCs/>
          <w:sz w:val="24"/>
          <w:szCs w:val="24"/>
        </w:rPr>
        <w:t xml:space="preserve">m </w:t>
      </w:r>
      <w:r w:rsidR="00B1266E">
        <w:rPr>
          <w:rFonts w:ascii="Arial" w:hAnsi="Arial" w:cs="Arial"/>
          <w:bCs/>
          <w:sz w:val="24"/>
          <w:szCs w:val="24"/>
        </w:rPr>
        <w:t xml:space="preserve">Gegensatz dazu ist der </w:t>
      </w:r>
      <w:r w:rsidRPr="009C146B">
        <w:rPr>
          <w:rFonts w:ascii="Arial" w:hAnsi="Arial" w:cs="Arial"/>
          <w:bCs/>
          <w:sz w:val="24"/>
          <w:szCs w:val="24"/>
        </w:rPr>
        <w:t xml:space="preserve">Architekt des Systems </w:t>
      </w:r>
      <w:r w:rsidR="00B1266E">
        <w:rPr>
          <w:rFonts w:ascii="Arial" w:hAnsi="Arial" w:cs="Arial"/>
          <w:bCs/>
          <w:sz w:val="24"/>
          <w:szCs w:val="24"/>
        </w:rPr>
        <w:t xml:space="preserve">Fall </w:t>
      </w:r>
      <w:r w:rsidRPr="009C146B">
        <w:rPr>
          <w:rFonts w:ascii="Arial" w:hAnsi="Arial" w:cs="Arial"/>
          <w:bCs/>
          <w:sz w:val="24"/>
          <w:szCs w:val="24"/>
        </w:rPr>
        <w:t>damit beschäftigt, das Design der Software mehr oder weniger vollständig zu hinterlegen.</w:t>
      </w:r>
      <w:r w:rsidR="00B1266E">
        <w:rPr>
          <w:rFonts w:ascii="Arial" w:hAnsi="Arial" w:cs="Arial"/>
          <w:bCs/>
          <w:sz w:val="24"/>
          <w:szCs w:val="24"/>
        </w:rPr>
        <w:t xml:space="preserve"> Dies wird dann als Blueprint (Blaupause) bezeichnet. Ein </w:t>
      </w:r>
      <w:r w:rsidRPr="009C146B">
        <w:rPr>
          <w:rFonts w:ascii="Arial" w:hAnsi="Arial" w:cs="Arial"/>
          <w:bCs/>
          <w:sz w:val="24"/>
          <w:szCs w:val="24"/>
        </w:rPr>
        <w:t xml:space="preserve">Blueprint ist </w:t>
      </w:r>
      <w:r w:rsidR="0089344F">
        <w:rPr>
          <w:rFonts w:ascii="Arial" w:hAnsi="Arial" w:cs="Arial"/>
          <w:bCs/>
          <w:sz w:val="24"/>
          <w:szCs w:val="24"/>
        </w:rPr>
        <w:t xml:space="preserve">also </w:t>
      </w:r>
      <w:r w:rsidRPr="009C146B">
        <w:rPr>
          <w:rFonts w:ascii="Arial" w:hAnsi="Arial" w:cs="Arial"/>
          <w:bCs/>
          <w:sz w:val="24"/>
          <w:szCs w:val="24"/>
        </w:rPr>
        <w:t>eine größere Architekturvorgabe.</w:t>
      </w:r>
    </w:p>
    <w:p w:rsidR="0089344F" w:rsidRPr="00B1266E" w:rsidRDefault="0089344F" w:rsidP="00B1266E">
      <w:pPr>
        <w:pStyle w:val="ListParagraph"/>
        <w:ind w:left="12"/>
        <w:rPr>
          <w:rFonts w:ascii="Arial" w:hAnsi="Arial" w:cs="Arial"/>
          <w:bCs/>
          <w:sz w:val="24"/>
          <w:szCs w:val="24"/>
        </w:rPr>
      </w:pPr>
    </w:p>
    <w:p w:rsidR="00602CB1" w:rsidRDefault="00B1266E" w:rsidP="00602CB1">
      <w:pPr>
        <w:pStyle w:val="ListParagraph"/>
        <w:ind w:left="12"/>
        <w:rPr>
          <w:rFonts w:ascii="Arial" w:hAnsi="Arial" w:cs="Arial"/>
          <w:bCs/>
          <w:sz w:val="24"/>
          <w:szCs w:val="24"/>
        </w:rPr>
      </w:pPr>
      <w:r w:rsidRPr="00B1266E">
        <w:rPr>
          <w:rFonts w:ascii="Arial" w:hAnsi="Arial" w:cs="Arial"/>
          <w:bCs/>
          <w:sz w:val="24"/>
          <w:szCs w:val="24"/>
        </w:rPr>
        <w:t xml:space="preserve">Die </w:t>
      </w:r>
      <w:r>
        <w:rPr>
          <w:rFonts w:ascii="Arial" w:hAnsi="Arial" w:cs="Arial"/>
          <w:bCs/>
          <w:sz w:val="24"/>
          <w:szCs w:val="24"/>
        </w:rPr>
        <w:t xml:space="preserve">UML kann außerdem selbst als Programmiersprache verwendet werden. Entscheidend ist, dass sie </w:t>
      </w:r>
      <w:r w:rsidR="00602CB1" w:rsidRPr="00391C3C">
        <w:rPr>
          <w:rFonts w:ascii="Arial" w:hAnsi="Arial" w:cs="Arial"/>
          <w:bCs/>
          <w:sz w:val="24"/>
          <w:szCs w:val="24"/>
        </w:rPr>
        <w:t>selbst</w:t>
      </w:r>
      <w:r>
        <w:rPr>
          <w:rFonts w:ascii="Arial" w:hAnsi="Arial" w:cs="Arial"/>
          <w:bCs/>
          <w:sz w:val="24"/>
          <w:szCs w:val="24"/>
        </w:rPr>
        <w:t>ständig</w:t>
      </w:r>
      <w:r w:rsidR="00602CB1" w:rsidRPr="00391C3C">
        <w:rPr>
          <w:rFonts w:ascii="Arial" w:hAnsi="Arial" w:cs="Arial"/>
          <w:bCs/>
          <w:sz w:val="24"/>
          <w:szCs w:val="24"/>
        </w:rPr>
        <w:t xml:space="preserve"> von Maschinen weiterverarbeitet werden kann. Die UML und die dazugehörigen Sprachen wie XMI (XML Metadata Interchange) werden von Frameworks gelesen, die dann auch Code generieren können.</w:t>
      </w:r>
      <w:r w:rsidR="00EC454D">
        <w:rPr>
          <w:rFonts w:ascii="Arial" w:hAnsi="Arial" w:cs="Arial"/>
          <w:bCs/>
          <w:sz w:val="24"/>
          <w:szCs w:val="24"/>
        </w:rPr>
        <w:t xml:space="preserve"> </w:t>
      </w:r>
      <w:r w:rsidR="00602CB1" w:rsidRPr="00391C3C">
        <w:rPr>
          <w:rFonts w:ascii="Arial" w:hAnsi="Arial" w:cs="Arial"/>
          <w:bCs/>
          <w:sz w:val="24"/>
          <w:szCs w:val="24"/>
        </w:rPr>
        <w:t>Das Entwickeln von Software ist relativ teuer, gerade europäische IT-Firmen müssen sehen, wie Sie konkurrenzf</w:t>
      </w:r>
      <w:r>
        <w:rPr>
          <w:rFonts w:ascii="Arial" w:hAnsi="Arial" w:cs="Arial"/>
          <w:bCs/>
          <w:sz w:val="24"/>
          <w:szCs w:val="24"/>
        </w:rPr>
        <w:t>ähig und schnell, qualitativ</w:t>
      </w:r>
      <w:r w:rsidR="00602CB1" w:rsidRPr="00391C3C">
        <w:rPr>
          <w:rFonts w:ascii="Arial" w:hAnsi="Arial" w:cs="Arial"/>
          <w:bCs/>
          <w:sz w:val="24"/>
          <w:szCs w:val="24"/>
        </w:rPr>
        <w:t xml:space="preserve"> hochwertige Software erstellen können.Dies kann sicher teilweise dadurch geschehen, dass Code automat</w:t>
      </w:r>
      <w:r>
        <w:rPr>
          <w:rFonts w:ascii="Arial" w:hAnsi="Arial" w:cs="Arial"/>
          <w:bCs/>
          <w:sz w:val="24"/>
          <w:szCs w:val="24"/>
        </w:rPr>
        <w:t>isiert generiert wird. Wenn UML-</w:t>
      </w:r>
      <w:r w:rsidR="00602CB1" w:rsidRPr="00391C3C">
        <w:rPr>
          <w:rFonts w:ascii="Arial" w:hAnsi="Arial" w:cs="Arial"/>
          <w:bCs/>
          <w:sz w:val="24"/>
          <w:szCs w:val="24"/>
        </w:rPr>
        <w:t xml:space="preserve">Diagramme die Komponenten, Pakete, Klassen und auch noch das Verhalten von Software beschreiben, </w:t>
      </w:r>
      <w:r>
        <w:rPr>
          <w:rFonts w:ascii="Arial" w:hAnsi="Arial" w:cs="Arial"/>
          <w:bCs/>
          <w:sz w:val="24"/>
          <w:szCs w:val="24"/>
        </w:rPr>
        <w:t xml:space="preserve">dann sollte auch </w:t>
      </w:r>
      <w:r w:rsidR="00602CB1" w:rsidRPr="00391C3C">
        <w:rPr>
          <w:rFonts w:ascii="Arial" w:hAnsi="Arial" w:cs="Arial"/>
          <w:bCs/>
          <w:sz w:val="24"/>
          <w:szCs w:val="24"/>
        </w:rPr>
        <w:t xml:space="preserve">möglichst viel Code </w:t>
      </w:r>
      <w:r>
        <w:rPr>
          <w:rFonts w:ascii="Arial" w:hAnsi="Arial" w:cs="Arial"/>
          <w:bCs/>
          <w:sz w:val="24"/>
          <w:szCs w:val="24"/>
        </w:rPr>
        <w:t>auf Knopfdruck automatisch generiert werden.</w:t>
      </w:r>
      <w:r w:rsidR="00602CB1" w:rsidRPr="00391C3C">
        <w:rPr>
          <w:rFonts w:ascii="Arial" w:hAnsi="Arial" w:cs="Arial"/>
          <w:bCs/>
          <w:sz w:val="24"/>
          <w:szCs w:val="24"/>
        </w:rPr>
        <w:t xml:space="preserve"> In diesem Fall wäre dann die UML selbst so e</w:t>
      </w:r>
      <w:r w:rsidR="00BE46CE">
        <w:rPr>
          <w:rFonts w:ascii="Arial" w:hAnsi="Arial" w:cs="Arial"/>
          <w:bCs/>
          <w:sz w:val="24"/>
          <w:szCs w:val="24"/>
        </w:rPr>
        <w:t>twas wie eine höherwertige Meta-</w:t>
      </w:r>
      <w:r w:rsidR="00602CB1" w:rsidRPr="00391C3C">
        <w:rPr>
          <w:rFonts w:ascii="Arial" w:hAnsi="Arial" w:cs="Arial"/>
          <w:bCs/>
          <w:sz w:val="24"/>
          <w:szCs w:val="24"/>
        </w:rPr>
        <w:t>Programmiersprache.</w:t>
      </w:r>
    </w:p>
    <w:p w:rsidR="0089344F" w:rsidRPr="00391C3C" w:rsidRDefault="0089344F" w:rsidP="00602CB1">
      <w:pPr>
        <w:pStyle w:val="ListParagraph"/>
        <w:ind w:left="12"/>
        <w:rPr>
          <w:rFonts w:ascii="Arial" w:hAnsi="Arial" w:cs="Arial"/>
          <w:bCs/>
          <w:sz w:val="24"/>
          <w:szCs w:val="24"/>
        </w:rPr>
      </w:pPr>
    </w:p>
    <w:p w:rsidR="00B670FD" w:rsidRDefault="00602CB1" w:rsidP="00602CB1">
      <w:pPr>
        <w:pStyle w:val="ListParagraph"/>
        <w:ind w:left="12"/>
        <w:rPr>
          <w:rFonts w:ascii="Arial" w:hAnsi="Arial" w:cs="Arial"/>
          <w:bCs/>
          <w:sz w:val="24"/>
          <w:szCs w:val="24"/>
        </w:rPr>
      </w:pPr>
      <w:r w:rsidRPr="00391C3C">
        <w:rPr>
          <w:rFonts w:ascii="Arial" w:hAnsi="Arial" w:cs="Arial"/>
          <w:bCs/>
          <w:sz w:val="24"/>
          <w:szCs w:val="24"/>
        </w:rPr>
        <w:t xml:space="preserve">Dieses Vorgehen führt </w:t>
      </w:r>
      <w:r w:rsidR="00BE46CE">
        <w:rPr>
          <w:rFonts w:ascii="Arial" w:hAnsi="Arial" w:cs="Arial"/>
          <w:bCs/>
          <w:sz w:val="24"/>
          <w:szCs w:val="24"/>
        </w:rPr>
        <w:t xml:space="preserve">zum Forschungsgebiet der MDA, der </w:t>
      </w:r>
      <w:r w:rsidRPr="00391C3C">
        <w:rPr>
          <w:rFonts w:ascii="Arial" w:hAnsi="Arial" w:cs="Arial"/>
          <w:bCs/>
          <w:sz w:val="24"/>
          <w:szCs w:val="24"/>
        </w:rPr>
        <w:t>Model Driven Architectur</w:t>
      </w:r>
      <w:r w:rsidR="00BE46CE">
        <w:rPr>
          <w:rFonts w:ascii="Arial" w:hAnsi="Arial" w:cs="Arial"/>
          <w:bCs/>
          <w:sz w:val="24"/>
          <w:szCs w:val="24"/>
        </w:rPr>
        <w:t>e</w:t>
      </w:r>
      <w:r w:rsidRPr="00391C3C">
        <w:rPr>
          <w:rFonts w:ascii="Arial" w:hAnsi="Arial" w:cs="Arial"/>
          <w:bCs/>
          <w:sz w:val="24"/>
          <w:szCs w:val="24"/>
        </w:rPr>
        <w:t xml:space="preserve">, wofür es bereits </w:t>
      </w:r>
      <w:r w:rsidR="00BE46CE">
        <w:rPr>
          <w:rFonts w:ascii="Arial" w:hAnsi="Arial" w:cs="Arial"/>
          <w:bCs/>
          <w:sz w:val="24"/>
          <w:szCs w:val="24"/>
        </w:rPr>
        <w:t xml:space="preserve">sehr </w:t>
      </w:r>
      <w:r w:rsidRPr="00391C3C">
        <w:rPr>
          <w:rFonts w:ascii="Arial" w:hAnsi="Arial" w:cs="Arial"/>
          <w:bCs/>
          <w:sz w:val="24"/>
          <w:szCs w:val="24"/>
        </w:rPr>
        <w:t>viele leistungsfähige Frameworks gibt. Leider sind viele dieser Toolkits in der Industrie versteckt. Es gibt aber auch einige gute freie Toolk</w:t>
      </w:r>
      <w:r w:rsidR="00BE46CE">
        <w:rPr>
          <w:rFonts w:ascii="Arial" w:hAnsi="Arial" w:cs="Arial"/>
          <w:bCs/>
          <w:sz w:val="24"/>
          <w:szCs w:val="24"/>
        </w:rPr>
        <w:t>its z. B. unter icoWeb AndroMDA</w:t>
      </w:r>
      <w:r w:rsidRPr="00391C3C">
        <w:rPr>
          <w:rFonts w:ascii="Arial" w:hAnsi="Arial" w:cs="Arial"/>
          <w:bCs/>
          <w:sz w:val="24"/>
          <w:szCs w:val="24"/>
        </w:rPr>
        <w:t>.</w:t>
      </w:r>
    </w:p>
    <w:p w:rsidR="0089344F" w:rsidRPr="00602CB1" w:rsidRDefault="0089344F" w:rsidP="00602CB1">
      <w:pPr>
        <w:pStyle w:val="ListParagraph"/>
        <w:ind w:left="12"/>
        <w:rPr>
          <w:rFonts w:ascii="Arial" w:hAnsi="Arial" w:cs="Arial"/>
          <w:bCs/>
          <w:sz w:val="24"/>
          <w:szCs w:val="24"/>
        </w:rPr>
      </w:pPr>
    </w:p>
    <w:p w:rsidR="004B723F" w:rsidRDefault="00A65C4E" w:rsidP="004B723F">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Werkzeuge</w:t>
      </w:r>
    </w:p>
    <w:p w:rsidR="00D7404F" w:rsidRDefault="00D7404F" w:rsidP="00D7404F">
      <w:pPr>
        <w:pStyle w:val="ListParagraph"/>
        <w:ind w:left="12"/>
        <w:rPr>
          <w:rFonts w:ascii="Arial" w:hAnsi="Arial" w:cs="Arial"/>
          <w:bCs/>
          <w:sz w:val="24"/>
          <w:szCs w:val="24"/>
        </w:rPr>
      </w:pPr>
    </w:p>
    <w:p w:rsidR="00BA247F" w:rsidRDefault="00830892" w:rsidP="00D7404F">
      <w:pPr>
        <w:pStyle w:val="ListParagraph"/>
        <w:ind w:left="12"/>
        <w:rPr>
          <w:rFonts w:ascii="Arial" w:hAnsi="Arial" w:cs="Arial"/>
          <w:bCs/>
          <w:sz w:val="24"/>
          <w:szCs w:val="24"/>
        </w:rPr>
      </w:pPr>
      <w:r>
        <w:rPr>
          <w:rFonts w:ascii="Arial" w:hAnsi="Arial" w:cs="Arial"/>
          <w:bCs/>
          <w:sz w:val="24"/>
          <w:szCs w:val="24"/>
        </w:rPr>
        <w:t xml:space="preserve">Damit die Diagramme nicht mit dem Stift zu Papier gebracht werden müssen, gibt es eine Vielzahl von Tools, die </w:t>
      </w:r>
      <w:r w:rsidR="00BA247F">
        <w:rPr>
          <w:rFonts w:ascii="Arial" w:hAnsi="Arial" w:cs="Arial"/>
          <w:bCs/>
          <w:sz w:val="24"/>
          <w:szCs w:val="24"/>
        </w:rPr>
        <w:t xml:space="preserve">die </w:t>
      </w:r>
      <w:r>
        <w:rPr>
          <w:rFonts w:ascii="Arial" w:hAnsi="Arial" w:cs="Arial"/>
          <w:bCs/>
          <w:sz w:val="24"/>
          <w:szCs w:val="24"/>
        </w:rPr>
        <w:t>mächtige UML-Notation beherrschen. Neben Online-Angeboten, stehen Desktop-Versionen zum Download bereit. Doch nur wenige sind kostenlos und unterscheiden sich sehr stark in ihren Fähigkeiten. Einige Tools arbeiten mit der Entwicklungsumgebung zusammen, mit der man das Software-System programmiert. Andere können aus den modellierten UML-Klassen fertigen Code für einen Prototypen generieren. Eine umfassende Liste</w:t>
      </w:r>
      <w:r w:rsidR="00BA247F">
        <w:rPr>
          <w:rFonts w:ascii="Arial" w:hAnsi="Arial" w:cs="Arial"/>
          <w:bCs/>
          <w:sz w:val="24"/>
          <w:szCs w:val="24"/>
        </w:rPr>
        <w:t xml:space="preserve"> {10}</w:t>
      </w:r>
      <w:r>
        <w:rPr>
          <w:rFonts w:ascii="Arial" w:hAnsi="Arial" w:cs="Arial"/>
          <w:bCs/>
          <w:sz w:val="24"/>
          <w:szCs w:val="24"/>
        </w:rPr>
        <w:t xml:space="preserve"> stellt die Firma OOSE im Internet bereit</w:t>
      </w:r>
      <w:r w:rsidR="00BA247F">
        <w:rPr>
          <w:rFonts w:ascii="Arial" w:hAnsi="Arial" w:cs="Arial"/>
          <w:bCs/>
          <w:sz w:val="24"/>
          <w:szCs w:val="24"/>
        </w:rPr>
        <w:t>.</w:t>
      </w:r>
    </w:p>
    <w:p w:rsidR="0056284B" w:rsidRDefault="0056284B" w:rsidP="00D7404F">
      <w:pPr>
        <w:pStyle w:val="ListParagraph"/>
        <w:ind w:left="12"/>
        <w:rPr>
          <w:rFonts w:ascii="Arial" w:hAnsi="Arial" w:cs="Arial"/>
          <w:bCs/>
          <w:sz w:val="24"/>
          <w:szCs w:val="24"/>
        </w:rPr>
      </w:pPr>
    </w:p>
    <w:p w:rsidR="00D7404F" w:rsidRPr="00FF6550" w:rsidRDefault="00BA247F" w:rsidP="00D7404F">
      <w:pPr>
        <w:pStyle w:val="ListParagraph"/>
        <w:ind w:left="12"/>
        <w:rPr>
          <w:rFonts w:ascii="Arial" w:hAnsi="Arial" w:cs="Arial"/>
          <w:bCs/>
          <w:sz w:val="24"/>
          <w:szCs w:val="24"/>
        </w:rPr>
      </w:pPr>
      <w:r>
        <w:rPr>
          <w:rFonts w:ascii="Arial" w:hAnsi="Arial" w:cs="Arial"/>
          <w:bCs/>
          <w:sz w:val="24"/>
          <w:szCs w:val="24"/>
        </w:rPr>
        <w:t>Wichtig zu beachten ist, dass derzeit kein Austausch der Diagramme zwischen den einzelnen Tools verschiedener Tool-Hersteller möglich ist. Dies könnte sich aber mit der neuen UML-Spezifikation 2.5 und dem Kapitel über Diagrammaustausch ändern.</w:t>
      </w:r>
    </w:p>
    <w:p w:rsidR="004B723F" w:rsidRPr="00FF6550" w:rsidRDefault="004B723F">
      <w:pPr>
        <w:rPr>
          <w:rFonts w:ascii="Arial" w:hAnsi="Arial" w:cs="Arial"/>
          <w:bCs/>
          <w:sz w:val="24"/>
          <w:szCs w:val="24"/>
        </w:rPr>
      </w:pPr>
      <w:r w:rsidRPr="00FF6550">
        <w:rPr>
          <w:rFonts w:ascii="Arial" w:hAnsi="Arial" w:cs="Arial"/>
          <w:bCs/>
          <w:sz w:val="24"/>
          <w:szCs w:val="24"/>
        </w:rPr>
        <w:br w:type="page"/>
      </w:r>
    </w:p>
    <w:p w:rsidR="004B723F" w:rsidRDefault="004B723F" w:rsidP="004B723F">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lastRenderedPageBreak/>
        <w:t>Zusammenfassung</w:t>
      </w:r>
    </w:p>
    <w:p w:rsidR="002F4700" w:rsidRPr="00FF6550" w:rsidRDefault="002F4700" w:rsidP="002F4700">
      <w:pPr>
        <w:pStyle w:val="ListParagraph"/>
        <w:ind w:left="0"/>
        <w:rPr>
          <w:rFonts w:ascii="Arial" w:hAnsi="Arial" w:cs="Arial"/>
          <w:bCs/>
          <w:sz w:val="24"/>
          <w:szCs w:val="24"/>
        </w:rPr>
      </w:pPr>
    </w:p>
    <w:p w:rsidR="007F15A9" w:rsidRDefault="002F4700" w:rsidP="00E854C3">
      <w:pPr>
        <w:pStyle w:val="ListParagraph"/>
        <w:ind w:left="0"/>
        <w:rPr>
          <w:rFonts w:ascii="Arial" w:hAnsi="Arial" w:cs="Arial"/>
          <w:bCs/>
          <w:sz w:val="24"/>
          <w:szCs w:val="24"/>
        </w:rPr>
      </w:pPr>
      <w:r>
        <w:rPr>
          <w:rFonts w:ascii="Arial" w:hAnsi="Arial" w:cs="Arial"/>
          <w:bCs/>
          <w:sz w:val="24"/>
          <w:szCs w:val="24"/>
        </w:rPr>
        <w:t xml:space="preserve">UML hat sich als Best Practise in der Wirtschaft durchgesetzt und </w:t>
      </w:r>
      <w:r w:rsidR="007F15A9">
        <w:rPr>
          <w:rFonts w:ascii="Arial" w:hAnsi="Arial" w:cs="Arial"/>
          <w:bCs/>
          <w:sz w:val="24"/>
          <w:szCs w:val="24"/>
        </w:rPr>
        <w:t>hat sich als</w:t>
      </w:r>
      <w:r>
        <w:rPr>
          <w:rFonts w:ascii="Arial" w:hAnsi="Arial" w:cs="Arial"/>
          <w:bCs/>
          <w:sz w:val="24"/>
          <w:szCs w:val="24"/>
        </w:rPr>
        <w:t xml:space="preserve">anerkannter Standard in den letzten 20 Jahren </w:t>
      </w:r>
      <w:r w:rsidR="007F15A9">
        <w:rPr>
          <w:rFonts w:ascii="Arial" w:hAnsi="Arial" w:cs="Arial"/>
          <w:bCs/>
          <w:sz w:val="24"/>
          <w:szCs w:val="24"/>
        </w:rPr>
        <w:t>weit</w:t>
      </w:r>
      <w:r>
        <w:rPr>
          <w:rFonts w:ascii="Arial" w:hAnsi="Arial" w:cs="Arial"/>
          <w:bCs/>
          <w:sz w:val="24"/>
          <w:szCs w:val="24"/>
        </w:rPr>
        <w:t xml:space="preserve"> verbreitet. Die universielle Notationselemente bieten sich an, um komplexe </w:t>
      </w:r>
      <w:r w:rsidR="00977CD7" w:rsidRPr="00BA247F">
        <w:rPr>
          <w:rFonts w:ascii="Arial" w:hAnsi="Arial" w:cs="Arial"/>
          <w:bCs/>
          <w:sz w:val="24"/>
          <w:szCs w:val="24"/>
        </w:rPr>
        <w:t>reale System</w:t>
      </w:r>
      <w:r>
        <w:rPr>
          <w:rFonts w:ascii="Arial" w:hAnsi="Arial" w:cs="Arial"/>
          <w:bCs/>
          <w:sz w:val="24"/>
          <w:szCs w:val="24"/>
        </w:rPr>
        <w:t>ein Modellansichten widerzuspiegeln</w:t>
      </w:r>
      <w:r w:rsidR="00977CD7" w:rsidRPr="00BA247F">
        <w:rPr>
          <w:rFonts w:ascii="Arial" w:hAnsi="Arial" w:cs="Arial"/>
          <w:bCs/>
          <w:sz w:val="24"/>
          <w:szCs w:val="24"/>
        </w:rPr>
        <w:t>.</w:t>
      </w:r>
      <w:r w:rsidR="00977CD7">
        <w:rPr>
          <w:rFonts w:ascii="Arial" w:hAnsi="Arial" w:cs="Arial"/>
          <w:bCs/>
          <w:sz w:val="24"/>
          <w:szCs w:val="24"/>
        </w:rPr>
        <w:t xml:space="preserve"> Es </w:t>
      </w:r>
      <w:r>
        <w:rPr>
          <w:rFonts w:ascii="Arial" w:hAnsi="Arial" w:cs="Arial"/>
          <w:bCs/>
          <w:sz w:val="24"/>
          <w:szCs w:val="24"/>
        </w:rPr>
        <w:t xml:space="preserve">fördert die Kommunikation in fast allen Projektphasen und </w:t>
      </w:r>
      <w:r w:rsidR="00977CD7">
        <w:rPr>
          <w:rFonts w:ascii="Arial" w:hAnsi="Arial" w:cs="Arial"/>
          <w:bCs/>
          <w:sz w:val="24"/>
          <w:szCs w:val="24"/>
        </w:rPr>
        <w:t>hilft</w:t>
      </w:r>
      <w:r>
        <w:rPr>
          <w:rFonts w:ascii="Arial" w:hAnsi="Arial" w:cs="Arial"/>
          <w:bCs/>
          <w:sz w:val="24"/>
          <w:szCs w:val="24"/>
        </w:rPr>
        <w:t xml:space="preserve"> auch bei Systemdokumentation und –</w:t>
      </w:r>
      <w:r w:rsidR="007F15A9">
        <w:rPr>
          <w:rFonts w:ascii="Arial" w:hAnsi="Arial" w:cs="Arial"/>
          <w:bCs/>
          <w:sz w:val="24"/>
          <w:szCs w:val="24"/>
        </w:rPr>
        <w:t>w</w:t>
      </w:r>
      <w:r>
        <w:rPr>
          <w:rFonts w:ascii="Arial" w:hAnsi="Arial" w:cs="Arial"/>
          <w:bCs/>
          <w:sz w:val="24"/>
          <w:szCs w:val="24"/>
        </w:rPr>
        <w:t xml:space="preserve">artung.Bereits in der Analyse- und Desingphase können mit der Hilfe von der UML </w:t>
      </w:r>
      <w:r w:rsidR="00977CD7">
        <w:rPr>
          <w:rFonts w:ascii="Arial" w:hAnsi="Arial" w:cs="Arial"/>
          <w:bCs/>
          <w:sz w:val="24"/>
          <w:szCs w:val="24"/>
        </w:rPr>
        <w:t>Fehler früh</w:t>
      </w:r>
      <w:r w:rsidR="007F15A9">
        <w:rPr>
          <w:rFonts w:ascii="Arial" w:hAnsi="Arial" w:cs="Arial"/>
          <w:bCs/>
          <w:sz w:val="24"/>
          <w:szCs w:val="24"/>
        </w:rPr>
        <w:t>vermieden</w:t>
      </w:r>
      <w:r>
        <w:rPr>
          <w:rFonts w:ascii="Arial" w:hAnsi="Arial" w:cs="Arial"/>
          <w:bCs/>
          <w:sz w:val="24"/>
          <w:szCs w:val="24"/>
        </w:rPr>
        <w:t>werden</w:t>
      </w:r>
      <w:r w:rsidR="00977CD7">
        <w:rPr>
          <w:rFonts w:ascii="Arial" w:hAnsi="Arial" w:cs="Arial"/>
          <w:bCs/>
          <w:sz w:val="24"/>
          <w:szCs w:val="24"/>
        </w:rPr>
        <w:t xml:space="preserve">. Die Verwendung hat sich in der Industrie </w:t>
      </w:r>
      <w:r w:rsidR="00977CD7">
        <w:rPr>
          <w:rFonts w:ascii="Arial" w:hAnsi="Arial" w:cs="Arial"/>
          <w:bCs/>
          <w:sz w:val="24"/>
          <w:szCs w:val="24"/>
        </w:rPr>
        <w:t>durchgesetzt</w:t>
      </w:r>
      <w:r w:rsidR="00977CD7" w:rsidRPr="00BA247F">
        <w:rPr>
          <w:rFonts w:ascii="Arial" w:hAnsi="Arial" w:cs="Arial"/>
          <w:bCs/>
          <w:sz w:val="24"/>
          <w:szCs w:val="24"/>
        </w:rPr>
        <w:t>.</w:t>
      </w:r>
      <w:r w:rsidR="00977CD7">
        <w:rPr>
          <w:rFonts w:ascii="Arial" w:hAnsi="Arial" w:cs="Arial"/>
          <w:bCs/>
          <w:sz w:val="24"/>
          <w:szCs w:val="24"/>
        </w:rPr>
        <w:t xml:space="preserve"> Sie wird an den Hochschulen gelehrt und </w:t>
      </w:r>
      <w:r>
        <w:rPr>
          <w:rFonts w:ascii="Arial" w:hAnsi="Arial" w:cs="Arial"/>
          <w:bCs/>
          <w:sz w:val="24"/>
          <w:szCs w:val="24"/>
        </w:rPr>
        <w:t xml:space="preserve">ist </w:t>
      </w:r>
      <w:r w:rsidR="00977CD7">
        <w:rPr>
          <w:rFonts w:ascii="Arial" w:hAnsi="Arial" w:cs="Arial"/>
          <w:bCs/>
          <w:sz w:val="24"/>
          <w:szCs w:val="24"/>
        </w:rPr>
        <w:t>in der Literatur sehr</w:t>
      </w:r>
      <w:r w:rsidR="00EC454D">
        <w:rPr>
          <w:rFonts w:ascii="Arial" w:hAnsi="Arial" w:cs="Arial"/>
          <w:bCs/>
          <w:sz w:val="24"/>
          <w:szCs w:val="24"/>
        </w:rPr>
        <w:t xml:space="preserve"> verbreitet</w:t>
      </w:r>
      <w:r w:rsidR="00977CD7">
        <w:rPr>
          <w:rFonts w:ascii="Arial" w:hAnsi="Arial" w:cs="Arial"/>
          <w:bCs/>
          <w:sz w:val="24"/>
          <w:szCs w:val="24"/>
        </w:rPr>
        <w:t>.</w:t>
      </w:r>
    </w:p>
    <w:p w:rsidR="00EC454D" w:rsidRDefault="00EC454D" w:rsidP="00E854C3">
      <w:pPr>
        <w:pStyle w:val="ListParagraph"/>
        <w:ind w:left="0"/>
        <w:rPr>
          <w:rFonts w:ascii="Arial" w:hAnsi="Arial" w:cs="Arial"/>
          <w:bCs/>
          <w:sz w:val="24"/>
          <w:szCs w:val="24"/>
        </w:rPr>
      </w:pPr>
    </w:p>
    <w:p w:rsidR="00977CD7" w:rsidRDefault="00E854C3" w:rsidP="00977CD7">
      <w:pPr>
        <w:pStyle w:val="ListParagraph"/>
        <w:ind w:left="0"/>
        <w:rPr>
          <w:rFonts w:ascii="Arial" w:hAnsi="Arial" w:cs="Arial"/>
          <w:bCs/>
          <w:sz w:val="24"/>
          <w:szCs w:val="24"/>
        </w:rPr>
      </w:pPr>
      <w:r>
        <w:rPr>
          <w:rFonts w:ascii="Arial" w:hAnsi="Arial" w:cs="Arial"/>
          <w:bCs/>
          <w:sz w:val="24"/>
          <w:szCs w:val="24"/>
        </w:rPr>
        <w:t xml:space="preserve">Ein modelliertes Softwaresystem-Modell kann in der Implementierungsphase unabhängig von Hardware und Software </w:t>
      </w:r>
      <w:r w:rsidRPr="00BA247F">
        <w:rPr>
          <w:rFonts w:ascii="Arial" w:hAnsi="Arial" w:cs="Arial"/>
          <w:bCs/>
          <w:sz w:val="24"/>
          <w:szCs w:val="24"/>
        </w:rPr>
        <w:t>auf verschiedenen</w:t>
      </w:r>
      <w:r w:rsidR="00672E87">
        <w:rPr>
          <w:rFonts w:ascii="Arial" w:hAnsi="Arial" w:cs="Arial"/>
          <w:bCs/>
          <w:sz w:val="24"/>
          <w:szCs w:val="24"/>
        </w:rPr>
        <w:t xml:space="preserve"> </w:t>
      </w:r>
      <w:r w:rsidRPr="00BA247F">
        <w:rPr>
          <w:rFonts w:ascii="Arial" w:hAnsi="Arial" w:cs="Arial"/>
          <w:bCs/>
          <w:sz w:val="24"/>
          <w:szCs w:val="24"/>
        </w:rPr>
        <w:t xml:space="preserve">Plattformen </w:t>
      </w:r>
      <w:r>
        <w:rPr>
          <w:rFonts w:ascii="Arial" w:hAnsi="Arial" w:cs="Arial"/>
          <w:bCs/>
          <w:sz w:val="24"/>
          <w:szCs w:val="24"/>
        </w:rPr>
        <w:t>umgesetzt werden</w:t>
      </w:r>
      <w:r w:rsidRPr="00BA247F">
        <w:rPr>
          <w:rFonts w:ascii="Arial" w:hAnsi="Arial" w:cs="Arial"/>
          <w:bCs/>
          <w:sz w:val="24"/>
          <w:szCs w:val="24"/>
        </w:rPr>
        <w:t>.</w:t>
      </w:r>
      <w:r>
        <w:rPr>
          <w:rFonts w:ascii="Arial" w:hAnsi="Arial" w:cs="Arial"/>
          <w:bCs/>
          <w:sz w:val="24"/>
          <w:szCs w:val="24"/>
        </w:rPr>
        <w:t xml:space="preserve"> UML bietet dazu die nötige Flexibilität, um die Darstellung eines komplexen Systems in vielen verschiedenen Modellsichten zu ermöglichen. So wird immer nur das betrachtet, um das es in der Projektumsetzung gerade geht. Es können Details verbo</w:t>
      </w:r>
      <w:r w:rsidRPr="00BA247F">
        <w:rPr>
          <w:rFonts w:ascii="Arial" w:hAnsi="Arial" w:cs="Arial"/>
          <w:bCs/>
          <w:sz w:val="24"/>
          <w:szCs w:val="24"/>
        </w:rPr>
        <w:t xml:space="preserve">rgen </w:t>
      </w:r>
      <w:r>
        <w:rPr>
          <w:rFonts w:ascii="Arial" w:hAnsi="Arial" w:cs="Arial"/>
          <w:bCs/>
          <w:sz w:val="24"/>
          <w:szCs w:val="24"/>
        </w:rPr>
        <w:t>werden, um diese dann zu einem späteren Zeitpunkt</w:t>
      </w:r>
      <w:r w:rsidRPr="00BA247F">
        <w:rPr>
          <w:rFonts w:ascii="Arial" w:hAnsi="Arial" w:cs="Arial"/>
          <w:bCs/>
          <w:sz w:val="24"/>
          <w:szCs w:val="24"/>
        </w:rPr>
        <w:t xml:space="preserve"> verfeinern zu können. </w:t>
      </w:r>
      <w:r w:rsidR="004A0402">
        <w:rPr>
          <w:rFonts w:ascii="Arial" w:hAnsi="Arial" w:cs="Arial"/>
          <w:bCs/>
          <w:sz w:val="24"/>
          <w:szCs w:val="24"/>
        </w:rPr>
        <w:t xml:space="preserve">Außerdem bietet die UML die Möglichkeit, sich </w:t>
      </w:r>
      <w:r>
        <w:rPr>
          <w:rFonts w:ascii="Arial" w:hAnsi="Arial" w:cs="Arial"/>
          <w:bCs/>
          <w:sz w:val="24"/>
          <w:szCs w:val="24"/>
        </w:rPr>
        <w:t>mit Pers</w:t>
      </w:r>
      <w:r w:rsidRPr="00BA247F">
        <w:rPr>
          <w:rFonts w:ascii="Arial" w:hAnsi="Arial" w:cs="Arial"/>
          <w:bCs/>
          <w:sz w:val="24"/>
          <w:szCs w:val="24"/>
        </w:rPr>
        <w:t>onen, die keine IT-Kenntnisse h</w:t>
      </w:r>
      <w:r w:rsidR="004A0402">
        <w:rPr>
          <w:rFonts w:ascii="Arial" w:hAnsi="Arial" w:cs="Arial"/>
          <w:bCs/>
          <w:sz w:val="24"/>
          <w:szCs w:val="24"/>
        </w:rPr>
        <w:t>aben, aber UML verstehen können, sich über ein System auszutauschen.</w:t>
      </w:r>
    </w:p>
    <w:p w:rsidR="00977CD7" w:rsidRDefault="00977CD7" w:rsidP="00977CD7">
      <w:pPr>
        <w:pStyle w:val="ListParagraph"/>
        <w:ind w:left="0"/>
        <w:rPr>
          <w:rFonts w:ascii="Arial" w:hAnsi="Arial" w:cs="Arial"/>
          <w:bCs/>
          <w:sz w:val="24"/>
          <w:szCs w:val="24"/>
        </w:rPr>
      </w:pPr>
    </w:p>
    <w:p w:rsidR="00977CD7" w:rsidRDefault="00977CD7" w:rsidP="00977CD7">
      <w:pPr>
        <w:pStyle w:val="ListParagraph"/>
        <w:ind w:left="0"/>
        <w:rPr>
          <w:rFonts w:ascii="Arial" w:hAnsi="Arial" w:cs="Arial"/>
          <w:bCs/>
          <w:sz w:val="24"/>
          <w:szCs w:val="24"/>
        </w:rPr>
      </w:pPr>
      <w:r>
        <w:rPr>
          <w:rFonts w:ascii="Arial" w:hAnsi="Arial" w:cs="Arial"/>
          <w:bCs/>
          <w:sz w:val="24"/>
          <w:szCs w:val="24"/>
        </w:rPr>
        <w:t>Es gibt eine Reihe an Prozessmodelle</w:t>
      </w:r>
      <w:r w:rsidR="002F4700">
        <w:rPr>
          <w:rFonts w:ascii="Arial" w:hAnsi="Arial" w:cs="Arial"/>
          <w:bCs/>
          <w:sz w:val="24"/>
          <w:szCs w:val="24"/>
        </w:rPr>
        <w:t>n</w:t>
      </w:r>
      <w:ins w:id="18" w:author="Jürgen" w:date="2016-01-08T12:40:00Z">
        <w:r w:rsidR="007F15A9">
          <w:rPr>
            <w:rFonts w:ascii="Arial" w:hAnsi="Arial" w:cs="Arial"/>
            <w:bCs/>
            <w:sz w:val="24"/>
            <w:szCs w:val="24"/>
          </w:rPr>
          <w:t xml:space="preserve"> was ist das?</w:t>
        </w:r>
      </w:ins>
      <w:r>
        <w:rPr>
          <w:rFonts w:ascii="Arial" w:hAnsi="Arial" w:cs="Arial"/>
          <w:bCs/>
          <w:sz w:val="24"/>
          <w:szCs w:val="24"/>
        </w:rPr>
        <w:t>, die im Projektmanagement sehr verbreitet sind und die UML als Modellierungsprache verwenden{3}:</w:t>
      </w:r>
    </w:p>
    <w:p w:rsidR="00977CD7" w:rsidRDefault="00977CD7" w:rsidP="00977CD7">
      <w:pPr>
        <w:pStyle w:val="ListParagraph"/>
        <w:ind w:left="0"/>
        <w:rPr>
          <w:rFonts w:ascii="Arial" w:hAnsi="Arial" w:cs="Arial"/>
          <w:bCs/>
          <w:sz w:val="24"/>
          <w:szCs w:val="24"/>
        </w:rPr>
      </w:pPr>
    </w:p>
    <w:p w:rsidR="00977CD7" w:rsidRDefault="002F4700" w:rsidP="002F4700">
      <w:pPr>
        <w:pStyle w:val="ListParagraph"/>
        <w:numPr>
          <w:ilvl w:val="4"/>
          <w:numId w:val="22"/>
        </w:numPr>
        <w:ind w:left="567"/>
        <w:rPr>
          <w:rFonts w:ascii="Arial" w:hAnsi="Arial" w:cs="Arial"/>
          <w:bCs/>
          <w:sz w:val="24"/>
          <w:szCs w:val="24"/>
        </w:rPr>
      </w:pPr>
      <w:r>
        <w:rPr>
          <w:rFonts w:ascii="Arial" w:hAnsi="Arial" w:cs="Arial"/>
          <w:bCs/>
          <w:sz w:val="24"/>
          <w:szCs w:val="24"/>
        </w:rPr>
        <w:t xml:space="preserve">Rational </w:t>
      </w:r>
      <w:r w:rsidR="00977CD7">
        <w:rPr>
          <w:rFonts w:ascii="Arial" w:hAnsi="Arial" w:cs="Arial"/>
          <w:bCs/>
          <w:sz w:val="24"/>
          <w:szCs w:val="24"/>
        </w:rPr>
        <w:t>Unified Prozess</w:t>
      </w:r>
      <w:r>
        <w:rPr>
          <w:rFonts w:ascii="Arial" w:hAnsi="Arial" w:cs="Arial"/>
          <w:bCs/>
          <w:sz w:val="24"/>
          <w:szCs w:val="24"/>
        </w:rPr>
        <w:t xml:space="preserve"> (RUP)</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Extreme Programming (XP)</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Scrum</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Crystal</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Analyse und Design mit der UML</w:t>
      </w:r>
    </w:p>
    <w:p w:rsidR="004A0402" w:rsidRPr="00EC454D" w:rsidRDefault="002F4700" w:rsidP="00EC454D">
      <w:pPr>
        <w:pStyle w:val="ListParagraph"/>
        <w:numPr>
          <w:ilvl w:val="4"/>
          <w:numId w:val="22"/>
        </w:numPr>
        <w:ind w:left="567"/>
        <w:rPr>
          <w:rFonts w:ascii="Arial" w:hAnsi="Arial" w:cs="Arial"/>
          <w:bCs/>
          <w:sz w:val="24"/>
          <w:szCs w:val="24"/>
        </w:rPr>
      </w:pPr>
      <w:r>
        <w:rPr>
          <w:rFonts w:ascii="Arial" w:hAnsi="Arial" w:cs="Arial"/>
          <w:bCs/>
          <w:sz w:val="24"/>
          <w:szCs w:val="24"/>
        </w:rPr>
        <w:t>V-Modell</w:t>
      </w:r>
    </w:p>
    <w:p w:rsidR="00391C3C" w:rsidRPr="00391C3C" w:rsidRDefault="004A0402" w:rsidP="00EC454D">
      <w:pPr>
        <w:rPr>
          <w:rFonts w:ascii="Arial" w:hAnsi="Arial" w:cs="Arial"/>
          <w:bCs/>
          <w:sz w:val="24"/>
          <w:szCs w:val="24"/>
        </w:rPr>
      </w:pPr>
      <w:r>
        <w:rPr>
          <w:rFonts w:ascii="Arial" w:hAnsi="Arial" w:cs="Arial"/>
          <w:bCs/>
          <w:sz w:val="24"/>
          <w:szCs w:val="24"/>
        </w:rPr>
        <w:t xml:space="preserve">Als Nachteil kann man anführen, dass für die Verwendung der UML zur Entwicklung von Softwaresystemen eine sehr genaue </w:t>
      </w:r>
      <w:r w:rsidRPr="00BA247F">
        <w:rPr>
          <w:rFonts w:ascii="Arial" w:hAnsi="Arial" w:cs="Arial"/>
          <w:bCs/>
          <w:sz w:val="24"/>
          <w:szCs w:val="24"/>
        </w:rPr>
        <w:t xml:space="preserve">Kenntnisder UML </w:t>
      </w:r>
      <w:r>
        <w:rPr>
          <w:rFonts w:ascii="Arial" w:hAnsi="Arial" w:cs="Arial"/>
          <w:bCs/>
          <w:sz w:val="24"/>
          <w:szCs w:val="24"/>
        </w:rPr>
        <w:t xml:space="preserve">notwendig ist und ein nicht unerheblicher Aufwand in das Designen </w:t>
      </w:r>
      <w:r w:rsidRPr="00BA247F">
        <w:rPr>
          <w:rFonts w:ascii="Arial" w:hAnsi="Arial" w:cs="Arial"/>
          <w:bCs/>
          <w:sz w:val="24"/>
          <w:szCs w:val="24"/>
        </w:rPr>
        <w:t>derModelle investiert werden</w:t>
      </w:r>
      <w:r>
        <w:rPr>
          <w:rFonts w:ascii="Arial" w:hAnsi="Arial" w:cs="Arial"/>
          <w:bCs/>
          <w:sz w:val="24"/>
          <w:szCs w:val="24"/>
        </w:rPr>
        <w:t xml:space="preserve"> muss.</w:t>
      </w:r>
    </w:p>
    <w:p w:rsidR="00391C3C" w:rsidRDefault="00391C3C" w:rsidP="00391C3C">
      <w:pPr>
        <w:pStyle w:val="ListParagraph"/>
        <w:ind w:left="0"/>
        <w:rPr>
          <w:ins w:id="19" w:author="Jürgen" w:date="2016-01-08T12:42:00Z"/>
          <w:rFonts w:ascii="Arial" w:hAnsi="Arial" w:cs="Arial"/>
          <w:bCs/>
          <w:sz w:val="24"/>
          <w:szCs w:val="24"/>
        </w:rPr>
      </w:pPr>
      <w:r w:rsidRPr="00391C3C">
        <w:rPr>
          <w:rFonts w:ascii="Arial" w:hAnsi="Arial" w:cs="Arial"/>
          <w:bCs/>
          <w:sz w:val="24"/>
          <w:szCs w:val="24"/>
        </w:rPr>
        <w:t xml:space="preserve">Die </w:t>
      </w:r>
      <w:r w:rsidR="00280DAF">
        <w:rPr>
          <w:rFonts w:ascii="Arial" w:hAnsi="Arial" w:cs="Arial"/>
          <w:bCs/>
          <w:sz w:val="24"/>
          <w:szCs w:val="24"/>
        </w:rPr>
        <w:t>Anwendung und die Bedeutung der</w:t>
      </w:r>
      <w:r w:rsidRPr="00391C3C">
        <w:rPr>
          <w:rFonts w:ascii="Arial" w:hAnsi="Arial" w:cs="Arial"/>
          <w:bCs/>
          <w:sz w:val="24"/>
          <w:szCs w:val="24"/>
        </w:rPr>
        <w:t xml:space="preserve"> UML ist </w:t>
      </w:r>
      <w:r w:rsidR="00280DAF">
        <w:rPr>
          <w:rFonts w:ascii="Arial" w:hAnsi="Arial" w:cs="Arial"/>
          <w:bCs/>
          <w:sz w:val="24"/>
          <w:szCs w:val="24"/>
        </w:rPr>
        <w:t>nicht unumstritten.{7} Es</w:t>
      </w:r>
      <w:r w:rsidR="00EC454D">
        <w:rPr>
          <w:rFonts w:ascii="Arial" w:hAnsi="Arial" w:cs="Arial"/>
          <w:bCs/>
          <w:sz w:val="24"/>
          <w:szCs w:val="24"/>
        </w:rPr>
        <w:t xml:space="preserve"> </w:t>
      </w:r>
      <w:r w:rsidR="00280DAF">
        <w:rPr>
          <w:rFonts w:ascii="Arial" w:hAnsi="Arial" w:cs="Arial"/>
          <w:bCs/>
          <w:sz w:val="24"/>
          <w:szCs w:val="24"/>
        </w:rPr>
        <w:t xml:space="preserve">gibt Unternehmen und Bewegungen, </w:t>
      </w:r>
      <w:r w:rsidRPr="00391C3C">
        <w:rPr>
          <w:rFonts w:ascii="Arial" w:hAnsi="Arial" w:cs="Arial"/>
          <w:bCs/>
          <w:sz w:val="24"/>
          <w:szCs w:val="24"/>
        </w:rPr>
        <w:t xml:space="preserve">die die Nützlichkeit von </w:t>
      </w:r>
      <w:r w:rsidR="00280DAF">
        <w:rPr>
          <w:rFonts w:ascii="Arial" w:hAnsi="Arial" w:cs="Arial"/>
          <w:bCs/>
          <w:sz w:val="24"/>
          <w:szCs w:val="24"/>
        </w:rPr>
        <w:t xml:space="preserve">der </w:t>
      </w:r>
      <w:r w:rsidRPr="00391C3C">
        <w:rPr>
          <w:rFonts w:ascii="Arial" w:hAnsi="Arial" w:cs="Arial"/>
          <w:bCs/>
          <w:sz w:val="24"/>
          <w:szCs w:val="24"/>
        </w:rPr>
        <w:t>UML viel geringer bewerten. Gerade a</w:t>
      </w:r>
      <w:r w:rsidR="00280DAF">
        <w:rPr>
          <w:rFonts w:ascii="Arial" w:hAnsi="Arial" w:cs="Arial"/>
          <w:bCs/>
          <w:sz w:val="24"/>
          <w:szCs w:val="24"/>
        </w:rPr>
        <w:t xml:space="preserve">uch bei agilenProzessmodellen </w:t>
      </w:r>
      <w:r w:rsidRPr="00391C3C">
        <w:rPr>
          <w:rFonts w:ascii="Arial" w:hAnsi="Arial" w:cs="Arial"/>
          <w:bCs/>
          <w:sz w:val="24"/>
          <w:szCs w:val="24"/>
        </w:rPr>
        <w:t xml:space="preserve">wird deshalb oft auf andere Techniken gesetzt. Dies ist bereits </w:t>
      </w:r>
      <w:r w:rsidR="00280DAF">
        <w:rPr>
          <w:rFonts w:ascii="Arial" w:hAnsi="Arial" w:cs="Arial"/>
          <w:bCs/>
          <w:sz w:val="24"/>
          <w:szCs w:val="24"/>
        </w:rPr>
        <w:t xml:space="preserve">beim </w:t>
      </w:r>
      <w:r w:rsidR="003C3E90" w:rsidRPr="003C3E90">
        <w:rPr>
          <w:rFonts w:ascii="Arial" w:hAnsi="Arial" w:cs="Arial"/>
          <w:bCs/>
          <w:sz w:val="24"/>
          <w:szCs w:val="24"/>
          <w:highlight w:val="yellow"/>
          <w:rPrChange w:id="20" w:author="Jürgen" w:date="2016-01-08T12:42:00Z">
            <w:rPr>
              <w:rFonts w:ascii="Arial" w:hAnsi="Arial" w:cs="Arial"/>
              <w:bCs/>
              <w:sz w:val="24"/>
              <w:szCs w:val="24"/>
            </w:rPr>
          </w:rPrChange>
        </w:rPr>
        <w:t xml:space="preserve">XP Modell </w:t>
      </w:r>
      <w:ins w:id="21" w:author="Jürgen" w:date="2016-01-08T12:41:00Z">
        <w:r w:rsidR="003C3E90" w:rsidRPr="003C3E90">
          <w:rPr>
            <w:rFonts w:ascii="Arial" w:hAnsi="Arial" w:cs="Arial"/>
            <w:bCs/>
            <w:sz w:val="24"/>
            <w:szCs w:val="24"/>
            <w:highlight w:val="yellow"/>
            <w:rPrChange w:id="22" w:author="Jürgen" w:date="2016-01-08T12:42:00Z">
              <w:rPr>
                <w:rFonts w:ascii="Arial" w:hAnsi="Arial" w:cs="Arial"/>
                <w:bCs/>
                <w:sz w:val="24"/>
                <w:szCs w:val="24"/>
              </w:rPr>
            </w:rPrChange>
          </w:rPr>
          <w:t>???</w:t>
        </w:r>
      </w:ins>
      <w:r w:rsidR="00280DAF">
        <w:rPr>
          <w:rFonts w:ascii="Arial" w:hAnsi="Arial" w:cs="Arial"/>
          <w:bCs/>
          <w:sz w:val="24"/>
          <w:szCs w:val="24"/>
        </w:rPr>
        <w:t xml:space="preserve">zu sehen, welches keine umfangreichen UML-Diagramme </w:t>
      </w:r>
      <w:r w:rsidRPr="00391C3C">
        <w:rPr>
          <w:rFonts w:ascii="Arial" w:hAnsi="Arial" w:cs="Arial"/>
          <w:bCs/>
          <w:sz w:val="24"/>
          <w:szCs w:val="24"/>
        </w:rPr>
        <w:t>vorsieht. In einig</w:t>
      </w:r>
      <w:r w:rsidR="00280DAF">
        <w:rPr>
          <w:rFonts w:ascii="Arial" w:hAnsi="Arial" w:cs="Arial"/>
          <w:bCs/>
          <w:sz w:val="24"/>
          <w:szCs w:val="24"/>
        </w:rPr>
        <w:t>en bedeutenden Unternehmen wie zum Beispiel</w:t>
      </w:r>
      <w:r w:rsidRPr="00391C3C">
        <w:rPr>
          <w:rFonts w:ascii="Arial" w:hAnsi="Arial" w:cs="Arial"/>
          <w:bCs/>
          <w:sz w:val="24"/>
          <w:szCs w:val="24"/>
        </w:rPr>
        <w:t xml:space="preserve"> Google ist UML s</w:t>
      </w:r>
      <w:r w:rsidR="00280DAF">
        <w:rPr>
          <w:rFonts w:ascii="Arial" w:hAnsi="Arial" w:cs="Arial"/>
          <w:bCs/>
          <w:sz w:val="24"/>
          <w:szCs w:val="24"/>
        </w:rPr>
        <w:t>ogar verboten. Dort</w:t>
      </w:r>
      <w:r w:rsidRPr="00391C3C">
        <w:rPr>
          <w:rFonts w:ascii="Arial" w:hAnsi="Arial" w:cs="Arial"/>
          <w:bCs/>
          <w:sz w:val="24"/>
          <w:szCs w:val="24"/>
        </w:rPr>
        <w:t xml:space="preserve"> wird die Kraft eines Prototypen oder eine prototypische Architektur</w:t>
      </w:r>
      <w:r w:rsidR="00280DAF">
        <w:rPr>
          <w:rFonts w:ascii="Arial" w:hAnsi="Arial" w:cs="Arial"/>
          <w:bCs/>
          <w:sz w:val="24"/>
          <w:szCs w:val="24"/>
        </w:rPr>
        <w:t xml:space="preserve"> im</w:t>
      </w:r>
      <w:r w:rsidRPr="00391C3C">
        <w:rPr>
          <w:rFonts w:ascii="Arial" w:hAnsi="Arial" w:cs="Arial"/>
          <w:bCs/>
          <w:sz w:val="24"/>
          <w:szCs w:val="24"/>
        </w:rPr>
        <w:t xml:space="preserve"> Unternehmen</w:t>
      </w:r>
      <w:r w:rsidR="00280DAF">
        <w:rPr>
          <w:rFonts w:ascii="Arial" w:hAnsi="Arial" w:cs="Arial"/>
          <w:bCs/>
          <w:sz w:val="24"/>
          <w:szCs w:val="24"/>
        </w:rPr>
        <w:t>sverständnis</w:t>
      </w:r>
      <w:r w:rsidRPr="00391C3C">
        <w:rPr>
          <w:rFonts w:ascii="Arial" w:hAnsi="Arial" w:cs="Arial"/>
          <w:bCs/>
          <w:sz w:val="24"/>
          <w:szCs w:val="24"/>
        </w:rPr>
        <w:t xml:space="preserve"> als viel effizienter angesehen als ein UML-</w:t>
      </w:r>
      <w:r w:rsidR="00280DAF">
        <w:rPr>
          <w:rFonts w:ascii="Arial" w:hAnsi="Arial" w:cs="Arial"/>
          <w:bCs/>
          <w:sz w:val="24"/>
          <w:szCs w:val="24"/>
        </w:rPr>
        <w:t>Diagramm</w:t>
      </w:r>
      <w:r w:rsidRPr="00391C3C">
        <w:rPr>
          <w:rFonts w:ascii="Arial" w:hAnsi="Arial" w:cs="Arial"/>
          <w:bCs/>
          <w:sz w:val="24"/>
          <w:szCs w:val="24"/>
        </w:rPr>
        <w:t>.</w:t>
      </w:r>
    </w:p>
    <w:p w:rsidR="007F15A9" w:rsidRPr="00391C3C" w:rsidRDefault="007F15A9" w:rsidP="00391C3C">
      <w:pPr>
        <w:pStyle w:val="ListParagraph"/>
        <w:ind w:left="0"/>
        <w:rPr>
          <w:rFonts w:ascii="Arial" w:hAnsi="Arial" w:cs="Arial"/>
          <w:bCs/>
          <w:sz w:val="24"/>
          <w:szCs w:val="24"/>
        </w:rPr>
      </w:pPr>
    </w:p>
    <w:p w:rsidR="00391C3C" w:rsidRDefault="00E854C3" w:rsidP="00391C3C">
      <w:pPr>
        <w:pStyle w:val="ListParagraph"/>
        <w:ind w:left="0"/>
        <w:rPr>
          <w:rFonts w:ascii="Arial" w:hAnsi="Arial" w:cs="Arial"/>
          <w:bCs/>
          <w:sz w:val="24"/>
          <w:szCs w:val="24"/>
        </w:rPr>
      </w:pPr>
      <w:r>
        <w:rPr>
          <w:rFonts w:ascii="Arial" w:hAnsi="Arial" w:cs="Arial"/>
          <w:bCs/>
          <w:sz w:val="24"/>
          <w:szCs w:val="24"/>
        </w:rPr>
        <w:lastRenderedPageBreak/>
        <w:t>Für jedenProjektmanager</w:t>
      </w:r>
      <w:r w:rsidR="00391C3C" w:rsidRPr="00391C3C">
        <w:rPr>
          <w:rFonts w:ascii="Arial" w:hAnsi="Arial" w:cs="Arial"/>
          <w:bCs/>
          <w:sz w:val="24"/>
          <w:szCs w:val="24"/>
        </w:rPr>
        <w:t xml:space="preserve"> ist </w:t>
      </w:r>
      <w:r>
        <w:rPr>
          <w:rFonts w:ascii="Arial" w:hAnsi="Arial" w:cs="Arial"/>
          <w:bCs/>
          <w:sz w:val="24"/>
          <w:szCs w:val="24"/>
        </w:rPr>
        <w:t>es deshalb entscheidend</w:t>
      </w:r>
      <w:r w:rsidR="00391C3C" w:rsidRPr="00391C3C">
        <w:rPr>
          <w:rFonts w:ascii="Arial" w:hAnsi="Arial" w:cs="Arial"/>
          <w:bCs/>
          <w:sz w:val="24"/>
          <w:szCs w:val="24"/>
        </w:rPr>
        <w:t xml:space="preserve">, das Spektrum der Werkzeuge oder Kommunikationsmittel zu kennen und selbst beurteilen zu können, inwieweit </w:t>
      </w:r>
      <w:r>
        <w:rPr>
          <w:rFonts w:ascii="Arial" w:hAnsi="Arial" w:cs="Arial"/>
          <w:bCs/>
          <w:sz w:val="24"/>
          <w:szCs w:val="24"/>
        </w:rPr>
        <w:t xml:space="preserve">die </w:t>
      </w:r>
      <w:r w:rsidR="00391C3C" w:rsidRPr="00391C3C">
        <w:rPr>
          <w:rFonts w:ascii="Arial" w:hAnsi="Arial" w:cs="Arial"/>
          <w:bCs/>
          <w:sz w:val="24"/>
          <w:szCs w:val="24"/>
        </w:rPr>
        <w:t xml:space="preserve">UML </w:t>
      </w:r>
      <w:r>
        <w:rPr>
          <w:rFonts w:ascii="Arial" w:hAnsi="Arial" w:cs="Arial"/>
          <w:bCs/>
          <w:sz w:val="24"/>
          <w:szCs w:val="24"/>
        </w:rPr>
        <w:t>im Rahmen des gewählten Prozessmodell</w:t>
      </w:r>
      <w:r w:rsidR="00391C3C" w:rsidRPr="00391C3C">
        <w:rPr>
          <w:rFonts w:ascii="Arial" w:hAnsi="Arial" w:cs="Arial"/>
          <w:bCs/>
          <w:sz w:val="24"/>
          <w:szCs w:val="24"/>
        </w:rPr>
        <w:t>ein geeignetes Mittel ist oder ob andere Verfahren besser geeignet sind.</w:t>
      </w:r>
    </w:p>
    <w:p w:rsidR="00391C3C" w:rsidRPr="00391C3C" w:rsidRDefault="00391C3C" w:rsidP="00391C3C">
      <w:pPr>
        <w:pStyle w:val="ListParagraph"/>
        <w:ind w:left="0"/>
        <w:rPr>
          <w:rFonts w:ascii="Arial" w:hAnsi="Arial" w:cs="Arial"/>
          <w:bCs/>
          <w:sz w:val="24"/>
          <w:szCs w:val="24"/>
        </w:rPr>
      </w:pPr>
    </w:p>
    <w:p w:rsidR="00BA247F" w:rsidRDefault="00BA247F" w:rsidP="00BA247F">
      <w:pPr>
        <w:rPr>
          <w:rFonts w:ascii="Arial" w:hAnsi="Arial" w:cs="Arial"/>
          <w:bCs/>
          <w:sz w:val="24"/>
          <w:szCs w:val="24"/>
        </w:rPr>
      </w:pPr>
      <w:r>
        <w:rPr>
          <w:rFonts w:ascii="Arial" w:hAnsi="Arial" w:cs="Arial"/>
          <w:bCs/>
          <w:sz w:val="24"/>
          <w:szCs w:val="24"/>
        </w:rPr>
        <w:t>Der nächste Schritt wäre, dass die Toolhersteller sich an der neuen Spezifikation orientieren und einen gemeinsamen Standard für den UML-Diagramm-Austausch schaffen.</w:t>
      </w:r>
    </w:p>
    <w:p w:rsidR="004A0402" w:rsidRDefault="004A0402" w:rsidP="00BA247F">
      <w:pPr>
        <w:rPr>
          <w:rFonts w:ascii="Arial" w:hAnsi="Arial" w:cs="Arial"/>
          <w:bCs/>
          <w:sz w:val="24"/>
          <w:szCs w:val="24"/>
        </w:rPr>
      </w:pPr>
      <w:r>
        <w:rPr>
          <w:rFonts w:ascii="Arial" w:hAnsi="Arial" w:cs="Arial"/>
          <w:bCs/>
          <w:sz w:val="24"/>
          <w:szCs w:val="24"/>
        </w:rPr>
        <w:t>Agile Modellierung mit UML: das beste aus zwei Welten.</w:t>
      </w:r>
    </w:p>
    <w:p w:rsidR="008B7ADF" w:rsidRPr="008B7ADF" w:rsidRDefault="008B7ADF" w:rsidP="00BA247F">
      <w:pPr>
        <w:rPr>
          <w:rFonts w:ascii="Arial" w:hAnsi="Arial" w:cs="Arial"/>
          <w:bCs/>
          <w:color w:val="FF0000"/>
          <w:sz w:val="24"/>
          <w:szCs w:val="24"/>
        </w:rPr>
      </w:pPr>
      <w:r w:rsidRPr="008B7ADF">
        <w:rPr>
          <w:rFonts w:ascii="Arial" w:hAnsi="Arial" w:cs="Arial"/>
          <w:bCs/>
          <w:color w:val="FF0000"/>
          <w:sz w:val="24"/>
          <w:szCs w:val="24"/>
        </w:rPr>
        <w:t>Hier folgt noch eine kurze Ausformulierung</w:t>
      </w:r>
    </w:p>
    <w:p w:rsidR="00295474" w:rsidRDefault="00A65C4E" w:rsidP="00A65C4E">
      <w:pPr>
        <w:rPr>
          <w:ins w:id="23" w:author="Jürgen" w:date="2016-01-08T12:44:00Z"/>
          <w:rFonts w:ascii="Arial" w:hAnsi="Arial" w:cs="Arial"/>
          <w:bCs/>
          <w:sz w:val="24"/>
          <w:szCs w:val="24"/>
        </w:rPr>
      </w:pPr>
      <w:r w:rsidRPr="00FF6550">
        <w:rPr>
          <w:rFonts w:ascii="Arial" w:hAnsi="Arial" w:cs="Arial"/>
          <w:bCs/>
          <w:sz w:val="24"/>
          <w:szCs w:val="24"/>
        </w:rPr>
        <w:br w:type="page"/>
      </w:r>
      <w:bookmarkStart w:id="24" w:name="_GoBack"/>
      <w:bookmarkEnd w:id="24"/>
    </w:p>
    <w:p w:rsidR="007F15A9" w:rsidRPr="007F15A9" w:rsidRDefault="003C3E90" w:rsidP="00A65C4E">
      <w:pPr>
        <w:rPr>
          <w:rFonts w:ascii="Arial" w:hAnsi="Arial" w:cs="Arial"/>
          <w:b/>
          <w:bCs/>
          <w:sz w:val="28"/>
          <w:szCs w:val="28"/>
          <w:rPrChange w:id="25" w:author="Jürgen" w:date="2016-01-08T12:44:00Z">
            <w:rPr>
              <w:rFonts w:ascii="Arial" w:hAnsi="Arial" w:cs="Arial"/>
              <w:bCs/>
              <w:sz w:val="24"/>
              <w:szCs w:val="24"/>
            </w:rPr>
          </w:rPrChange>
        </w:rPr>
      </w:pPr>
      <w:ins w:id="26" w:author="Jürgen" w:date="2016-01-08T12:44:00Z">
        <w:r w:rsidRPr="003C3E90">
          <w:rPr>
            <w:rFonts w:ascii="Arial" w:hAnsi="Arial" w:cs="Arial"/>
            <w:b/>
            <w:bCs/>
            <w:sz w:val="28"/>
            <w:szCs w:val="28"/>
            <w:rPrChange w:id="27" w:author="Jürgen" w:date="2016-01-08T12:44:00Z">
              <w:rPr>
                <w:rFonts w:ascii="Arial" w:hAnsi="Arial" w:cs="Arial"/>
                <w:bCs/>
                <w:sz w:val="24"/>
                <w:szCs w:val="24"/>
              </w:rPr>
            </w:rPrChange>
          </w:rPr>
          <w:lastRenderedPageBreak/>
          <w:t>Den Rest habe ich nicht mehr gelesen</w:t>
        </w:r>
      </w:ins>
    </w:p>
    <w:p w:rsidR="00BF20BE" w:rsidRPr="00FF6550" w:rsidRDefault="00295474" w:rsidP="00295474">
      <w:pPr>
        <w:rPr>
          <w:rFonts w:ascii="Arial" w:hAnsi="Arial" w:cs="Arial"/>
          <w:bCs/>
          <w:sz w:val="24"/>
          <w:szCs w:val="24"/>
        </w:rPr>
      </w:pPr>
      <w:r w:rsidRPr="00FF6550">
        <w:rPr>
          <w:rFonts w:ascii="Arial" w:hAnsi="Arial" w:cs="Arial"/>
          <w:bCs/>
          <w:sz w:val="24"/>
          <w:szCs w:val="24"/>
        </w:rPr>
        <w:t>A</w:t>
      </w:r>
      <w:r w:rsidR="00BF20BE" w:rsidRPr="00FF6550">
        <w:rPr>
          <w:rFonts w:ascii="Arial" w:hAnsi="Arial" w:cs="Arial"/>
          <w:bCs/>
          <w:sz w:val="24"/>
          <w:szCs w:val="24"/>
        </w:rPr>
        <w:t xml:space="preserve">nmerkungen und </w:t>
      </w:r>
      <w:r w:rsidR="00C51B32" w:rsidRPr="00FF6550">
        <w:rPr>
          <w:rFonts w:ascii="Arial" w:hAnsi="Arial" w:cs="Arial"/>
          <w:bCs/>
          <w:sz w:val="24"/>
          <w:szCs w:val="24"/>
        </w:rPr>
        <w:t>To-do:</w:t>
      </w:r>
    </w:p>
    <w:p w:rsidR="00BF20BE" w:rsidRPr="00FF6550" w:rsidRDefault="00BF20BE" w:rsidP="004B723F">
      <w:pPr>
        <w:pStyle w:val="ListParagraph"/>
        <w:numPr>
          <w:ilvl w:val="4"/>
          <w:numId w:val="14"/>
        </w:numPr>
        <w:ind w:left="426" w:hanging="426"/>
        <w:rPr>
          <w:rFonts w:ascii="Arial" w:hAnsi="Arial" w:cs="Arial"/>
          <w:bCs/>
          <w:sz w:val="24"/>
          <w:szCs w:val="24"/>
        </w:rPr>
      </w:pPr>
      <w:r w:rsidRPr="00FF6550">
        <w:rPr>
          <w:rFonts w:ascii="Arial" w:hAnsi="Arial" w:cs="Arial"/>
          <w:bCs/>
          <w:sz w:val="24"/>
          <w:szCs w:val="24"/>
        </w:rPr>
        <w:t>Abgabe am 11.01.2016</w:t>
      </w:r>
    </w:p>
    <w:p w:rsidR="0060315B" w:rsidRPr="00FF6550" w:rsidRDefault="0060315B" w:rsidP="00477F35">
      <w:pPr>
        <w:rPr>
          <w:rFonts w:ascii="Arial" w:hAnsi="Arial" w:cs="Arial"/>
          <w:bCs/>
          <w:sz w:val="24"/>
          <w:szCs w:val="24"/>
        </w:rPr>
      </w:pPr>
      <w:r w:rsidRPr="00FF6550">
        <w:rPr>
          <w:rFonts w:ascii="Arial" w:hAnsi="Arial" w:cs="Arial"/>
          <w:bCs/>
          <w:sz w:val="24"/>
          <w:szCs w:val="24"/>
        </w:rPr>
        <w:br w:type="page"/>
      </w:r>
    </w:p>
    <w:p w:rsidR="00C51B32" w:rsidRPr="00FF6550" w:rsidRDefault="0060315B" w:rsidP="00477F35">
      <w:pPr>
        <w:rPr>
          <w:rFonts w:ascii="Arial" w:hAnsi="Arial" w:cs="Arial"/>
          <w:bCs/>
          <w:sz w:val="24"/>
          <w:szCs w:val="24"/>
        </w:rPr>
      </w:pPr>
      <w:r w:rsidRPr="00FF6550">
        <w:rPr>
          <w:rFonts w:ascii="Arial" w:hAnsi="Arial" w:cs="Arial"/>
          <w:bCs/>
          <w:sz w:val="24"/>
          <w:szCs w:val="24"/>
        </w:rPr>
        <w:lastRenderedPageBreak/>
        <w:t>Definitionen:</w:t>
      </w:r>
    </w:p>
    <w:p w:rsidR="00847230" w:rsidRPr="00FF6550" w:rsidRDefault="00847230" w:rsidP="00847230">
      <w:pPr>
        <w:rPr>
          <w:rFonts w:ascii="Arial" w:hAnsi="Arial" w:cs="Arial"/>
          <w:bCs/>
          <w:sz w:val="24"/>
          <w:szCs w:val="24"/>
        </w:rPr>
      </w:pPr>
      <w:r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abteilungsübergreifend arbeitet. (Skript)</w:t>
      </w:r>
    </w:p>
    <w:p w:rsidR="00B63AD2" w:rsidRPr="00FF6550" w:rsidRDefault="00B63AD2" w:rsidP="00847230">
      <w:pPr>
        <w:rPr>
          <w:rFonts w:ascii="Arial" w:hAnsi="Arial" w:cs="Arial"/>
          <w:bCs/>
          <w:sz w:val="24"/>
          <w:szCs w:val="24"/>
        </w:rPr>
      </w:pPr>
    </w:p>
    <w:p w:rsidR="00B63AD2" w:rsidRPr="00FF6550" w:rsidRDefault="00B63AD2" w:rsidP="00B63AD2">
      <w:pPr>
        <w:rPr>
          <w:rFonts w:ascii="Arial" w:hAnsi="Arial" w:cs="Arial"/>
          <w:bCs/>
          <w:sz w:val="24"/>
          <w:szCs w:val="24"/>
        </w:rPr>
      </w:pPr>
      <w:r w:rsidRPr="00FF6550">
        <w:rPr>
          <w:rFonts w:ascii="Arial" w:hAnsi="Arial" w:cs="Arial"/>
          <w:bCs/>
          <w:sz w:val="24"/>
          <w:szCs w:val="24"/>
        </w:rPr>
        <w:t>Die Unified Modeling Language (vereinheitlichte Modellierungssprache), kurz UML, ist eine grafische Modellierungssprache zur Spezifikation, Konstruktion und Dokumentation von Software-Teilen und anderen Systemen.[2] Sie wird von der Object Management Group (OMG) entwickelt und ist sowohl von ihr als auch von der ISO (ISO/IEC 19505 für Version 2.4.1[3]) standardisiert. Im Sinne einer Sprache definiert UML dabei Bezeichner für die meisten bei einer Modellierung wichtigen Begriffe und legt mögliche Beziehungen zwischen diesen Begriffen fest. UML definiert weiter grafische Notationen für diese Begriffe und für Modelle statischer Strukturen und dynamischer Abläufe, die man mit diesen Begriffen formulieren kann.</w:t>
      </w:r>
    </w:p>
    <w:p w:rsidR="00B63AD2" w:rsidRPr="00FF6550" w:rsidRDefault="00B63AD2" w:rsidP="00B63AD2">
      <w:pPr>
        <w:rPr>
          <w:rFonts w:ascii="Arial" w:hAnsi="Arial" w:cs="Arial"/>
          <w:bCs/>
          <w:sz w:val="24"/>
          <w:szCs w:val="24"/>
        </w:rPr>
      </w:pPr>
      <w:r w:rsidRPr="00FF6550">
        <w:rPr>
          <w:rFonts w:ascii="Arial" w:hAnsi="Arial" w:cs="Arial"/>
          <w:bCs/>
          <w:sz w:val="24"/>
          <w:szCs w:val="24"/>
        </w:rPr>
        <w:t>UML ist heute die dominierende Sprache für die Softwaresystem-Modellierung. Der erste Kontakt zu UML besteht häufig darin, dass Diagramme in UML im Rahmen von Softwareprojekten zu erstellen, zu verstehen oder zu beurteilen sind:</w:t>
      </w:r>
    </w:p>
    <w:p w:rsidR="00B63AD2" w:rsidRPr="00FF6550" w:rsidRDefault="00B63AD2" w:rsidP="00B63AD2">
      <w:pPr>
        <w:rPr>
          <w:rFonts w:ascii="Arial" w:hAnsi="Arial" w:cs="Arial"/>
          <w:bCs/>
          <w:sz w:val="24"/>
          <w:szCs w:val="24"/>
        </w:rPr>
      </w:pPr>
      <w:r w:rsidRPr="00FF6550">
        <w:rPr>
          <w:rFonts w:ascii="Arial" w:hAnsi="Arial" w:cs="Arial"/>
          <w:bCs/>
          <w:sz w:val="24"/>
          <w:szCs w:val="24"/>
        </w:rPr>
        <w:t>Projektauftraggeber und Fachvertreter prüfen und bestätigen zum Beispiel Anforderungen an ein System, die Wirtschaftsanalytiker bzw. Business Analysten in Anwendungsfalldiagrammen in UML festgehalten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Softwareentwickler realisieren Arbeitsabläufe, die Wirtschaftsanalytiker bzw. Business Analysten in Zusammenarbeit mit Fachvertretern in Aktivitätsdiagrammen beschrieben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Systemingenieure installieren und betreiben Softwaresysteme basierend auf einem Installationsplan, der als Verteilungsdiagramm vorliegt.</w:t>
      </w:r>
    </w:p>
    <w:p w:rsidR="00B63AD2" w:rsidRPr="00FF6550" w:rsidRDefault="00B63AD2" w:rsidP="00B63AD2">
      <w:pPr>
        <w:rPr>
          <w:rFonts w:ascii="Arial" w:hAnsi="Arial" w:cs="Arial"/>
          <w:bCs/>
          <w:sz w:val="24"/>
          <w:szCs w:val="24"/>
        </w:rPr>
      </w:pPr>
      <w:r w:rsidRPr="00FF6550">
        <w:rPr>
          <w:rFonts w:ascii="Arial" w:hAnsi="Arial" w:cs="Arial"/>
          <w:bCs/>
          <w:sz w:val="24"/>
          <w:szCs w:val="24"/>
        </w:rPr>
        <w:t>Die grafische Notation ist jedoch nur ein Aspekt, der durch UML geregelt wird. UML legt in erster Linie fest, mit welchen Begriffen und welchen Beziehungen zwischen diesen Begriffen sogenannte Modelle spezifiziert werden – Diagramme in UML zeigen nur eine graphische Sicht auf Ausschnitte dieser Modelle. UML schlägt weiter ein Format vor, in dem Modelle und Diagramme zwischen Werkzeugen ausgetauscht werden können. (wikipedia)</w:t>
      </w:r>
    </w:p>
    <w:p w:rsidR="00847230" w:rsidRPr="00FF6550" w:rsidRDefault="00847230">
      <w:pPr>
        <w:rPr>
          <w:rFonts w:ascii="Arial" w:hAnsi="Arial" w:cs="Arial"/>
          <w:bCs/>
          <w:sz w:val="24"/>
          <w:szCs w:val="24"/>
        </w:rPr>
      </w:pPr>
      <w:r w:rsidRPr="00FF6550">
        <w:rPr>
          <w:rFonts w:ascii="Arial" w:hAnsi="Arial" w:cs="Arial"/>
          <w:bCs/>
          <w:sz w:val="24"/>
          <w:szCs w:val="24"/>
        </w:rPr>
        <w:br w:type="page"/>
      </w:r>
    </w:p>
    <w:p w:rsidR="0060315B" w:rsidRPr="00FF6550" w:rsidRDefault="0060315B" w:rsidP="00477F35">
      <w:pPr>
        <w:rPr>
          <w:rFonts w:ascii="Arial" w:hAnsi="Arial" w:cs="Arial"/>
          <w:bCs/>
          <w:sz w:val="24"/>
          <w:szCs w:val="24"/>
        </w:rPr>
      </w:pPr>
      <w:r w:rsidRPr="00FF6550">
        <w:rPr>
          <w:rFonts w:ascii="Arial" w:hAnsi="Arial" w:cs="Arial"/>
          <w:bCs/>
          <w:sz w:val="24"/>
          <w:szCs w:val="24"/>
        </w:rPr>
        <w:lastRenderedPageBreak/>
        <w:t>Literaturverzeichnis:</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Skript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Matthias Geihros: IT-Projektmanagement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Bernd Oestereich, Axel Scheithauer: Die UML-Kurzreferenz 2.5 für die Praxis</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Ernst Tiemeyer: Handbuch IT-Projektmanagement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Bernhard Rumpe: Modellierung mit UML</w:t>
      </w:r>
    </w:p>
    <w:p w:rsidR="00B63AD2" w:rsidRPr="00FF6550" w:rsidRDefault="00811994"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 xml:space="preserve">Chris Rupp, Stefan Queins: </w:t>
      </w:r>
      <w:r w:rsidR="00B63AD2" w:rsidRPr="00FF6550">
        <w:rPr>
          <w:rFonts w:ascii="Arial" w:hAnsi="Arial" w:cs="Arial"/>
          <w:bCs/>
          <w:sz w:val="24"/>
          <w:szCs w:val="24"/>
        </w:rPr>
        <w:t>UML Glasklar</w:t>
      </w:r>
    </w:p>
    <w:p w:rsidR="00811994" w:rsidRDefault="00811994"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Patrick Grässle, Henriette Baumann, Philippe Baumann: UML 2 projektorientiert</w:t>
      </w:r>
    </w:p>
    <w:p w:rsidR="00FF4767" w:rsidRDefault="00FF4767" w:rsidP="00B63AD2">
      <w:pPr>
        <w:pStyle w:val="ListParagraph"/>
        <w:numPr>
          <w:ilvl w:val="4"/>
          <w:numId w:val="9"/>
        </w:numPr>
        <w:ind w:left="567"/>
        <w:rPr>
          <w:rFonts w:ascii="Arial" w:hAnsi="Arial" w:cs="Arial"/>
          <w:bCs/>
          <w:sz w:val="24"/>
          <w:szCs w:val="24"/>
        </w:rPr>
      </w:pPr>
      <w:r>
        <w:rPr>
          <w:rFonts w:ascii="Arial" w:hAnsi="Arial" w:cs="Arial"/>
          <w:bCs/>
          <w:sz w:val="24"/>
          <w:szCs w:val="24"/>
        </w:rPr>
        <w:t>Die</w:t>
      </w:r>
      <w:r w:rsidR="00EF61E4">
        <w:rPr>
          <w:rFonts w:ascii="Arial" w:hAnsi="Arial" w:cs="Arial"/>
          <w:bCs/>
          <w:sz w:val="24"/>
          <w:szCs w:val="24"/>
        </w:rPr>
        <w:t xml:space="preserve">tmar Steinpichler, Horst Kargl: </w:t>
      </w:r>
      <w:r>
        <w:rPr>
          <w:rFonts w:ascii="Arial" w:hAnsi="Arial" w:cs="Arial"/>
          <w:bCs/>
          <w:sz w:val="24"/>
          <w:szCs w:val="24"/>
        </w:rPr>
        <w:t>Projektabwicklung mit UML und Enterprise Architect</w:t>
      </w:r>
    </w:p>
    <w:p w:rsidR="00BA247F" w:rsidRPr="00BA247F" w:rsidRDefault="003C3E90" w:rsidP="00BA247F">
      <w:pPr>
        <w:pStyle w:val="ListParagraph"/>
        <w:numPr>
          <w:ilvl w:val="4"/>
          <w:numId w:val="9"/>
        </w:numPr>
        <w:ind w:left="567"/>
        <w:rPr>
          <w:rFonts w:ascii="Arial" w:hAnsi="Arial" w:cs="Arial"/>
          <w:bCs/>
          <w:sz w:val="24"/>
          <w:szCs w:val="24"/>
        </w:rPr>
      </w:pPr>
      <w:hyperlink r:id="rId12" w:history="1">
        <w:r w:rsidR="00BA247F" w:rsidRPr="00BA247F">
          <w:rPr>
            <w:rStyle w:val="Hyperlink"/>
            <w:rFonts w:ascii="Arial" w:hAnsi="Arial" w:cs="Arial"/>
            <w:bCs/>
            <w:color w:val="auto"/>
            <w:sz w:val="24"/>
            <w:szCs w:val="24"/>
          </w:rPr>
          <w:t>http://www.oose.de</w:t>
        </w:r>
      </w:hyperlink>
    </w:p>
    <w:p w:rsidR="00FE2926" w:rsidRPr="00FE2926" w:rsidRDefault="003C3E90" w:rsidP="00FE2926">
      <w:pPr>
        <w:pStyle w:val="ListParagraph"/>
        <w:numPr>
          <w:ilvl w:val="4"/>
          <w:numId w:val="9"/>
        </w:numPr>
        <w:ind w:left="567"/>
        <w:rPr>
          <w:rFonts w:ascii="Arial" w:hAnsi="Arial" w:cs="Arial"/>
          <w:bCs/>
          <w:sz w:val="24"/>
          <w:szCs w:val="24"/>
        </w:rPr>
      </w:pPr>
      <w:hyperlink r:id="rId13" w:history="1">
        <w:r w:rsidR="00BA247F" w:rsidRPr="00BA247F">
          <w:rPr>
            <w:rStyle w:val="Hyperlink"/>
            <w:rFonts w:ascii="Arial" w:hAnsi="Arial" w:cs="Arial"/>
            <w:bCs/>
            <w:color w:val="auto"/>
            <w:sz w:val="24"/>
            <w:szCs w:val="24"/>
          </w:rPr>
          <w:t>http://www.oose.de/wp-content/uploads/2011/11/oose-UML-Toolliste.pdf</w:t>
        </w:r>
      </w:hyperlink>
    </w:p>
    <w:p w:rsidR="00FE2926" w:rsidRPr="00FE2926" w:rsidRDefault="003C3E90" w:rsidP="00FE2926">
      <w:pPr>
        <w:pStyle w:val="ListParagraph"/>
        <w:numPr>
          <w:ilvl w:val="4"/>
          <w:numId w:val="9"/>
        </w:numPr>
        <w:ind w:left="567"/>
        <w:rPr>
          <w:rFonts w:ascii="Arial" w:hAnsi="Arial" w:cs="Arial"/>
          <w:bCs/>
          <w:sz w:val="24"/>
          <w:szCs w:val="24"/>
        </w:rPr>
      </w:pPr>
      <w:hyperlink r:id="rId14" w:history="1">
        <w:r w:rsidR="00FE2926" w:rsidRPr="00FE2926">
          <w:rPr>
            <w:rStyle w:val="Hyperlink"/>
            <w:rFonts w:ascii="Arial" w:hAnsi="Arial" w:cs="Arial"/>
            <w:bCs/>
            <w:color w:val="auto"/>
            <w:sz w:val="24"/>
            <w:szCs w:val="24"/>
          </w:rPr>
          <w:t>http://www.omg.org/spec/UML/2.5/PDF/</w:t>
        </w:r>
      </w:hyperlink>
    </w:p>
    <w:sectPr w:rsidR="00FE2926" w:rsidRPr="00FE2926" w:rsidSect="00A3365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0AA"/>
    <w:multiLevelType w:val="hybridMultilevel"/>
    <w:tmpl w:val="F7DEAE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01">
      <w:start w:val="1"/>
      <w:numFmt w:val="bullet"/>
      <w:lvlText w:val=""/>
      <w:lvlJc w:val="left"/>
      <w:pPr>
        <w:ind w:left="3600" w:hanging="360"/>
      </w:pPr>
      <w:rPr>
        <w:rFonts w:ascii="Symbol" w:hAnsi="Symbol"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30725E"/>
    <w:multiLevelType w:val="hybridMultilevel"/>
    <w:tmpl w:val="D53E435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5D139BE"/>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18605C50"/>
    <w:multiLevelType w:val="hybridMultilevel"/>
    <w:tmpl w:val="7BCE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EC0094"/>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2C5D332B"/>
    <w:multiLevelType w:val="multilevel"/>
    <w:tmpl w:val="1C6499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1D5ACD"/>
    <w:multiLevelType w:val="hybridMultilevel"/>
    <w:tmpl w:val="9048AA9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3A50D10"/>
    <w:multiLevelType w:val="hybridMultilevel"/>
    <w:tmpl w:val="B1F23ADA"/>
    <w:lvl w:ilvl="0" w:tplc="0407000F">
      <w:start w:val="1"/>
      <w:numFmt w:val="decimal"/>
      <w:lvlText w:val="%1."/>
      <w:lvlJc w:val="left"/>
      <w:pPr>
        <w:ind w:left="76" w:hanging="360"/>
      </w:pPr>
    </w:lvl>
    <w:lvl w:ilvl="1" w:tplc="04070019" w:tentative="1">
      <w:start w:val="1"/>
      <w:numFmt w:val="lowerLetter"/>
      <w:lvlText w:val="%2."/>
      <w:lvlJc w:val="left"/>
      <w:pPr>
        <w:ind w:left="796" w:hanging="360"/>
      </w:pPr>
    </w:lvl>
    <w:lvl w:ilvl="2" w:tplc="0407001B" w:tentative="1">
      <w:start w:val="1"/>
      <w:numFmt w:val="lowerRoman"/>
      <w:lvlText w:val="%3."/>
      <w:lvlJc w:val="right"/>
      <w:pPr>
        <w:ind w:left="1516" w:hanging="180"/>
      </w:pPr>
    </w:lvl>
    <w:lvl w:ilvl="3" w:tplc="0407000F" w:tentative="1">
      <w:start w:val="1"/>
      <w:numFmt w:val="decimal"/>
      <w:lvlText w:val="%4."/>
      <w:lvlJc w:val="left"/>
      <w:pPr>
        <w:ind w:left="2236" w:hanging="360"/>
      </w:pPr>
    </w:lvl>
    <w:lvl w:ilvl="4" w:tplc="04070019" w:tentative="1">
      <w:start w:val="1"/>
      <w:numFmt w:val="lowerLetter"/>
      <w:lvlText w:val="%5."/>
      <w:lvlJc w:val="left"/>
      <w:pPr>
        <w:ind w:left="2956" w:hanging="360"/>
      </w:pPr>
    </w:lvl>
    <w:lvl w:ilvl="5" w:tplc="0407001B" w:tentative="1">
      <w:start w:val="1"/>
      <w:numFmt w:val="lowerRoman"/>
      <w:lvlText w:val="%6."/>
      <w:lvlJc w:val="right"/>
      <w:pPr>
        <w:ind w:left="3676" w:hanging="180"/>
      </w:pPr>
    </w:lvl>
    <w:lvl w:ilvl="6" w:tplc="0407000F" w:tentative="1">
      <w:start w:val="1"/>
      <w:numFmt w:val="decimal"/>
      <w:lvlText w:val="%7."/>
      <w:lvlJc w:val="left"/>
      <w:pPr>
        <w:ind w:left="4396" w:hanging="360"/>
      </w:pPr>
    </w:lvl>
    <w:lvl w:ilvl="7" w:tplc="04070019" w:tentative="1">
      <w:start w:val="1"/>
      <w:numFmt w:val="lowerLetter"/>
      <w:lvlText w:val="%8."/>
      <w:lvlJc w:val="left"/>
      <w:pPr>
        <w:ind w:left="5116" w:hanging="360"/>
      </w:pPr>
    </w:lvl>
    <w:lvl w:ilvl="8" w:tplc="0407001B" w:tentative="1">
      <w:start w:val="1"/>
      <w:numFmt w:val="lowerRoman"/>
      <w:lvlText w:val="%9."/>
      <w:lvlJc w:val="right"/>
      <w:pPr>
        <w:ind w:left="5836" w:hanging="180"/>
      </w:pPr>
    </w:lvl>
  </w:abstractNum>
  <w:abstractNum w:abstractNumId="8">
    <w:nsid w:val="34E2080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71A1C34"/>
    <w:multiLevelType w:val="hybridMultilevel"/>
    <w:tmpl w:val="5EEAB23C"/>
    <w:lvl w:ilvl="0" w:tplc="444C818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54C29C4"/>
    <w:multiLevelType w:val="hybridMultilevel"/>
    <w:tmpl w:val="309C30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454CE5"/>
    <w:multiLevelType w:val="hybridMultilevel"/>
    <w:tmpl w:val="6F2692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0F">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0144C2D"/>
    <w:multiLevelType w:val="hybridMultilevel"/>
    <w:tmpl w:val="378C58C0"/>
    <w:lvl w:ilvl="0" w:tplc="1D56CB58">
      <w:start w:val="3"/>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343AA5"/>
    <w:multiLevelType w:val="hybridMultilevel"/>
    <w:tmpl w:val="0964985C"/>
    <w:lvl w:ilvl="0" w:tplc="38D82806">
      <w:start w:val="1"/>
      <w:numFmt w:val="decimal"/>
      <w:lvlText w:val="%1."/>
      <w:lvlJc w:val="left"/>
      <w:pPr>
        <w:ind w:left="436"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989780A"/>
    <w:multiLevelType w:val="hybridMultilevel"/>
    <w:tmpl w:val="BD1ECD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DAE790A"/>
    <w:multiLevelType w:val="hybridMultilevel"/>
    <w:tmpl w:val="AADADC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E992CB6"/>
    <w:multiLevelType w:val="hybridMultilevel"/>
    <w:tmpl w:val="E69C7CC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8721E0"/>
    <w:multiLevelType w:val="hybridMultilevel"/>
    <w:tmpl w:val="7F488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50E5890"/>
    <w:multiLevelType w:val="hybridMultilevel"/>
    <w:tmpl w:val="46CEB0EE"/>
    <w:lvl w:ilvl="0" w:tplc="2D742A6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7A95362"/>
    <w:multiLevelType w:val="hybridMultilevel"/>
    <w:tmpl w:val="4A1EB4D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01">
      <w:start w:val="1"/>
      <w:numFmt w:val="bullet"/>
      <w:lvlText w:val=""/>
      <w:lvlJc w:val="left"/>
      <w:pPr>
        <w:ind w:left="3600" w:hanging="360"/>
      </w:pPr>
      <w:rPr>
        <w:rFonts w:ascii="Symbol" w:hAnsi="Symbol"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9B72C42"/>
    <w:multiLevelType w:val="multilevel"/>
    <w:tmpl w:val="224AB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DE6456F"/>
    <w:multiLevelType w:val="hybridMultilevel"/>
    <w:tmpl w:val="E7A2ED9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7"/>
  </w:num>
  <w:num w:numId="2">
    <w:abstractNumId w:val="1"/>
  </w:num>
  <w:num w:numId="3">
    <w:abstractNumId w:val="8"/>
  </w:num>
  <w:num w:numId="4">
    <w:abstractNumId w:val="20"/>
  </w:num>
  <w:num w:numId="5">
    <w:abstractNumId w:val="18"/>
  </w:num>
  <w:num w:numId="6">
    <w:abstractNumId w:val="2"/>
  </w:num>
  <w:num w:numId="7">
    <w:abstractNumId w:val="4"/>
  </w:num>
  <w:num w:numId="8">
    <w:abstractNumId w:val="3"/>
  </w:num>
  <w:num w:numId="9">
    <w:abstractNumId w:val="11"/>
  </w:num>
  <w:num w:numId="10">
    <w:abstractNumId w:val="5"/>
  </w:num>
  <w:num w:numId="11">
    <w:abstractNumId w:val="14"/>
  </w:num>
  <w:num w:numId="12">
    <w:abstractNumId w:val="7"/>
  </w:num>
  <w:num w:numId="13">
    <w:abstractNumId w:val="13"/>
  </w:num>
  <w:num w:numId="14">
    <w:abstractNumId w:val="16"/>
  </w:num>
  <w:num w:numId="15">
    <w:abstractNumId w:val="15"/>
  </w:num>
  <w:num w:numId="16">
    <w:abstractNumId w:val="21"/>
  </w:num>
  <w:num w:numId="17">
    <w:abstractNumId w:val="6"/>
  </w:num>
  <w:num w:numId="18">
    <w:abstractNumId w:val="10"/>
  </w:num>
  <w:num w:numId="19">
    <w:abstractNumId w:val="12"/>
  </w:num>
  <w:num w:numId="20">
    <w:abstractNumId w:val="9"/>
  </w:num>
  <w:num w:numId="21">
    <w:abstractNumId w:val="19"/>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D3352"/>
    <w:rsid w:val="00012344"/>
    <w:rsid w:val="00033221"/>
    <w:rsid w:val="00034B58"/>
    <w:rsid w:val="00053B0E"/>
    <w:rsid w:val="000C148A"/>
    <w:rsid w:val="000D61BB"/>
    <w:rsid w:val="00104CC6"/>
    <w:rsid w:val="00137CD7"/>
    <w:rsid w:val="00182AF0"/>
    <w:rsid w:val="00196BA6"/>
    <w:rsid w:val="001A12A1"/>
    <w:rsid w:val="001B200E"/>
    <w:rsid w:val="001D63CA"/>
    <w:rsid w:val="001E3637"/>
    <w:rsid w:val="00280DAF"/>
    <w:rsid w:val="00282EFB"/>
    <w:rsid w:val="00283BE5"/>
    <w:rsid w:val="00295474"/>
    <w:rsid w:val="002B771A"/>
    <w:rsid w:val="002D3352"/>
    <w:rsid w:val="002F4700"/>
    <w:rsid w:val="00316F19"/>
    <w:rsid w:val="00322561"/>
    <w:rsid w:val="003279F9"/>
    <w:rsid w:val="00333E3E"/>
    <w:rsid w:val="00363272"/>
    <w:rsid w:val="00376C59"/>
    <w:rsid w:val="00391C3C"/>
    <w:rsid w:val="003A1818"/>
    <w:rsid w:val="003C3E90"/>
    <w:rsid w:val="003D73B1"/>
    <w:rsid w:val="003F28A3"/>
    <w:rsid w:val="00423845"/>
    <w:rsid w:val="00477F35"/>
    <w:rsid w:val="00490C3F"/>
    <w:rsid w:val="004A0402"/>
    <w:rsid w:val="004B2F37"/>
    <w:rsid w:val="004B481E"/>
    <w:rsid w:val="004B723F"/>
    <w:rsid w:val="004C24DD"/>
    <w:rsid w:val="004C4C43"/>
    <w:rsid w:val="005111A8"/>
    <w:rsid w:val="00520476"/>
    <w:rsid w:val="0053090F"/>
    <w:rsid w:val="0053172C"/>
    <w:rsid w:val="005420EB"/>
    <w:rsid w:val="00557247"/>
    <w:rsid w:val="0056284B"/>
    <w:rsid w:val="00571892"/>
    <w:rsid w:val="005A4938"/>
    <w:rsid w:val="005D0501"/>
    <w:rsid w:val="005E34C2"/>
    <w:rsid w:val="00602CB1"/>
    <w:rsid w:val="0060315B"/>
    <w:rsid w:val="006223C1"/>
    <w:rsid w:val="00672E87"/>
    <w:rsid w:val="006949D7"/>
    <w:rsid w:val="006E0EB0"/>
    <w:rsid w:val="006E669E"/>
    <w:rsid w:val="007000BD"/>
    <w:rsid w:val="00710337"/>
    <w:rsid w:val="007411A2"/>
    <w:rsid w:val="00753006"/>
    <w:rsid w:val="007572D1"/>
    <w:rsid w:val="00765434"/>
    <w:rsid w:val="0077238D"/>
    <w:rsid w:val="00787E10"/>
    <w:rsid w:val="007C6655"/>
    <w:rsid w:val="007F15A9"/>
    <w:rsid w:val="00805550"/>
    <w:rsid w:val="00811994"/>
    <w:rsid w:val="00830892"/>
    <w:rsid w:val="00847230"/>
    <w:rsid w:val="008550FB"/>
    <w:rsid w:val="00870C11"/>
    <w:rsid w:val="0089344F"/>
    <w:rsid w:val="008A1C79"/>
    <w:rsid w:val="008B7ADF"/>
    <w:rsid w:val="00973E45"/>
    <w:rsid w:val="00977CD7"/>
    <w:rsid w:val="009966A7"/>
    <w:rsid w:val="009973D6"/>
    <w:rsid w:val="009A0B23"/>
    <w:rsid w:val="009C146B"/>
    <w:rsid w:val="00A26223"/>
    <w:rsid w:val="00A3365B"/>
    <w:rsid w:val="00A65C4E"/>
    <w:rsid w:val="00B1266E"/>
    <w:rsid w:val="00B463EA"/>
    <w:rsid w:val="00B63AD2"/>
    <w:rsid w:val="00B670FD"/>
    <w:rsid w:val="00B70738"/>
    <w:rsid w:val="00B776C4"/>
    <w:rsid w:val="00BA247F"/>
    <w:rsid w:val="00BE0DD0"/>
    <w:rsid w:val="00BE46CE"/>
    <w:rsid w:val="00BF20BE"/>
    <w:rsid w:val="00BF4DC6"/>
    <w:rsid w:val="00C20306"/>
    <w:rsid w:val="00C51B32"/>
    <w:rsid w:val="00C747F8"/>
    <w:rsid w:val="00C82C31"/>
    <w:rsid w:val="00C82CAB"/>
    <w:rsid w:val="00D21348"/>
    <w:rsid w:val="00D47124"/>
    <w:rsid w:val="00D7404F"/>
    <w:rsid w:val="00DA5943"/>
    <w:rsid w:val="00DF01A0"/>
    <w:rsid w:val="00E03463"/>
    <w:rsid w:val="00E1540C"/>
    <w:rsid w:val="00E33A9E"/>
    <w:rsid w:val="00E3504A"/>
    <w:rsid w:val="00E448C5"/>
    <w:rsid w:val="00E854C3"/>
    <w:rsid w:val="00E93A37"/>
    <w:rsid w:val="00EC2BA3"/>
    <w:rsid w:val="00EC454D"/>
    <w:rsid w:val="00EC5477"/>
    <w:rsid w:val="00ED0010"/>
    <w:rsid w:val="00ED290A"/>
    <w:rsid w:val="00EF61E4"/>
    <w:rsid w:val="00F27947"/>
    <w:rsid w:val="00F3332A"/>
    <w:rsid w:val="00FB3ACD"/>
    <w:rsid w:val="00FC3041"/>
    <w:rsid w:val="00FC47B7"/>
    <w:rsid w:val="00FE2926"/>
    <w:rsid w:val="00FE6FB0"/>
    <w:rsid w:val="00FF4767"/>
    <w:rsid w:val="00FF655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52"/>
    <w:pPr>
      <w:ind w:left="720"/>
      <w:contextualSpacing/>
    </w:pPr>
  </w:style>
  <w:style w:type="character" w:styleId="Hyperlink">
    <w:name w:val="Hyperlink"/>
    <w:basedOn w:val="DefaultParagraphFont"/>
    <w:uiPriority w:val="99"/>
    <w:unhideWhenUsed/>
    <w:rsid w:val="00830892"/>
    <w:rPr>
      <w:color w:val="0000FF" w:themeColor="hyperlink"/>
      <w:u w:val="single"/>
    </w:rPr>
  </w:style>
  <w:style w:type="paragraph" w:styleId="BalloonText">
    <w:name w:val="Balloon Text"/>
    <w:basedOn w:val="Normal"/>
    <w:link w:val="BalloonTextChar"/>
    <w:uiPriority w:val="99"/>
    <w:semiHidden/>
    <w:unhideWhenUsed/>
    <w:rsid w:val="00DA5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781475">
      <w:bodyDiv w:val="1"/>
      <w:marLeft w:val="0"/>
      <w:marRight w:val="0"/>
      <w:marTop w:val="0"/>
      <w:marBottom w:val="0"/>
      <w:divBdr>
        <w:top w:val="none" w:sz="0" w:space="0" w:color="auto"/>
        <w:left w:val="none" w:sz="0" w:space="0" w:color="auto"/>
        <w:bottom w:val="none" w:sz="0" w:space="0" w:color="auto"/>
        <w:right w:val="none" w:sz="0" w:space="0" w:color="auto"/>
      </w:divBdr>
    </w:div>
    <w:div w:id="262687622">
      <w:bodyDiv w:val="1"/>
      <w:marLeft w:val="0"/>
      <w:marRight w:val="0"/>
      <w:marTop w:val="0"/>
      <w:marBottom w:val="0"/>
      <w:divBdr>
        <w:top w:val="none" w:sz="0" w:space="0" w:color="auto"/>
        <w:left w:val="none" w:sz="0" w:space="0" w:color="auto"/>
        <w:bottom w:val="none" w:sz="0" w:space="0" w:color="auto"/>
        <w:right w:val="none" w:sz="0" w:space="0" w:color="auto"/>
      </w:divBdr>
    </w:div>
    <w:div w:id="13354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ose.de/wp-content/uploads/2011/11/oose-UML-Toolliste.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oose.de"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omg.org/spec/UML/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2160A-0023-4C79-97DD-771C3F527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3310</Words>
  <Characters>20854</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Niels</cp:lastModifiedBy>
  <cp:revision>2</cp:revision>
  <cp:lastPrinted>2016-01-04T19:52:00Z</cp:lastPrinted>
  <dcterms:created xsi:type="dcterms:W3CDTF">2016-01-08T15:59:00Z</dcterms:created>
  <dcterms:modified xsi:type="dcterms:W3CDTF">2016-01-08T15:59:00Z</dcterms:modified>
</cp:coreProperties>
</file>